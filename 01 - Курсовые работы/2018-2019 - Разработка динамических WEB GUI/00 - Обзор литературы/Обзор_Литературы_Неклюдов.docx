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eastAsia="en-US"/>
        </w:rPr>
        <w:t>Отчет о проведенном аналитическом обзоре литературы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>Студент</w:t>
        <w:tab/>
        <w:tab/>
        <w:tab/>
        <w:tab/>
        <w:t>Неклюдов Семен Александровиич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 xml:space="preserve">Группа </w:t>
        <w:tab/>
        <w:tab/>
        <w:tab/>
        <w:tab/>
        <w:t>РК6-71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>Тип задания</w:t>
        <w:tab/>
        <w:tab/>
        <w:tab/>
        <w:t>аналитический обзор литературы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>Тема исследования:</w:t>
        <w:tab/>
        <w:tab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en-US"/>
        </w:rPr>
        <w:t xml:space="preserve">Методы автоматической генерации </w:t>
        <w:tab/>
        <w:tab/>
        <w:tab/>
        <w:tab/>
        <w:tab/>
        <w:tab/>
        <w:tab/>
        <w:t>пользовательских интерфейсов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en-US"/>
        </w:rPr>
        <w:t>Студент</w:t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lang w:eastAsia="en-US"/>
        </w:rPr>
        <w:t>_________________  _Неклюдов С.А.__</w:t>
      </w:r>
    </w:p>
    <w:p>
      <w:pPr>
        <w:pStyle w:val="Normal"/>
        <w:spacing w:lineRule="auto" w:line="240" w:before="0" w:after="0"/>
        <w:ind w:left="709" w:right="565" w:firstLine="709"/>
        <w:rPr>
          <w:rFonts w:ascii="Times New Roman" w:hAnsi="Times New Roman" w:eastAsia="Times New Roman" w:cs="Times New Roman"/>
          <w:i/>
          <w:i/>
          <w:color w:val="000000"/>
          <w:sz w:val="24"/>
          <w:szCs w:val="18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18"/>
          <w:lang w:eastAsia="en-US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en-US"/>
        </w:rPr>
        <w:t>Преподаватель</w:t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lang w:eastAsia="en-US"/>
        </w:rPr>
        <w:t>_________________  ___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u w:val="single"/>
          <w:lang w:eastAsia="en-US"/>
        </w:rPr>
        <w:t>А.П. Соколов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lang w:eastAsia="en-US"/>
        </w:rPr>
        <w:t xml:space="preserve">_____ </w:t>
      </w:r>
    </w:p>
    <w:p>
      <w:pPr>
        <w:pStyle w:val="Normal"/>
        <w:spacing w:lineRule="auto" w:line="240" w:before="0" w:after="0"/>
        <w:ind w:left="709" w:right="565" w:firstLine="709"/>
        <w:rPr>
          <w:rFonts w:ascii="Times New Roman" w:hAnsi="Times New Roman" w:eastAsia="Times New Roman" w:cs="Times New Roman"/>
          <w:i/>
          <w:i/>
          <w:color w:val="000000"/>
          <w:sz w:val="24"/>
          <w:szCs w:val="18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18"/>
          <w:lang w:eastAsia="en-US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szCs w:val="20"/>
          <w:lang w:eastAsia="en-US"/>
        </w:rPr>
        <w:t xml:space="preserve">Москва,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0"/>
          <w:lang w:eastAsia="en-US"/>
        </w:rPr>
        <w:t>2018 г.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Оглавление</w:t>
      </w:r>
    </w:p>
    <w:sdt>
      <w:sdtPr>
        <w:docPartObj>
          <w:docPartGallery w:val="Table of Contents"/>
          <w:docPartUnique w:val="true"/>
        </w:docPartObj>
        <w:id w:val="1836351704"/>
      </w:sdtPr>
      <w:sdtContent>
        <w:p>
          <w:pPr>
            <w:pStyle w:val="TOCHeading"/>
            <w:spacing w:lineRule="auto" w:line="360" w:before="0" w:after="200"/>
            <w:rPr/>
          </w:pPr>
          <w:r>
            <w:rPr/>
          </w:r>
        </w:p>
        <w:p>
          <w:pPr>
            <w:pStyle w:val="11"/>
            <w:tabs>
              <w:tab w:val="right" w:pos="9627" w:leader="dot"/>
            </w:tabs>
            <w:spacing w:lineRule="auto" w:line="360" w:before="0" w:after="0"/>
            <w:rPr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szCs w:val="28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Style15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494893627">
            <w:r>
              <w:rPr>
                <w:webHidden/>
                <w:rStyle w:val="Style15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_Toc494893627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627" w:leader="dot"/>
            </w:tabs>
            <w:spacing w:lineRule="auto" w:line="360" w:before="0" w:after="0"/>
            <w:rPr>
              <w:sz w:val="28"/>
              <w:szCs w:val="28"/>
            </w:rPr>
          </w:pPr>
          <w:hyperlink w:anchor="_Toc494893628">
            <w:r>
              <w:rPr>
                <w:webHidden/>
                <w:rStyle w:val="Style15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_Toc494893628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40" w:leader="none"/>
              <w:tab w:val="right" w:pos="9627" w:leader="dot"/>
            </w:tabs>
            <w:spacing w:lineRule="auto" w:line="360" w:before="0" w:after="0"/>
            <w:rPr/>
          </w:pPr>
          <w:hyperlink w:anchor="_Toc494893629">
            <w:r>
              <w:rPr>
                <w:webHidden/>
                <w:rStyle w:val="Style15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1.</w:t>
            </w:r>
            <w:r>
              <w:rPr>
                <w:rStyle w:val="Style15"/>
                <w:sz w:val="28"/>
                <w:szCs w:val="28"/>
              </w:rPr>
              <w:tab/>
            </w:r>
            <w:r>
              <w:rPr>
                <w:rStyle w:val="Style15"/>
                <w:rFonts w:cs="Times New Roman" w:ascii="Times New Roman" w:hAnsi="Times New Roman"/>
                <w:color w:val="auto"/>
                <w:sz w:val="28"/>
                <w:szCs w:val="28"/>
              </w:rPr>
              <w:t>Результаты поиска источников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_Toc494893629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40" w:leader="none"/>
              <w:tab w:val="right" w:pos="9627" w:leader="dot"/>
            </w:tabs>
            <w:spacing w:lineRule="auto" w:line="360" w:before="0" w:after="0"/>
            <w:rPr/>
          </w:pPr>
          <w:hyperlink w:anchor="_Toc494893630">
            <w:r>
              <w:rPr>
                <w:webHidden/>
                <w:rStyle w:val="Style15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2.</w:t>
            </w:r>
            <w:r>
              <w:rPr>
                <w:rStyle w:val="Style15"/>
                <w:sz w:val="28"/>
                <w:szCs w:val="28"/>
              </w:rPr>
              <w:tab/>
            </w:r>
            <w:r>
              <w:rPr>
                <w:rStyle w:val="Style15"/>
                <w:rFonts w:cs="Times New Roman" w:ascii="Times New Roman" w:hAnsi="Times New Roman"/>
                <w:color w:val="auto"/>
                <w:sz w:val="28"/>
                <w:szCs w:val="28"/>
              </w:rPr>
              <w:t>История развития объекта поиска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_Toc494893630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627" w:leader="dot"/>
            </w:tabs>
            <w:spacing w:lineRule="auto" w:line="360" w:before="0" w:after="0"/>
            <w:rPr>
              <w:sz w:val="28"/>
              <w:szCs w:val="28"/>
            </w:rPr>
          </w:pPr>
          <w:hyperlink w:anchor="_Toc494893631">
            <w:r>
              <w:rPr>
                <w:webHidden/>
                <w:rStyle w:val="Style15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_Toc494893631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627" w:leader="dot"/>
            </w:tabs>
            <w:spacing w:lineRule="auto" w:line="360" w:before="0" w:after="0"/>
            <w:rPr>
              <w:sz w:val="28"/>
              <w:szCs w:val="28"/>
            </w:rPr>
          </w:pPr>
          <w:hyperlink w:anchor="_Toc494893632">
            <w:r>
              <w:rPr>
                <w:webHidden/>
                <w:rStyle w:val="Style15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Список найденных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_Toc494893632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1"/>
        <w:spacing w:lineRule="auto" w:line="360" w:before="0" w:after="200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494893627"/>
      <w:r>
        <w:rPr>
          <w:rFonts w:cs="Times New Roman" w:ascii="Times New Roman" w:hAnsi="Times New Roman"/>
          <w:color w:val="auto"/>
          <w:sz w:val="32"/>
        </w:rPr>
        <w:t>Задание</w:t>
      </w:r>
      <w:bookmarkEnd w:id="0"/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>Аналитический обзор литературы проводился в рамках выполнения работ по р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en-US"/>
        </w:rPr>
        <w:t xml:space="preserve">азработке динамических пользовательских интерфейсов для распределенных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</w:rPr>
        <w:t>систем инженерного анализа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Объект исследования: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en-US"/>
        </w:rPr>
        <w:t>Динамические пользовательские интерфейсы.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8"/>
        </w:rPr>
        <w:t>Объект поиска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: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ab/>
        <w:t>Существующие решения в области пользовательских интерфейсов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 xml:space="preserve">Ключевые слова: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en-US"/>
        </w:rPr>
        <w:t>М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en-US"/>
        </w:rPr>
        <w:t xml:space="preserve">етоды построения пользовательских интерфейсов, gui generation, user-interface generation, генерация GUI, Django, automated GUI generation, UI, MVC, модель-представление-контроллер,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 xml:space="preserve">Основная задача аналитического обзора литературы: Изучить современные подходы к разработке динамических пользовательских интерфейсов </w:t>
      </w:r>
      <w:r>
        <w:rPr>
          <w:rFonts w:cs="Times New Roman" w:ascii="Times New Roman" w:hAnsi="Times New Roman"/>
          <w:sz w:val="28"/>
        </w:rPr>
        <w:t>и ознакомиться с их реализациями</w:t>
      </w:r>
      <w:r>
        <w:rPr>
          <w:rFonts w:cs="Times New Roman" w:ascii="Times New Roman" w:hAnsi="Times New Roman"/>
          <w:sz w:val="28"/>
        </w:rPr>
        <w:t>, доработать функционал GUI генератора системы инженерного анализа GCD.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Задачи аналитического обзора литературы (детально):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Провести поиск источников литературы (преимущественно научных публикаций) согласно определенным ключевым словам.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Определить историю развития объекта поиска и выявить основные тенденции развития.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Определить наиболее перспективные современные разработки и направления развития объекта поиска.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Определить перечень УДК, к которым относится объект поиска</w:t>
      </w:r>
      <w:r>
        <w:rPr>
          <w:rStyle w:val="Style14"/>
          <w:rStyle w:val="Style14"/>
          <w:rFonts w:cs="Times New Roman" w:ascii="Times New Roman" w:hAnsi="Times New Roman"/>
          <w:sz w:val="28"/>
        </w:rPr>
        <w:footnoteReference w:id="2"/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Составить список найденных источников согласно ГОСТ Р 7.0.5-2008.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</w:rPr>
        <w:t>Начало поиска 01.10.18. Окончание поиска 07.10.18.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1"/>
        <w:spacing w:lineRule="auto" w:line="360" w:before="0" w:after="200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494893628"/>
      <w:r>
        <w:rPr>
          <w:rFonts w:cs="Times New Roman" w:ascii="Times New Roman" w:hAnsi="Times New Roman"/>
          <w:color w:val="auto"/>
          <w:sz w:val="32"/>
        </w:rPr>
        <w:t>Введение</w:t>
      </w:r>
      <w:bookmarkEnd w:id="1"/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</w:rPr>
        <w:t>Изучением построения динамических пользовательских интерфейсов занимались многие исследователи и разработчики программного обеспечения.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Согласно проведенному обзору научно-технических источников дальнейшее изучение актуально и имеет прикладное значение.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</w:rPr>
        <w:t>В условиях современной конкуренции на рынке программного обеспечения компании стараются предоставить пользователям удобные средства для использования их продуктов. В своей статье «Современный подход в проектировании грамотного пользовательского интерфейса» А.В. Федоров говорит, что главной целью проектирования пользовательских интерфейсов программных продуктов является производство программного обеспечения, которое будет доступным и понятным доступным и понятным для пользователя, а также вызовет у него доверие, которое в последствии повысит лояльность клиента к компании, и приведет новых покупателей фирме-заказчику [1].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numPr>
          <w:ilvl w:val="0"/>
          <w:numId w:val="1"/>
        </w:numPr>
        <w:spacing w:lineRule="auto" w:line="360" w:before="0" w:after="200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cs="Times New Roman" w:ascii="Times New Roman" w:hAnsi="Times New Roman"/>
          <w:color w:val="auto"/>
          <w:sz w:val="32"/>
        </w:rPr>
        <w:t>Результаты</w:t>
      </w:r>
      <w:r>
        <w:rPr>
          <w:rFonts w:cs="Times New Roman" w:ascii="Times New Roman" w:hAnsi="Times New Roman"/>
          <w:color w:val="auto"/>
          <w:sz w:val="32"/>
          <w:lang w:val="en-US"/>
        </w:rPr>
        <w:t xml:space="preserve"> </w:t>
      </w:r>
      <w:r>
        <w:rPr>
          <w:rFonts w:cs="Times New Roman" w:ascii="Times New Roman" w:hAnsi="Times New Roman"/>
          <w:color w:val="auto"/>
          <w:sz w:val="32"/>
        </w:rPr>
        <w:t>поиска источников литературы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</w:rPr>
        <w:t>В результате поиска были найдены источники, в которых описаны трудности и подходы к разработке пользовательских интерфейсов. Общим для большинства веб — ориентированных систем является необходимость обеспечения быстрого редактирования или написания нового кода. Задачи, которые должен решать эффективный подход к разработке интерфейсов [2]: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</w:rPr>
        <w:t>Простота внесения изменений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</w:rPr>
        <w:t>Переиспользование кода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</w:rPr>
        <w:t>Увеличение возможностей оптимизировать быстродействие быстродействие конечного кода.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Также в процессе обзора был изучен подход модель-представление-контроллер.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основе MVC лежит компонентное разделение данных, пользовательского интерфейса и логики взаимодействия этих элементов. Архитектура MVC задает  правила взаимодействия этих компонентов: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Модель дает представлению только те данные, которые необходимы представлению для отображения, отвечает на запрос данных, изменяет состояние представления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Контроллер определяет данные, введенные пользователем, информирует представление и модель об изменении данных, отвечает за выбор представления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Представление отображает данные для пользователя[3]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Фреймворк Django реализует схожую с MVC концепцию MTV (модель — шаблон — представление). </w:t>
      </w:r>
    </w:p>
    <w:p>
      <w:pPr>
        <w:pStyle w:val="1"/>
        <w:numPr>
          <w:ilvl w:val="0"/>
          <w:numId w:val="1"/>
        </w:numPr>
        <w:spacing w:lineRule="auto" w:line="360" w:before="0" w:after="200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cs="Times New Roman" w:ascii="Times New Roman" w:hAnsi="Times New Roman"/>
          <w:color w:val="auto"/>
          <w:sz w:val="32"/>
        </w:rPr>
        <w:t>История развития объекта поиска. Основные тенденции развития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</w:rPr>
        <w:t xml:space="preserve">История разработки пользовательских интерфейсов берет свое начало в конце 1970-х годов, в момент выхода на рынок вычислительной техники персональных компьютеров. Тогда под пользовательским интерфейсом в большей части понималась среда взаимодействия пользователя с операционной системой. 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</w:rPr>
        <w:t>Сегодня под проектированием пользовательских интерфейсов чаще понимается работа с веб — проектами. Современные технологии, такие как Bootstrap, JavaScript, MVC позволяют генерировать адаптивные веб — страницы вместо написания большого количества статического контента</w:t>
      </w:r>
    </w:p>
    <w:p>
      <w:pPr>
        <w:pStyle w:val="1"/>
        <w:numPr>
          <w:ilvl w:val="0"/>
          <w:numId w:val="1"/>
        </w:numPr>
        <w:spacing w:lineRule="auto" w:line="360" w:before="0" w:after="200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cs="Times New Roman" w:ascii="Times New Roman" w:hAnsi="Times New Roman"/>
          <w:color w:val="auto"/>
          <w:sz w:val="32"/>
        </w:rPr>
        <w:t>Существующие перспективные современные разработки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</w:rPr>
        <w:t>Существует большое количество разработок, построенных на различных MVC фреймворках, таких как Django для Python,  Laravel, Yii для PHP, MVC для стека Microsoft.</w:t>
      </w:r>
    </w:p>
    <w:p>
      <w:pPr>
        <w:pStyle w:val="1"/>
        <w:spacing w:lineRule="auto" w:line="360" w:before="0" w:after="200"/>
        <w:ind w:left="993" w:hanging="0"/>
        <w:jc w:val="center"/>
        <w:rPr/>
      </w:pPr>
      <w:bookmarkStart w:id="2" w:name="_Toc494893631"/>
      <w:r>
        <w:rPr>
          <w:rFonts w:cs="Times New Roman" w:ascii="Times New Roman" w:hAnsi="Times New Roman"/>
          <w:color w:val="auto"/>
          <w:sz w:val="32"/>
        </w:rPr>
        <w:t>Заключение</w:t>
      </w:r>
      <w:bookmarkEnd w:id="2"/>
    </w:p>
    <w:p>
      <w:pPr>
        <w:pStyle w:val="Normal"/>
        <w:spacing w:lineRule="auto" w:line="360" w:before="0" w:after="200"/>
        <w:ind w:left="993" w:hanging="0"/>
        <w:jc w:val="left"/>
        <w:rPr/>
      </w:pPr>
      <w:bookmarkStart w:id="3" w:name="_GoBack"/>
      <w:bookmarkEnd w:id="3"/>
      <w:r>
        <w:rPr>
          <w:rFonts w:cs="Times New Roman" w:ascii="Times New Roman" w:hAnsi="Times New Roman"/>
          <w:color w:val="auto"/>
          <w:sz w:val="32"/>
        </w:rPr>
        <w:t>На основе проведенного анализа литературы были выделены основные требования к выбору подхода разработки динамического пользовательского интерфейса:</w:t>
      </w:r>
    </w:p>
    <w:p>
      <w:pPr>
        <w:pStyle w:val="ListParagraph"/>
        <w:numPr>
          <w:ilvl w:val="0"/>
          <w:numId w:val="3"/>
        </w:numPr>
        <w:tabs>
          <w:tab w:val="left" w:pos="993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</w:rPr>
        <w:t xml:space="preserve">Пользовательский интерфейс должен быть эргономичным </w:t>
      </w:r>
    </w:p>
    <w:p>
      <w:pPr>
        <w:pStyle w:val="ListParagraph"/>
        <w:numPr>
          <w:ilvl w:val="0"/>
          <w:numId w:val="3"/>
        </w:numPr>
        <w:tabs>
          <w:tab w:val="left" w:pos="993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</w:rPr>
        <w:t>Должен быть удобен в использовании для конечного пользователя</w:t>
      </w:r>
    </w:p>
    <w:p>
      <w:pPr>
        <w:pStyle w:val="ListParagraph"/>
        <w:numPr>
          <w:ilvl w:val="0"/>
          <w:numId w:val="3"/>
        </w:numPr>
        <w:tabs>
          <w:tab w:val="left" w:pos="993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</w:rPr>
        <w:t>Код должен быть расширяем, но не избыточен</w:t>
      </w:r>
    </w:p>
    <w:p>
      <w:pPr>
        <w:pStyle w:val="ListParagraph"/>
        <w:numPr>
          <w:ilvl w:val="0"/>
          <w:numId w:val="3"/>
        </w:numPr>
        <w:tabs>
          <w:tab w:val="left" w:pos="993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</w:rPr>
        <w:t>Редактирование программного кода не должно занимать много времени.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</w:rPr>
        <w:t>Таким образом, считаю разумным использование в системе GCD фреймворка Django для генерации  пользовательского интерфейса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spacing w:lineRule="auto" w:line="360" w:before="0" w:after="200"/>
        <w:ind w:left="993" w:hanging="0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494893632"/>
      <w:r>
        <w:rPr>
          <w:rFonts w:cs="Times New Roman" w:ascii="Times New Roman" w:hAnsi="Times New Roman"/>
          <w:color w:val="auto"/>
          <w:sz w:val="32"/>
        </w:rPr>
        <w:t>Список найденных источников</w:t>
      </w:r>
      <w:bookmarkEnd w:id="4"/>
    </w:p>
    <w:p>
      <w:pPr>
        <w:pStyle w:val="ListParagraph"/>
        <w:numPr>
          <w:ilvl w:val="0"/>
          <w:numId w:val="6"/>
        </w:numPr>
        <w:tabs>
          <w:tab w:val="left" w:pos="85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val="en-US"/>
        </w:rPr>
        <w:t>А.В. Федоров – Современный подход в проектировании грамотного пользовательского интерфейса 2015.</w:t>
      </w:r>
    </w:p>
    <w:p>
      <w:pPr>
        <w:pStyle w:val="ListParagraph"/>
        <w:numPr>
          <w:ilvl w:val="0"/>
          <w:numId w:val="6"/>
        </w:numPr>
        <w:tabs>
          <w:tab w:val="left" w:pos="85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val="en-US"/>
        </w:rPr>
        <w:t>В.В. Чернов – К проблеме разработки Веб – интерфейсов 2012.</w:t>
      </w:r>
    </w:p>
    <w:p>
      <w:pPr>
        <w:pStyle w:val="ListParagraph"/>
        <w:numPr>
          <w:ilvl w:val="0"/>
          <w:numId w:val="6"/>
        </w:numPr>
        <w:tabs>
          <w:tab w:val="left" w:pos="85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lang w:val="en-US"/>
        </w:rPr>
        <w:t>В.С. Кедрин – Особенности проектирования информационной системы для визуального построения структурно-связных моделей анализа и синтеза.</w:t>
      </w:r>
    </w:p>
    <w:p>
      <w:pPr>
        <w:pStyle w:val="ListParagraph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1440" w:hanging="0"/>
        <w:contextualSpacing/>
        <w:jc w:val="both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18" w:right="851" w:header="0" w:top="1134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6"/>
        <w:rPr/>
      </w:pPr>
      <w:r>
        <w:rPr>
          <w:rStyle w:val="Style16"/>
        </w:rPr>
        <w:footnoteRef/>
      </w:r>
      <w:r>
        <w:rPr>
          <w:rStyle w:val="Style16"/>
        </w:rPr>
        <w:tab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cb7a7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7a7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>
    <w:name w:val="Интернет-ссылка"/>
    <w:basedOn w:val="DefaultParagraphFont"/>
    <w:uiPriority w:val="99"/>
    <w:unhideWhenUsed/>
    <w:rsid w:val="00f649d2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9d715d"/>
    <w:rPr>
      <w:rFonts w:ascii="Consolas" w:hAnsi="Consolas" w:eastAsia="Calibri" w:cs="Consolas" w:eastAsiaTheme="minorHAnsi"/>
      <w:sz w:val="21"/>
      <w:szCs w:val="21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64e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e64e0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e64e0"/>
    <w:rPr>
      <w:b/>
      <w:bCs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64bd1"/>
    <w:rPr>
      <w:sz w:val="20"/>
      <w:szCs w:val="20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64bd1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sz w:val="28"/>
    </w:rPr>
  </w:style>
  <w:style w:type="character" w:styleId="ListLabel5">
    <w:name w:val="ListLabel 5"/>
    <w:qFormat/>
    <w:rPr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Times New Roman" w:hAnsi="Times New Roman" w:cs="Times New Roman"/>
      <w:sz w:val="28"/>
      <w:highlight w:val="yellow"/>
      <w:lang w:val="en-US"/>
    </w:rPr>
  </w:style>
  <w:style w:type="character" w:styleId="Style15">
    <w:name w:val="Ссылка указателя"/>
    <w:qFormat/>
    <w:rPr/>
  </w:style>
  <w:style w:type="character" w:styleId="Style16">
    <w:name w:val="Символ сноск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Символ концевой сноски"/>
    <w:qFormat/>
    <w:rPr/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Times New Roman" w:hAnsi="Times New Roman" w:cs="OpenSymbol"/>
      <w:sz w:val="28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1"/>
    <w:next w:val="Normal"/>
    <w:uiPriority w:val="39"/>
    <w:unhideWhenUsed/>
    <w:qFormat/>
    <w:rsid w:val="00f649d2"/>
    <w:pPr/>
    <w:rPr>
      <w:lang w:eastAsia="en-US"/>
    </w:rPr>
  </w:style>
  <w:style w:type="paragraph" w:styleId="11">
    <w:name w:val="TOC 1"/>
    <w:basedOn w:val="Normal"/>
    <w:next w:val="Normal"/>
    <w:autoRedefine/>
    <w:uiPriority w:val="39"/>
    <w:unhideWhenUsed/>
    <w:rsid w:val="00f649d2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49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639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9d715d"/>
    <w:pPr>
      <w:spacing w:lineRule="auto" w:line="240" w:before="0" w:after="0"/>
    </w:pPr>
    <w:rPr>
      <w:rFonts w:ascii="Consolas" w:hAnsi="Consolas" w:eastAsia="Calibri" w:cs="Consolas" w:eastAsiaTheme="minorHAnsi"/>
      <w:sz w:val="21"/>
      <w:szCs w:val="21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e64e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e64e0"/>
    <w:pPr/>
    <w:rPr>
      <w:b/>
      <w:bCs/>
    </w:rPr>
  </w:style>
  <w:style w:type="paragraph" w:styleId="Style26">
    <w:name w:val="Footnote Text"/>
    <w:basedOn w:val="Normal"/>
    <w:link w:val="FootnoteTextChar"/>
    <w:uiPriority w:val="99"/>
    <w:semiHidden/>
    <w:unhideWhenUsed/>
    <w:rsid w:val="00464bd1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14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54060-6A33-4177-8208-E88F0292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LibreOffice/6.0.6.2$Linux_X86_64 LibreOffice_project/00m0$Build-2</Application>
  <Pages>6</Pages>
  <Words>647</Words>
  <Characters>4984</Characters>
  <CharactersWithSpaces>5678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2017-10-04T12:19:00Z</dcterms:created>
  <dc:creator>Паша</dc:creator>
  <dc:description/>
  <dc:language>ru-RU</dc:language>
  <cp:lastModifiedBy/>
  <dcterms:modified xsi:type="dcterms:W3CDTF">2018-12-19T05:17:52Z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