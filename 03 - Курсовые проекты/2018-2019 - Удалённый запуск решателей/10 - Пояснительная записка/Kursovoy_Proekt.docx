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B72537" w:rsidRPr="002C0880" w14:paraId="13FA8669" w14:textId="77777777" w:rsidTr="00681101">
        <w:tc>
          <w:tcPr>
            <w:tcW w:w="1384" w:type="dxa"/>
          </w:tcPr>
          <w:p w14:paraId="0711EFFC" w14:textId="77777777" w:rsidR="00B72537" w:rsidRPr="002C0880" w:rsidRDefault="00B72537" w:rsidP="00681101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Toc1398424"/>
            <w:r w:rsidRPr="002C0880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259D0967" wp14:editId="147E6C8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56305B1B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1823FC5E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79568A8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высшего образования</w:t>
            </w:r>
          </w:p>
          <w:p w14:paraId="79DCCBF2" w14:textId="77777777" w:rsidR="00B72537" w:rsidRPr="002C0880" w:rsidRDefault="00B72537" w:rsidP="00681101">
            <w:pPr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2688F7BB" w14:textId="77777777" w:rsidR="00B72537" w:rsidRPr="002C0880" w:rsidRDefault="00B72537" w:rsidP="00681101">
            <w:pPr>
              <w:spacing w:after="0" w:line="240" w:lineRule="auto"/>
              <w:ind w:right="-2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имени Н.Э. Баумана</w:t>
            </w:r>
          </w:p>
          <w:p w14:paraId="6F947B4D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E4B25EB" w14:textId="77777777" w:rsidR="00B72537" w:rsidRPr="002C0880" w:rsidRDefault="00B72537" w:rsidP="0068110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2C0880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D031C0D" w14:textId="77777777" w:rsidR="00B72537" w:rsidRPr="002C0880" w:rsidRDefault="00B72537" w:rsidP="00B72537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10"/>
          <w:szCs w:val="24"/>
        </w:rPr>
      </w:pPr>
    </w:p>
    <w:p w14:paraId="4B57D126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</w:p>
    <w:p w14:paraId="02FF8204" w14:textId="77777777" w:rsidR="00681101" w:rsidRPr="00030DFA" w:rsidRDefault="00681101" w:rsidP="00681101">
      <w:pPr>
        <w:spacing w:after="0" w:line="240" w:lineRule="auto"/>
        <w:rPr>
          <w:color w:val="000000"/>
          <w:sz w:val="24"/>
          <w:szCs w:val="20"/>
        </w:rPr>
      </w:pPr>
      <w:r w:rsidRPr="00030DFA">
        <w:rPr>
          <w:color w:val="000000"/>
          <w:sz w:val="24"/>
          <w:szCs w:val="20"/>
        </w:rPr>
        <w:t xml:space="preserve">ФАКУЛЬТЕТ </w:t>
      </w:r>
      <w:r w:rsidRPr="00030DFA">
        <w:rPr>
          <w:color w:val="000000"/>
          <w:sz w:val="24"/>
          <w:szCs w:val="20"/>
        </w:rPr>
        <w:tab/>
      </w:r>
      <w:r w:rsidRPr="00030DFA">
        <w:rPr>
          <w:color w:val="000000"/>
          <w:szCs w:val="28"/>
        </w:rPr>
        <w:t>Робототехники и комплексной автоматизации</w:t>
      </w:r>
    </w:p>
    <w:p w14:paraId="1F2B7373" w14:textId="77777777" w:rsidR="00681101" w:rsidRPr="00030DFA" w:rsidRDefault="00681101" w:rsidP="00681101">
      <w:pPr>
        <w:spacing w:after="0" w:line="240" w:lineRule="auto"/>
        <w:rPr>
          <w:color w:val="000000"/>
          <w:sz w:val="24"/>
          <w:szCs w:val="20"/>
        </w:rPr>
      </w:pPr>
    </w:p>
    <w:p w14:paraId="60F8CBC2" w14:textId="77777777" w:rsidR="00681101" w:rsidRPr="00030DFA" w:rsidRDefault="00681101" w:rsidP="00681101">
      <w:pPr>
        <w:spacing w:after="0" w:line="240" w:lineRule="auto"/>
        <w:rPr>
          <w:iCs/>
          <w:color w:val="000000"/>
          <w:szCs w:val="28"/>
        </w:rPr>
      </w:pPr>
      <w:r w:rsidRPr="00030DFA">
        <w:rPr>
          <w:color w:val="000000"/>
          <w:sz w:val="24"/>
          <w:szCs w:val="20"/>
        </w:rPr>
        <w:t>КАФЕДРА</w:t>
      </w:r>
      <w:r w:rsidRPr="00030DFA">
        <w:rPr>
          <w:color w:val="000000"/>
          <w:sz w:val="24"/>
          <w:szCs w:val="20"/>
        </w:rPr>
        <w:tab/>
      </w:r>
      <w:r w:rsidRPr="00030DFA">
        <w:rPr>
          <w:color w:val="000000"/>
          <w:szCs w:val="28"/>
        </w:rPr>
        <w:t>Системы автоматизированного проектирования (РК-6)</w:t>
      </w:r>
    </w:p>
    <w:p w14:paraId="43ADBF2C" w14:textId="77777777" w:rsidR="00B72537" w:rsidRPr="002C0880" w:rsidRDefault="00B72537" w:rsidP="00B72537">
      <w:pPr>
        <w:spacing w:after="0" w:line="240" w:lineRule="auto"/>
        <w:rPr>
          <w:i/>
          <w:sz w:val="24"/>
          <w:szCs w:val="24"/>
        </w:rPr>
      </w:pPr>
    </w:p>
    <w:p w14:paraId="7B8BD1D3" w14:textId="77777777" w:rsidR="00B72537" w:rsidRPr="002C0880" w:rsidRDefault="00B72537" w:rsidP="00B72537">
      <w:pPr>
        <w:spacing w:after="0" w:line="240" w:lineRule="auto"/>
        <w:rPr>
          <w:i/>
          <w:sz w:val="18"/>
          <w:szCs w:val="24"/>
        </w:rPr>
      </w:pPr>
    </w:p>
    <w:p w14:paraId="3DFD797F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402AE211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482F735A" w14:textId="77777777" w:rsidR="00B72537" w:rsidRPr="002C0880" w:rsidRDefault="00B72537" w:rsidP="00B72537">
      <w:pPr>
        <w:spacing w:after="0" w:line="240" w:lineRule="auto"/>
        <w:rPr>
          <w:i/>
          <w:sz w:val="32"/>
          <w:szCs w:val="24"/>
        </w:rPr>
      </w:pPr>
    </w:p>
    <w:p w14:paraId="5F6920FB" w14:textId="77777777" w:rsidR="00B72537" w:rsidRPr="002C0880" w:rsidRDefault="00B72537" w:rsidP="00B72537">
      <w:pPr>
        <w:spacing w:after="0" w:line="240" w:lineRule="auto"/>
        <w:jc w:val="center"/>
        <w:rPr>
          <w:b/>
          <w:sz w:val="44"/>
          <w:szCs w:val="24"/>
        </w:rPr>
      </w:pPr>
      <w:r w:rsidRPr="002C0880">
        <w:rPr>
          <w:b/>
          <w:sz w:val="44"/>
          <w:szCs w:val="24"/>
        </w:rPr>
        <w:t>РАСЧЕТНО-ПОЯСНИТЕЛЬНАЯ ЗАПИСКА</w:t>
      </w:r>
    </w:p>
    <w:p w14:paraId="5F231C7E" w14:textId="77777777" w:rsidR="00B72537" w:rsidRPr="002C0880" w:rsidRDefault="00B72537" w:rsidP="00B72537">
      <w:pPr>
        <w:spacing w:after="0" w:line="240" w:lineRule="auto"/>
        <w:jc w:val="center"/>
        <w:rPr>
          <w:i/>
          <w:sz w:val="24"/>
          <w:szCs w:val="24"/>
        </w:rPr>
      </w:pPr>
    </w:p>
    <w:p w14:paraId="6108E969" w14:textId="77777777" w:rsidR="00B72537" w:rsidRPr="00B72537" w:rsidRDefault="00B72537" w:rsidP="00B72537">
      <w:pPr>
        <w:spacing w:after="0" w:line="240" w:lineRule="auto"/>
        <w:jc w:val="center"/>
        <w:rPr>
          <w:b/>
          <w:i/>
          <w:sz w:val="40"/>
          <w:szCs w:val="24"/>
        </w:rPr>
      </w:pPr>
      <w:r w:rsidRPr="002C0880">
        <w:rPr>
          <w:b/>
          <w:i/>
          <w:sz w:val="40"/>
          <w:szCs w:val="24"/>
        </w:rPr>
        <w:t xml:space="preserve">К </w:t>
      </w:r>
      <w:r w:rsidR="00614A1D">
        <w:rPr>
          <w:b/>
          <w:i/>
          <w:sz w:val="40"/>
          <w:szCs w:val="24"/>
        </w:rPr>
        <w:t>КУРСОВОЙ РАБОТЕ</w:t>
      </w:r>
    </w:p>
    <w:p w14:paraId="2DEF409B" w14:textId="77777777" w:rsidR="00B72537" w:rsidRPr="002C0880" w:rsidRDefault="00B72537" w:rsidP="00B72537">
      <w:pPr>
        <w:spacing w:after="0" w:line="240" w:lineRule="auto"/>
        <w:jc w:val="center"/>
        <w:rPr>
          <w:b/>
          <w:i/>
          <w:szCs w:val="24"/>
        </w:rPr>
      </w:pPr>
    </w:p>
    <w:p w14:paraId="4E8E3D85" w14:textId="77777777" w:rsidR="00B72537" w:rsidRPr="002C0880" w:rsidRDefault="00B72537" w:rsidP="00B72537">
      <w:pPr>
        <w:spacing w:after="0" w:line="240" w:lineRule="auto"/>
        <w:jc w:val="center"/>
        <w:rPr>
          <w:b/>
          <w:i/>
          <w:sz w:val="40"/>
          <w:szCs w:val="24"/>
        </w:rPr>
      </w:pPr>
      <w:r w:rsidRPr="002C0880">
        <w:rPr>
          <w:b/>
          <w:i/>
          <w:sz w:val="40"/>
          <w:szCs w:val="24"/>
        </w:rPr>
        <w:t>НА ТЕМУ:</w:t>
      </w:r>
    </w:p>
    <w:p w14:paraId="41DAEE88" w14:textId="77777777" w:rsidR="00B72537" w:rsidRPr="0037666A" w:rsidRDefault="0037666A" w:rsidP="00614A1D">
      <w:pPr>
        <w:spacing w:after="0" w:line="240" w:lineRule="auto"/>
        <w:jc w:val="center"/>
        <w:rPr>
          <w:sz w:val="24"/>
          <w:szCs w:val="24"/>
        </w:rPr>
      </w:pPr>
      <w:r>
        <w:rPr>
          <w:b/>
          <w:i/>
          <w:sz w:val="40"/>
          <w:szCs w:val="24"/>
        </w:rPr>
        <w:t xml:space="preserve">Удалённый запуск </w:t>
      </w:r>
      <w:r>
        <w:rPr>
          <w:b/>
          <w:i/>
          <w:sz w:val="40"/>
          <w:szCs w:val="24"/>
          <w:lang w:val="en-US"/>
        </w:rPr>
        <w:t>GBSE</w:t>
      </w:r>
      <w:r w:rsidRPr="001D617C">
        <w:rPr>
          <w:b/>
          <w:i/>
          <w:sz w:val="40"/>
          <w:szCs w:val="24"/>
        </w:rPr>
        <w:t xml:space="preserve"> </w:t>
      </w:r>
      <w:r>
        <w:rPr>
          <w:b/>
          <w:i/>
          <w:sz w:val="40"/>
          <w:szCs w:val="24"/>
        </w:rPr>
        <w:t>решателей</w:t>
      </w:r>
    </w:p>
    <w:p w14:paraId="06FDC1BC" w14:textId="77777777" w:rsidR="00B72537" w:rsidRPr="002C0880" w:rsidRDefault="00B72537" w:rsidP="00B72537">
      <w:pPr>
        <w:spacing w:after="0" w:line="240" w:lineRule="auto"/>
        <w:rPr>
          <w:sz w:val="24"/>
          <w:szCs w:val="24"/>
        </w:rPr>
      </w:pPr>
    </w:p>
    <w:p w14:paraId="4FFDF31B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  <w:r w:rsidRPr="002C0880">
        <w:rPr>
          <w:sz w:val="24"/>
          <w:szCs w:val="24"/>
        </w:rPr>
        <w:t>Студент ________________</w:t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>________________</w:t>
      </w:r>
      <w:proofErr w:type="gramStart"/>
      <w:r w:rsidRPr="002C0880">
        <w:rPr>
          <w:b/>
          <w:sz w:val="24"/>
          <w:szCs w:val="24"/>
        </w:rPr>
        <w:t>_  _</w:t>
      </w:r>
      <w:proofErr w:type="gramEnd"/>
      <w:r w:rsidRPr="002C0880">
        <w:rPr>
          <w:b/>
          <w:sz w:val="24"/>
          <w:szCs w:val="24"/>
        </w:rPr>
        <w:t xml:space="preserve">___________________ </w:t>
      </w:r>
    </w:p>
    <w:p w14:paraId="5C643A48" w14:textId="77777777" w:rsidR="00B72537" w:rsidRPr="002C0880" w:rsidRDefault="00B72537" w:rsidP="00B72537">
      <w:pPr>
        <w:spacing w:after="0" w:line="240" w:lineRule="auto"/>
        <w:ind w:left="709" w:right="565" w:firstLine="709"/>
        <w:rPr>
          <w:sz w:val="18"/>
          <w:szCs w:val="18"/>
        </w:rPr>
      </w:pPr>
      <w:r w:rsidRPr="002C0880">
        <w:rPr>
          <w:sz w:val="18"/>
          <w:szCs w:val="18"/>
        </w:rPr>
        <w:t>(Группа)</w:t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</w:r>
      <w:r w:rsidRPr="002C0880">
        <w:rPr>
          <w:sz w:val="18"/>
          <w:szCs w:val="18"/>
        </w:rPr>
        <w:tab/>
        <w:t xml:space="preserve">      </w:t>
      </w:r>
      <w:proofErr w:type="gramStart"/>
      <w:r w:rsidRPr="002C0880">
        <w:rPr>
          <w:sz w:val="18"/>
          <w:szCs w:val="18"/>
        </w:rPr>
        <w:t xml:space="preserve">   (</w:t>
      </w:r>
      <w:proofErr w:type="gramEnd"/>
      <w:r w:rsidRPr="002C0880">
        <w:rPr>
          <w:sz w:val="18"/>
          <w:szCs w:val="18"/>
        </w:rPr>
        <w:t>Подпись, дата)                             (</w:t>
      </w:r>
      <w:proofErr w:type="spellStart"/>
      <w:r w:rsidRPr="002C0880">
        <w:rPr>
          <w:sz w:val="18"/>
          <w:szCs w:val="18"/>
        </w:rPr>
        <w:t>И.О.Фамилия</w:t>
      </w:r>
      <w:proofErr w:type="spellEnd"/>
      <w:r w:rsidRPr="002C0880">
        <w:rPr>
          <w:sz w:val="18"/>
          <w:szCs w:val="18"/>
        </w:rPr>
        <w:t xml:space="preserve">)            </w:t>
      </w:r>
    </w:p>
    <w:p w14:paraId="0C1CD671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495B714F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5416CFBF" w14:textId="77777777" w:rsidR="00B72537" w:rsidRPr="002C0880" w:rsidRDefault="00B72537" w:rsidP="00B72537">
      <w:pPr>
        <w:spacing w:after="0" w:line="240" w:lineRule="auto"/>
        <w:rPr>
          <w:b/>
          <w:sz w:val="24"/>
          <w:szCs w:val="24"/>
        </w:rPr>
      </w:pPr>
      <w:r w:rsidRPr="002C0880">
        <w:rPr>
          <w:sz w:val="24"/>
          <w:szCs w:val="24"/>
        </w:rPr>
        <w:t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>________________</w:t>
      </w:r>
      <w:proofErr w:type="gramStart"/>
      <w:r w:rsidRPr="002C0880">
        <w:rPr>
          <w:b/>
          <w:sz w:val="24"/>
          <w:szCs w:val="24"/>
        </w:rPr>
        <w:t>_  _</w:t>
      </w:r>
      <w:proofErr w:type="gramEnd"/>
      <w:r w:rsidRPr="002C0880">
        <w:rPr>
          <w:b/>
          <w:sz w:val="24"/>
          <w:szCs w:val="24"/>
        </w:rPr>
        <w:t xml:space="preserve">___________________ </w:t>
      </w:r>
    </w:p>
    <w:p w14:paraId="0A2CA962" w14:textId="77777777" w:rsidR="00B72537" w:rsidRPr="002C0880" w:rsidRDefault="00B72537" w:rsidP="00B72537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(Подпись, </w:t>
      </w:r>
      <w:proofErr w:type="gramStart"/>
      <w:r w:rsidRPr="002C0880">
        <w:rPr>
          <w:sz w:val="18"/>
          <w:szCs w:val="18"/>
        </w:rPr>
        <w:t xml:space="preserve">дата)   </w:t>
      </w:r>
      <w:proofErr w:type="gramEnd"/>
      <w:r w:rsidRPr="002C0880">
        <w:rPr>
          <w:sz w:val="18"/>
          <w:szCs w:val="18"/>
        </w:rPr>
        <w:t xml:space="preserve">                          (</w:t>
      </w:r>
      <w:proofErr w:type="spellStart"/>
      <w:r w:rsidRPr="002C0880">
        <w:rPr>
          <w:sz w:val="18"/>
          <w:szCs w:val="18"/>
        </w:rPr>
        <w:t>И.О.Фамилия</w:t>
      </w:r>
      <w:proofErr w:type="spellEnd"/>
      <w:r w:rsidRPr="002C0880">
        <w:rPr>
          <w:sz w:val="18"/>
          <w:szCs w:val="18"/>
        </w:rPr>
        <w:t xml:space="preserve">)            </w:t>
      </w:r>
    </w:p>
    <w:p w14:paraId="6E6AC3A7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10E0E092" w14:textId="77777777" w:rsidR="00AD61CF" w:rsidRDefault="00B72537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            </w:t>
      </w:r>
    </w:p>
    <w:p w14:paraId="1E14011B" w14:textId="77777777" w:rsidR="00AD61CF" w:rsidRPr="00AD61CF" w:rsidRDefault="00AD61CF" w:rsidP="00AD61CF">
      <w:pPr>
        <w:spacing w:after="0" w:line="240" w:lineRule="auto"/>
        <w:ind w:right="565"/>
        <w:rPr>
          <w:sz w:val="18"/>
          <w:szCs w:val="18"/>
        </w:rPr>
      </w:pPr>
    </w:p>
    <w:p w14:paraId="007B27E7" w14:textId="77777777" w:rsidR="00AD61CF" w:rsidRPr="002C0880" w:rsidRDefault="00AD61CF" w:rsidP="00AD61CF">
      <w:p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Консультант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C0880">
        <w:rPr>
          <w:sz w:val="24"/>
          <w:szCs w:val="24"/>
        </w:rPr>
        <w:tab/>
      </w:r>
      <w:r w:rsidRPr="002C0880">
        <w:rPr>
          <w:b/>
          <w:sz w:val="24"/>
          <w:szCs w:val="24"/>
        </w:rPr>
        <w:t>________________</w:t>
      </w:r>
      <w:proofErr w:type="gramStart"/>
      <w:r w:rsidRPr="002C0880">
        <w:rPr>
          <w:b/>
          <w:sz w:val="24"/>
          <w:szCs w:val="24"/>
        </w:rPr>
        <w:t>_  _</w:t>
      </w:r>
      <w:proofErr w:type="gramEnd"/>
      <w:r w:rsidRPr="002C0880">
        <w:rPr>
          <w:b/>
          <w:sz w:val="24"/>
          <w:szCs w:val="24"/>
        </w:rPr>
        <w:t xml:space="preserve">___________________ </w:t>
      </w:r>
    </w:p>
    <w:p w14:paraId="0FB67A26" w14:textId="77777777" w:rsidR="00AD61CF" w:rsidRPr="002C0880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(Подпись, </w:t>
      </w:r>
      <w:proofErr w:type="gramStart"/>
      <w:r w:rsidRPr="002C0880">
        <w:rPr>
          <w:sz w:val="18"/>
          <w:szCs w:val="18"/>
        </w:rPr>
        <w:t xml:space="preserve">дата)   </w:t>
      </w:r>
      <w:proofErr w:type="gramEnd"/>
      <w:r w:rsidRPr="002C0880">
        <w:rPr>
          <w:sz w:val="18"/>
          <w:szCs w:val="18"/>
        </w:rPr>
        <w:t xml:space="preserve">                          (</w:t>
      </w:r>
      <w:proofErr w:type="spellStart"/>
      <w:r w:rsidRPr="002C0880">
        <w:rPr>
          <w:sz w:val="18"/>
          <w:szCs w:val="18"/>
        </w:rPr>
        <w:t>И.О.Фамилия</w:t>
      </w:r>
      <w:proofErr w:type="spellEnd"/>
      <w:r w:rsidRPr="002C0880">
        <w:rPr>
          <w:sz w:val="18"/>
          <w:szCs w:val="18"/>
        </w:rPr>
        <w:t xml:space="preserve">)            </w:t>
      </w:r>
    </w:p>
    <w:p w14:paraId="6678C43E" w14:textId="77777777" w:rsidR="00AD61CF" w:rsidRPr="002C0880" w:rsidRDefault="00AD61CF" w:rsidP="00AD61CF">
      <w:pPr>
        <w:spacing w:after="0" w:line="240" w:lineRule="auto"/>
        <w:rPr>
          <w:sz w:val="20"/>
          <w:szCs w:val="24"/>
        </w:rPr>
      </w:pPr>
    </w:p>
    <w:p w14:paraId="420D6BF5" w14:textId="77777777" w:rsidR="00AD61CF" w:rsidRPr="002C0880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2C0880">
        <w:rPr>
          <w:sz w:val="18"/>
          <w:szCs w:val="18"/>
        </w:rPr>
        <w:t xml:space="preserve">            </w:t>
      </w:r>
    </w:p>
    <w:p w14:paraId="17F367AE" w14:textId="77777777" w:rsidR="00B72537" w:rsidRPr="002C0880" w:rsidRDefault="00B72537" w:rsidP="00B72537">
      <w:pPr>
        <w:spacing w:after="0" w:line="240" w:lineRule="auto"/>
        <w:rPr>
          <w:sz w:val="20"/>
          <w:szCs w:val="24"/>
        </w:rPr>
      </w:pPr>
    </w:p>
    <w:p w14:paraId="6FDD313C" w14:textId="77777777" w:rsidR="00B72537" w:rsidRPr="002C0880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13B6BF63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64D904B7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496D2D1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5922A32C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20DAA395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EC24160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D52ED31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7162719A" w14:textId="77777777" w:rsidR="00B72537" w:rsidRDefault="00B72537" w:rsidP="00B72537">
      <w:pPr>
        <w:spacing w:after="0" w:line="240" w:lineRule="auto"/>
        <w:jc w:val="center"/>
        <w:rPr>
          <w:i/>
          <w:sz w:val="22"/>
          <w:szCs w:val="24"/>
        </w:rPr>
      </w:pPr>
    </w:p>
    <w:p w14:paraId="68AD0413" w14:textId="77777777" w:rsidR="00B72537" w:rsidRDefault="00B72537" w:rsidP="00AD61CF">
      <w:pPr>
        <w:spacing w:after="0" w:line="240" w:lineRule="auto"/>
        <w:rPr>
          <w:i/>
          <w:sz w:val="22"/>
          <w:szCs w:val="24"/>
        </w:rPr>
      </w:pPr>
    </w:p>
    <w:p w14:paraId="508232BB" w14:textId="77777777" w:rsidR="00B72537" w:rsidRPr="002C0880" w:rsidRDefault="00B72537" w:rsidP="00614A1D">
      <w:pPr>
        <w:spacing w:after="0" w:line="240" w:lineRule="auto"/>
        <w:rPr>
          <w:i/>
          <w:sz w:val="22"/>
          <w:szCs w:val="24"/>
        </w:rPr>
      </w:pPr>
    </w:p>
    <w:p w14:paraId="2DE10401" w14:textId="77777777" w:rsidR="00AD61CF" w:rsidRPr="002C0880" w:rsidRDefault="00B72537" w:rsidP="00AD61CF">
      <w:pPr>
        <w:spacing w:after="0" w:line="240" w:lineRule="auto"/>
        <w:jc w:val="center"/>
        <w:rPr>
          <w:i/>
          <w:szCs w:val="24"/>
        </w:rPr>
        <w:sectPr w:rsidR="00AD61CF" w:rsidRPr="002C0880" w:rsidSect="00CE2E2A">
          <w:footerReference w:type="default" r:id="rId9"/>
          <w:footerReference w:type="first" r:id="rId10"/>
          <w:pgSz w:w="11906" w:h="16838"/>
          <w:pgMar w:top="851" w:right="851" w:bottom="568" w:left="1418" w:header="709" w:footer="709" w:gutter="0"/>
          <w:cols w:space="708"/>
          <w:docGrid w:linePitch="381"/>
        </w:sectPr>
      </w:pPr>
      <w:r w:rsidRPr="002C0880">
        <w:rPr>
          <w:i/>
          <w:szCs w:val="24"/>
        </w:rPr>
        <w:t>20</w:t>
      </w:r>
      <w:r>
        <w:rPr>
          <w:i/>
          <w:szCs w:val="24"/>
        </w:rPr>
        <w:t>19</w:t>
      </w:r>
      <w:r w:rsidRPr="002C0880">
        <w:rPr>
          <w:i/>
          <w:szCs w:val="24"/>
        </w:rPr>
        <w:t xml:space="preserve"> г.</w:t>
      </w:r>
    </w:p>
    <w:bookmarkEnd w:id="0"/>
    <w:p w14:paraId="2C636C90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lastRenderedPageBreak/>
        <w:t>Министерство образования и науки Российской Федерации</w:t>
      </w:r>
    </w:p>
    <w:p w14:paraId="7D488DC0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6372FCDA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высшего образования</w:t>
      </w:r>
    </w:p>
    <w:p w14:paraId="4D5B2C02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«Московский государственный технический университет имени Н.Э. Баумана</w:t>
      </w:r>
    </w:p>
    <w:p w14:paraId="3DB42962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 xml:space="preserve">(национальный исследовательский университет)» </w:t>
      </w:r>
    </w:p>
    <w:p w14:paraId="43A47A94" w14:textId="77777777" w:rsidR="00AD61CF" w:rsidRPr="00AD61CF" w:rsidRDefault="00AD61CF" w:rsidP="00AD61CF">
      <w:pPr>
        <w:pBdr>
          <w:bottom w:val="thinThickSmallGap" w:sz="24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(МГТУ им. Н.Э. Баумана)</w:t>
      </w:r>
    </w:p>
    <w:p w14:paraId="17FF61C6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</w:p>
    <w:p w14:paraId="3B56B2E2" w14:textId="77777777" w:rsidR="00AD61CF" w:rsidRPr="00AD61CF" w:rsidRDefault="00AD61CF" w:rsidP="00AD61CF">
      <w:pPr>
        <w:spacing w:after="0" w:line="240" w:lineRule="auto"/>
        <w:ind w:right="1418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УТВЕРЖДАЮ</w:t>
      </w:r>
    </w:p>
    <w:p w14:paraId="08196CA9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Заведующий кафедрой __________</w:t>
      </w:r>
    </w:p>
    <w:p w14:paraId="526A39BA" w14:textId="77777777" w:rsidR="00AD61CF" w:rsidRPr="00AD61CF" w:rsidRDefault="00AD61CF" w:rsidP="00AD61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(Индекс)</w:t>
      </w:r>
    </w:p>
    <w:p w14:paraId="50358676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r w:rsidRPr="00AD61CF">
        <w:rPr>
          <w:sz w:val="24"/>
          <w:szCs w:val="24"/>
        </w:rPr>
        <w:t>______________  _______________</w:t>
      </w:r>
    </w:p>
    <w:p w14:paraId="30743A4E" w14:textId="77777777" w:rsidR="00AD61CF" w:rsidRPr="00AD61CF" w:rsidRDefault="00AD61CF" w:rsidP="00AD61CF">
      <w:pPr>
        <w:spacing w:after="0" w:line="240" w:lineRule="auto"/>
        <w:ind w:left="7799" w:right="-2" w:firstLine="709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</w:t>
      </w:r>
      <w:proofErr w:type="spellStart"/>
      <w:r w:rsidRPr="00AD61CF">
        <w:rPr>
          <w:sz w:val="16"/>
          <w:szCs w:val="16"/>
        </w:rPr>
        <w:t>И.О.Фамилия</w:t>
      </w:r>
      <w:proofErr w:type="spellEnd"/>
      <w:r w:rsidRPr="00AD61CF">
        <w:rPr>
          <w:sz w:val="16"/>
          <w:szCs w:val="16"/>
        </w:rPr>
        <w:t>)</w:t>
      </w:r>
    </w:p>
    <w:p w14:paraId="75ED8937" w14:textId="77777777" w:rsidR="00AD61CF" w:rsidRPr="00AD61CF" w:rsidRDefault="00AD61CF" w:rsidP="00AD61CF">
      <w:pPr>
        <w:spacing w:after="0" w:line="240" w:lineRule="auto"/>
        <w:jc w:val="right"/>
        <w:rPr>
          <w:sz w:val="24"/>
          <w:szCs w:val="24"/>
        </w:rPr>
      </w:pPr>
      <w:proofErr w:type="gramStart"/>
      <w:r w:rsidRPr="00AD61CF">
        <w:rPr>
          <w:sz w:val="24"/>
          <w:szCs w:val="24"/>
        </w:rPr>
        <w:t>« _</w:t>
      </w:r>
      <w:proofErr w:type="gramEnd"/>
      <w:r w:rsidRPr="00AD61CF">
        <w:rPr>
          <w:sz w:val="24"/>
          <w:szCs w:val="24"/>
        </w:rPr>
        <w:t>____ » ____________ 20___ г.</w:t>
      </w:r>
    </w:p>
    <w:p w14:paraId="34B5FCBD" w14:textId="77777777" w:rsidR="00AD61CF" w:rsidRPr="00AD61CF" w:rsidRDefault="00AD61CF" w:rsidP="00AD61CF">
      <w:pPr>
        <w:pStyle w:val="12"/>
        <w:widowControl/>
        <w:rPr>
          <w:snapToGrid/>
          <w:sz w:val="24"/>
          <w:szCs w:val="24"/>
        </w:rPr>
      </w:pPr>
    </w:p>
    <w:p w14:paraId="44ADBEF1" w14:textId="77777777" w:rsidR="00AD61CF" w:rsidRPr="00AD61CF" w:rsidRDefault="00AD61CF" w:rsidP="00AD61CF">
      <w:pPr>
        <w:spacing w:after="0" w:line="240" w:lineRule="auto"/>
        <w:jc w:val="center"/>
        <w:rPr>
          <w:b/>
          <w:sz w:val="24"/>
          <w:szCs w:val="24"/>
        </w:rPr>
      </w:pPr>
      <w:r w:rsidRPr="00AD61CF">
        <w:rPr>
          <w:b/>
          <w:spacing w:val="100"/>
          <w:sz w:val="36"/>
          <w:szCs w:val="36"/>
        </w:rPr>
        <w:t>ЗАДАНИ</w:t>
      </w:r>
      <w:r w:rsidRPr="00C731E0">
        <w:rPr>
          <w:b/>
          <w:spacing w:val="100"/>
          <w:sz w:val="36"/>
          <w:szCs w:val="36"/>
        </w:rPr>
        <w:t>Е</w:t>
      </w:r>
    </w:p>
    <w:p w14:paraId="58830D0C" w14:textId="77777777" w:rsidR="00AD61CF" w:rsidRPr="00AD61CF" w:rsidRDefault="00AD61CF" w:rsidP="00AD61CF">
      <w:pPr>
        <w:spacing w:after="0" w:line="240" w:lineRule="auto"/>
        <w:jc w:val="center"/>
        <w:rPr>
          <w:b/>
          <w:sz w:val="32"/>
          <w:szCs w:val="32"/>
        </w:rPr>
      </w:pPr>
      <w:r w:rsidRPr="00AD61CF">
        <w:rPr>
          <w:b/>
          <w:sz w:val="32"/>
          <w:szCs w:val="32"/>
        </w:rPr>
        <w:t xml:space="preserve">на выполнение </w:t>
      </w:r>
      <w:r w:rsidRPr="00C731E0">
        <w:rPr>
          <w:b/>
          <w:sz w:val="32"/>
          <w:szCs w:val="32"/>
        </w:rPr>
        <w:t>курсовой работы</w:t>
      </w:r>
    </w:p>
    <w:p w14:paraId="36987BF9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12D8C78B" w14:textId="77777777" w:rsidR="00AD61CF" w:rsidRPr="00AD61CF" w:rsidRDefault="00AD61CF" w:rsidP="00AD61CF">
      <w:pPr>
        <w:spacing w:after="0" w:line="240" w:lineRule="auto"/>
        <w:jc w:val="left"/>
        <w:rPr>
          <w:sz w:val="24"/>
          <w:szCs w:val="24"/>
        </w:rPr>
      </w:pPr>
      <w:r w:rsidRPr="00AD61CF">
        <w:rPr>
          <w:sz w:val="24"/>
          <w:szCs w:val="24"/>
        </w:rPr>
        <w:t xml:space="preserve">по </w:t>
      </w:r>
      <w:proofErr w:type="spellStart"/>
      <w:proofErr w:type="gramStart"/>
      <w:r w:rsidRPr="00AD61CF">
        <w:rPr>
          <w:sz w:val="24"/>
          <w:szCs w:val="24"/>
        </w:rPr>
        <w:t>дисциплине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>_</w:t>
      </w:r>
      <w:proofErr w:type="gramEnd"/>
      <w:r w:rsidRPr="00AD61CF">
        <w:rPr>
          <w:sz w:val="24"/>
          <w:szCs w:val="24"/>
        </w:rPr>
        <w:t>_____</w:t>
      </w:r>
      <w:r w:rsidR="0037666A">
        <w:rPr>
          <w:sz w:val="24"/>
          <w:szCs w:val="24"/>
          <w:u w:val="single"/>
        </w:rPr>
        <w:t>Модели</w:t>
      </w:r>
      <w:proofErr w:type="spellEnd"/>
      <w:r w:rsidR="0037666A">
        <w:rPr>
          <w:sz w:val="24"/>
          <w:szCs w:val="24"/>
          <w:u w:val="single"/>
        </w:rPr>
        <w:t xml:space="preserve"> и методы анализа проектных решений</w:t>
      </w:r>
      <w:r w:rsidR="0037666A">
        <w:rPr>
          <w:sz w:val="24"/>
          <w:szCs w:val="24"/>
        </w:rPr>
        <w:t>__________________</w:t>
      </w:r>
      <w:r w:rsidRPr="00AD61CF">
        <w:rPr>
          <w:sz w:val="24"/>
          <w:szCs w:val="24"/>
        </w:rPr>
        <w:t>_</w:t>
      </w:r>
    </w:p>
    <w:p w14:paraId="216BC8EF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3F083D75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Студент группы ___</w:t>
      </w:r>
      <w:r w:rsidR="00C731E0" w:rsidRPr="00C731E0">
        <w:rPr>
          <w:sz w:val="24"/>
          <w:szCs w:val="24"/>
          <w:u w:val="single"/>
        </w:rPr>
        <w:t>РК6-72</w:t>
      </w:r>
      <w:r w:rsidRPr="00AD61CF">
        <w:rPr>
          <w:sz w:val="24"/>
          <w:szCs w:val="24"/>
        </w:rPr>
        <w:t>____</w:t>
      </w:r>
    </w:p>
    <w:p w14:paraId="3A2A9A08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0F63E74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</w:t>
      </w:r>
      <w:r w:rsidR="00C731E0" w:rsidRPr="00C731E0">
        <w:rPr>
          <w:sz w:val="24"/>
          <w:szCs w:val="24"/>
          <w:u w:val="single"/>
        </w:rPr>
        <w:t>Громов Иван Сергеевич</w:t>
      </w:r>
      <w:r w:rsidRPr="00AD61CF">
        <w:rPr>
          <w:sz w:val="24"/>
          <w:szCs w:val="24"/>
        </w:rPr>
        <w:t>_______________________</w:t>
      </w:r>
    </w:p>
    <w:p w14:paraId="06ACFF8B" w14:textId="77777777" w:rsidR="00AD61CF" w:rsidRPr="00AD61CF" w:rsidRDefault="00AD61CF" w:rsidP="00AD61CF">
      <w:pPr>
        <w:spacing w:after="0" w:line="240" w:lineRule="auto"/>
        <w:jc w:val="center"/>
        <w:rPr>
          <w:sz w:val="16"/>
          <w:szCs w:val="16"/>
        </w:rPr>
      </w:pPr>
      <w:r w:rsidRPr="00AD61CF">
        <w:rPr>
          <w:sz w:val="16"/>
          <w:szCs w:val="16"/>
        </w:rPr>
        <w:t>(Фамилия, имя, отчество)</w:t>
      </w:r>
    </w:p>
    <w:p w14:paraId="35D41C10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25455DDE" w14:textId="77777777" w:rsidR="00C731E0" w:rsidRPr="002C0880" w:rsidRDefault="00AD61CF" w:rsidP="00C731E0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Тема </w:t>
      </w:r>
      <w:r w:rsidRPr="00C731E0">
        <w:rPr>
          <w:sz w:val="24"/>
          <w:szCs w:val="24"/>
        </w:rPr>
        <w:t>курсовой работы</w:t>
      </w:r>
      <w:r w:rsidR="002D0DC3">
        <w:rPr>
          <w:sz w:val="24"/>
          <w:szCs w:val="24"/>
        </w:rPr>
        <w:t>:</w:t>
      </w:r>
      <w:r w:rsidR="00C731E0" w:rsidRPr="00C731E0">
        <w:rPr>
          <w:b/>
          <w:i/>
          <w:sz w:val="40"/>
          <w:szCs w:val="24"/>
        </w:rPr>
        <w:t xml:space="preserve"> </w:t>
      </w:r>
      <w:r w:rsidR="0037666A">
        <w:rPr>
          <w:sz w:val="24"/>
          <w:szCs w:val="24"/>
          <w:u w:val="single"/>
        </w:rPr>
        <w:t xml:space="preserve">Удаленный запуск </w:t>
      </w:r>
      <w:r w:rsidR="0037666A">
        <w:rPr>
          <w:sz w:val="24"/>
          <w:szCs w:val="24"/>
          <w:u w:val="single"/>
          <w:lang w:val="en-US"/>
        </w:rPr>
        <w:t>GBSE</w:t>
      </w:r>
      <w:r w:rsidR="0037666A" w:rsidRPr="0037666A">
        <w:rPr>
          <w:sz w:val="24"/>
          <w:szCs w:val="24"/>
          <w:u w:val="single"/>
        </w:rPr>
        <w:t xml:space="preserve"> </w:t>
      </w:r>
      <w:r w:rsidR="0037666A">
        <w:rPr>
          <w:sz w:val="24"/>
          <w:szCs w:val="24"/>
          <w:u w:val="single"/>
        </w:rPr>
        <w:t>решателей</w:t>
      </w:r>
      <w:r w:rsidR="002D0DC3">
        <w:rPr>
          <w:sz w:val="24"/>
          <w:szCs w:val="24"/>
          <w:u w:val="single"/>
        </w:rPr>
        <w:t>.</w:t>
      </w:r>
    </w:p>
    <w:p w14:paraId="712ECF22" w14:textId="77777777" w:rsidR="00AD61CF" w:rsidRPr="00AD61CF" w:rsidRDefault="00AD61CF" w:rsidP="00C731E0">
      <w:pPr>
        <w:spacing w:after="0" w:line="240" w:lineRule="auto"/>
        <w:jc w:val="left"/>
        <w:rPr>
          <w:sz w:val="24"/>
          <w:szCs w:val="24"/>
        </w:rPr>
      </w:pPr>
    </w:p>
    <w:p w14:paraId="2BCD421D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Направленность </w:t>
      </w:r>
      <w:r w:rsidRPr="00C731E0">
        <w:rPr>
          <w:sz w:val="24"/>
          <w:szCs w:val="24"/>
        </w:rPr>
        <w:t>КР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(учебная, исследовательская, практическая, производственная, др.)</w:t>
      </w:r>
    </w:p>
    <w:p w14:paraId="7C6E28A0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</w:t>
      </w:r>
      <w:r w:rsidR="00C731E0">
        <w:rPr>
          <w:sz w:val="24"/>
          <w:szCs w:val="24"/>
          <w:u w:val="single"/>
        </w:rPr>
        <w:t>Исследовательская</w:t>
      </w:r>
      <w:r w:rsidRPr="00AD61CF">
        <w:rPr>
          <w:sz w:val="24"/>
          <w:szCs w:val="24"/>
        </w:rPr>
        <w:t>_____________________________</w:t>
      </w:r>
    </w:p>
    <w:p w14:paraId="29197704" w14:textId="77777777" w:rsidR="00AD61CF" w:rsidRPr="00AD61CF" w:rsidRDefault="00AD61CF" w:rsidP="00AD61CF">
      <w:pPr>
        <w:spacing w:after="0" w:line="240" w:lineRule="auto"/>
        <w:jc w:val="left"/>
        <w:rPr>
          <w:sz w:val="24"/>
          <w:szCs w:val="24"/>
        </w:rPr>
      </w:pPr>
      <w:r w:rsidRPr="00AD61CF">
        <w:rPr>
          <w:sz w:val="24"/>
          <w:szCs w:val="24"/>
        </w:rPr>
        <w:t>Источник тематики (кафедра, предприятие, НИР) _________________________</w:t>
      </w:r>
    </w:p>
    <w:p w14:paraId="50F795B7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45376F56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График выполнения </w:t>
      </w:r>
      <w:proofErr w:type="gramStart"/>
      <w:r w:rsidRPr="00AD61CF">
        <w:rPr>
          <w:sz w:val="24"/>
          <w:szCs w:val="24"/>
        </w:rPr>
        <w:t xml:space="preserve">КР:   </w:t>
      </w:r>
      <w:proofErr w:type="gramEnd"/>
      <w:r w:rsidRPr="00AD61CF">
        <w:rPr>
          <w:sz w:val="24"/>
          <w:szCs w:val="24"/>
        </w:rPr>
        <w:t xml:space="preserve">  25% к ___ </w:t>
      </w:r>
      <w:proofErr w:type="spellStart"/>
      <w:r w:rsidRPr="00AD61CF">
        <w:rPr>
          <w:sz w:val="24"/>
          <w:szCs w:val="24"/>
        </w:rPr>
        <w:t>нед</w:t>
      </w:r>
      <w:proofErr w:type="spellEnd"/>
      <w:r w:rsidRPr="00AD61CF">
        <w:rPr>
          <w:sz w:val="24"/>
          <w:szCs w:val="24"/>
        </w:rPr>
        <w:t xml:space="preserve">., 50% к ___ </w:t>
      </w:r>
      <w:proofErr w:type="spellStart"/>
      <w:r w:rsidRPr="00AD61CF">
        <w:rPr>
          <w:sz w:val="24"/>
          <w:szCs w:val="24"/>
        </w:rPr>
        <w:t>нед</w:t>
      </w:r>
      <w:proofErr w:type="spellEnd"/>
      <w:r w:rsidRPr="00AD61CF">
        <w:rPr>
          <w:sz w:val="24"/>
          <w:szCs w:val="24"/>
        </w:rPr>
        <w:t xml:space="preserve">., 75% к __ </w:t>
      </w:r>
      <w:proofErr w:type="spellStart"/>
      <w:r w:rsidRPr="00AD61CF">
        <w:rPr>
          <w:sz w:val="24"/>
          <w:szCs w:val="24"/>
        </w:rPr>
        <w:t>нед</w:t>
      </w:r>
      <w:proofErr w:type="spellEnd"/>
      <w:r w:rsidRPr="00AD61CF">
        <w:rPr>
          <w:sz w:val="24"/>
          <w:szCs w:val="24"/>
        </w:rPr>
        <w:t xml:space="preserve">., 100% к ___ </w:t>
      </w:r>
      <w:proofErr w:type="spellStart"/>
      <w:r w:rsidRPr="00AD61CF">
        <w:rPr>
          <w:sz w:val="24"/>
          <w:szCs w:val="24"/>
        </w:rPr>
        <w:t>нед</w:t>
      </w:r>
      <w:proofErr w:type="spellEnd"/>
      <w:r w:rsidRPr="00AD61CF">
        <w:rPr>
          <w:sz w:val="24"/>
          <w:szCs w:val="24"/>
        </w:rPr>
        <w:t>.</w:t>
      </w:r>
    </w:p>
    <w:p w14:paraId="7AB7189F" w14:textId="77777777" w:rsidR="00AD61CF" w:rsidRPr="00AD61CF" w:rsidRDefault="00AD61CF" w:rsidP="00AD61CF">
      <w:pPr>
        <w:pStyle w:val="24"/>
        <w:spacing w:after="0" w:line="240" w:lineRule="auto"/>
        <w:rPr>
          <w:sz w:val="24"/>
          <w:szCs w:val="24"/>
        </w:rPr>
      </w:pPr>
    </w:p>
    <w:p w14:paraId="5D38788E" w14:textId="77777777" w:rsidR="00AD61CF" w:rsidRPr="00A7469C" w:rsidRDefault="00AD61CF" w:rsidP="003E36FD">
      <w:pPr>
        <w:spacing w:after="0" w:line="240" w:lineRule="auto"/>
        <w:rPr>
          <w:color w:val="000000"/>
          <w:sz w:val="24"/>
          <w:szCs w:val="24"/>
          <w:u w:val="single"/>
        </w:rPr>
      </w:pPr>
      <w:r w:rsidRPr="00AD61CF">
        <w:rPr>
          <w:sz w:val="24"/>
          <w:szCs w:val="24"/>
        </w:rPr>
        <w:t>Техническое задание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</w:t>
      </w:r>
      <w:r w:rsidR="00A7469C">
        <w:rPr>
          <w:sz w:val="24"/>
          <w:szCs w:val="24"/>
        </w:rPr>
        <w:t>а)</w:t>
      </w:r>
      <w:r w:rsidR="003E36FD" w:rsidRPr="003E36FD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</w:t>
      </w:r>
      <w:r w:rsidR="003E36FD" w:rsidRPr="003E36FD">
        <w:rPr>
          <w:sz w:val="24"/>
          <w:szCs w:val="24"/>
          <w:u w:val="single"/>
        </w:rPr>
        <w:t>Провести обзор литературы по теме: "Технологии и методы удалённого запуска процедур и функций на высокопроизводительных вычислительных системах"</w:t>
      </w:r>
      <w:r w:rsidR="003E36FD">
        <w:rPr>
          <w:sz w:val="24"/>
          <w:szCs w:val="24"/>
          <w:u w:val="single"/>
        </w:rPr>
        <w:t xml:space="preserve">. б) </w:t>
      </w:r>
      <w:r w:rsidR="003E36FD" w:rsidRPr="003E36FD">
        <w:rPr>
          <w:sz w:val="24"/>
          <w:szCs w:val="24"/>
          <w:u w:val="single"/>
        </w:rPr>
        <w:t xml:space="preserve">Создать тестовую функцию системы, с помощью которой можно будет осуществить запуск решателя, реализованного с использованием </w:t>
      </w:r>
      <w:proofErr w:type="spellStart"/>
      <w:r w:rsidR="003E36FD" w:rsidRPr="003E36FD">
        <w:rPr>
          <w:sz w:val="24"/>
          <w:szCs w:val="24"/>
          <w:u w:val="single"/>
        </w:rPr>
        <w:t>графоориентированного</w:t>
      </w:r>
      <w:proofErr w:type="spellEnd"/>
      <w:r w:rsidR="003E36FD" w:rsidRPr="003E36FD">
        <w:rPr>
          <w:sz w:val="24"/>
          <w:szCs w:val="24"/>
          <w:u w:val="single"/>
        </w:rPr>
        <w:t xml:space="preserve"> подхода</w:t>
      </w:r>
      <w:r w:rsidR="00A7469C" w:rsidRPr="003E36FD">
        <w:rPr>
          <w:sz w:val="24"/>
          <w:szCs w:val="24"/>
          <w:u w:val="single"/>
        </w:rPr>
        <w:t>.</w:t>
      </w:r>
      <w:r w:rsidR="003E36FD">
        <w:rPr>
          <w:sz w:val="24"/>
          <w:szCs w:val="24"/>
          <w:u w:val="single"/>
        </w:rPr>
        <w:t xml:space="preserve"> в)</w:t>
      </w:r>
      <w:r w:rsidR="003E36FD" w:rsidRPr="003E36FD">
        <w:rPr>
          <w:sz w:val="24"/>
          <w:szCs w:val="24"/>
          <w:u w:val="single"/>
        </w:rPr>
        <w:t xml:space="preserve"> Разработать схему архитектуры подсистемы, обеспечивающей удалённый запуск </w:t>
      </w:r>
      <w:proofErr w:type="spellStart"/>
      <w:r w:rsidR="003E36FD" w:rsidRPr="003E36FD">
        <w:rPr>
          <w:sz w:val="24"/>
          <w:szCs w:val="24"/>
          <w:u w:val="single"/>
        </w:rPr>
        <w:t>графоориентированных</w:t>
      </w:r>
      <w:proofErr w:type="spellEnd"/>
      <w:r w:rsidR="003E36FD" w:rsidRPr="003E36FD">
        <w:rPr>
          <w:sz w:val="24"/>
          <w:szCs w:val="24"/>
          <w:u w:val="single"/>
        </w:rPr>
        <w:t xml:space="preserve"> решателей.</w:t>
      </w:r>
      <w:r w:rsidR="003E36FD" w:rsidRPr="003E36FD">
        <w:rPr>
          <w:rFonts w:ascii="Verdana" w:hAnsi="Verdana"/>
          <w:color w:val="333333"/>
          <w:sz w:val="18"/>
          <w:szCs w:val="18"/>
        </w:rPr>
        <w:t> </w:t>
      </w:r>
    </w:p>
    <w:p w14:paraId="5A75D5E5" w14:textId="77777777" w:rsidR="00AD61CF" w:rsidRDefault="00AD61CF" w:rsidP="00AD61CF">
      <w:pPr>
        <w:spacing w:after="0" w:line="240" w:lineRule="auto"/>
        <w:rPr>
          <w:b/>
          <w:i/>
          <w:sz w:val="24"/>
          <w:szCs w:val="24"/>
        </w:rPr>
      </w:pPr>
      <w:r w:rsidRPr="00AD61CF">
        <w:rPr>
          <w:b/>
          <w:i/>
          <w:sz w:val="24"/>
          <w:szCs w:val="24"/>
        </w:rPr>
        <w:t xml:space="preserve">Оформление </w:t>
      </w:r>
      <w:r w:rsidRPr="00C731E0">
        <w:rPr>
          <w:b/>
          <w:i/>
          <w:sz w:val="24"/>
          <w:szCs w:val="24"/>
        </w:rPr>
        <w:t>курсовой работы</w:t>
      </w:r>
      <w:r w:rsidRPr="00AD61CF">
        <w:rPr>
          <w:b/>
          <w:i/>
          <w:sz w:val="24"/>
          <w:szCs w:val="24"/>
        </w:rPr>
        <w:t>:</w:t>
      </w:r>
    </w:p>
    <w:p w14:paraId="759BAB1F" w14:textId="77777777" w:rsidR="003E36FD" w:rsidRPr="00AD61CF" w:rsidRDefault="003E36FD" w:rsidP="00AD61CF">
      <w:pPr>
        <w:spacing w:after="0" w:line="240" w:lineRule="auto"/>
        <w:rPr>
          <w:b/>
          <w:i/>
          <w:sz w:val="24"/>
          <w:szCs w:val="24"/>
        </w:rPr>
      </w:pPr>
    </w:p>
    <w:p w14:paraId="7000CAE8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Расчетно-пояснительная записка на _____ листах формата А4.</w:t>
      </w:r>
    </w:p>
    <w:p w14:paraId="69750FDA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Перечень графического (иллюстративного) материала (чертежи, плакаты, слайды и т.п.)</w:t>
      </w:r>
      <w:r w:rsidR="002D0DC3">
        <w:rPr>
          <w:sz w:val="24"/>
          <w:szCs w:val="24"/>
        </w:rPr>
        <w:t>:</w:t>
      </w:r>
      <w:r w:rsidRPr="00AD61CF">
        <w:rPr>
          <w:sz w:val="24"/>
          <w:szCs w:val="24"/>
        </w:rPr>
        <w:t xml:space="preserve">   </w:t>
      </w:r>
    </w:p>
    <w:p w14:paraId="4AEE1BDA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14:paraId="2BAF4520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14:paraId="7DFBA8A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>_______________________________________________________________________________</w:t>
      </w:r>
    </w:p>
    <w:p w14:paraId="3A82DCB3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49598F93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sz w:val="24"/>
          <w:szCs w:val="24"/>
        </w:rPr>
        <w:t xml:space="preserve">Дата выдачи задания </w:t>
      </w:r>
      <w:proofErr w:type="gramStart"/>
      <w:r w:rsidRPr="00AD61CF">
        <w:rPr>
          <w:sz w:val="24"/>
          <w:szCs w:val="24"/>
        </w:rPr>
        <w:t>« _</w:t>
      </w:r>
      <w:proofErr w:type="gramEnd"/>
      <w:r w:rsidRPr="00AD61CF">
        <w:rPr>
          <w:sz w:val="24"/>
          <w:szCs w:val="24"/>
        </w:rPr>
        <w:t>__ » ____________ 20__ г.</w:t>
      </w:r>
    </w:p>
    <w:p w14:paraId="0BE5DE5C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</w:p>
    <w:p w14:paraId="0C902EBD" w14:textId="77777777" w:rsidR="00AD61CF" w:rsidRPr="00AD61CF" w:rsidRDefault="00AD61CF" w:rsidP="00AD61CF">
      <w:pPr>
        <w:spacing w:after="0" w:line="240" w:lineRule="auto"/>
        <w:rPr>
          <w:sz w:val="24"/>
          <w:szCs w:val="24"/>
        </w:rPr>
      </w:pPr>
      <w:r w:rsidRPr="00AD61CF">
        <w:rPr>
          <w:b/>
          <w:sz w:val="24"/>
          <w:szCs w:val="24"/>
        </w:rPr>
        <w:t>Руководитель курсовой работы</w:t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sz w:val="24"/>
          <w:szCs w:val="24"/>
        </w:rPr>
        <w:tab/>
        <w:t>________________</w:t>
      </w:r>
      <w:proofErr w:type="gramStart"/>
      <w:r w:rsidRPr="00AD61CF">
        <w:rPr>
          <w:sz w:val="24"/>
          <w:szCs w:val="24"/>
        </w:rPr>
        <w:t>_  _</w:t>
      </w:r>
      <w:proofErr w:type="gramEnd"/>
      <w:r w:rsidRPr="00AD61CF">
        <w:rPr>
          <w:sz w:val="24"/>
          <w:szCs w:val="24"/>
        </w:rPr>
        <w:t xml:space="preserve">___________________ </w:t>
      </w:r>
    </w:p>
    <w:p w14:paraId="125DCECC" w14:textId="77777777" w:rsidR="00AD61CF" w:rsidRPr="00AD61CF" w:rsidRDefault="00AD61CF" w:rsidP="00AD61CF">
      <w:pPr>
        <w:spacing w:after="0" w:line="240" w:lineRule="auto"/>
        <w:ind w:right="565"/>
        <w:jc w:val="right"/>
        <w:rPr>
          <w:sz w:val="18"/>
          <w:szCs w:val="18"/>
        </w:rPr>
      </w:pPr>
      <w:r w:rsidRPr="00AD61CF">
        <w:rPr>
          <w:sz w:val="18"/>
          <w:szCs w:val="18"/>
        </w:rPr>
        <w:t xml:space="preserve">(Подпись, </w:t>
      </w:r>
      <w:proofErr w:type="gramStart"/>
      <w:r w:rsidRPr="00AD61CF">
        <w:rPr>
          <w:sz w:val="18"/>
          <w:szCs w:val="18"/>
        </w:rPr>
        <w:t xml:space="preserve">дата)   </w:t>
      </w:r>
      <w:proofErr w:type="gramEnd"/>
      <w:r w:rsidRPr="00AD61CF">
        <w:rPr>
          <w:sz w:val="18"/>
          <w:szCs w:val="18"/>
        </w:rPr>
        <w:t xml:space="preserve">                          (</w:t>
      </w:r>
      <w:proofErr w:type="spellStart"/>
      <w:r w:rsidRPr="00AD61CF">
        <w:rPr>
          <w:sz w:val="18"/>
          <w:szCs w:val="18"/>
        </w:rPr>
        <w:t>И.О.Фамилия</w:t>
      </w:r>
      <w:proofErr w:type="spellEnd"/>
      <w:r w:rsidRPr="00AD61CF">
        <w:rPr>
          <w:sz w:val="18"/>
          <w:szCs w:val="18"/>
        </w:rPr>
        <w:t xml:space="preserve">)            </w:t>
      </w:r>
    </w:p>
    <w:p w14:paraId="33D31C30" w14:textId="77777777" w:rsidR="00AD61CF" w:rsidRPr="00AD61CF" w:rsidRDefault="00AD61CF" w:rsidP="00AD61CF">
      <w:pPr>
        <w:spacing w:after="0" w:line="240" w:lineRule="auto"/>
        <w:rPr>
          <w:b/>
          <w:sz w:val="24"/>
          <w:szCs w:val="24"/>
        </w:rPr>
      </w:pPr>
      <w:r w:rsidRPr="00AD61CF">
        <w:rPr>
          <w:b/>
          <w:sz w:val="24"/>
          <w:szCs w:val="24"/>
        </w:rPr>
        <w:t>Студент</w:t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</w:r>
      <w:r w:rsidRPr="00AD61CF">
        <w:rPr>
          <w:b/>
          <w:sz w:val="24"/>
          <w:szCs w:val="24"/>
        </w:rPr>
        <w:tab/>
        <w:t>________________</w:t>
      </w:r>
      <w:proofErr w:type="gramStart"/>
      <w:r w:rsidRPr="00AD61CF">
        <w:rPr>
          <w:b/>
          <w:sz w:val="24"/>
          <w:szCs w:val="24"/>
        </w:rPr>
        <w:t>_  _</w:t>
      </w:r>
      <w:proofErr w:type="gramEnd"/>
      <w:r w:rsidRPr="00AD61CF">
        <w:rPr>
          <w:b/>
          <w:sz w:val="24"/>
          <w:szCs w:val="24"/>
        </w:rPr>
        <w:t xml:space="preserve">___________________ </w:t>
      </w:r>
    </w:p>
    <w:p w14:paraId="44ED1A21" w14:textId="77777777" w:rsidR="00AD61CF" w:rsidRDefault="00AD61CF" w:rsidP="00AD61CF">
      <w:pPr>
        <w:spacing w:after="0" w:line="240" w:lineRule="auto"/>
        <w:ind w:right="565"/>
        <w:jc w:val="right"/>
        <w:rPr>
          <w:sz w:val="16"/>
          <w:szCs w:val="16"/>
        </w:rPr>
      </w:pPr>
      <w:r w:rsidRPr="00AD61CF">
        <w:rPr>
          <w:sz w:val="16"/>
          <w:szCs w:val="16"/>
        </w:rPr>
        <w:t xml:space="preserve">(Подпись, </w:t>
      </w:r>
      <w:proofErr w:type="gramStart"/>
      <w:r w:rsidRPr="00AD61CF">
        <w:rPr>
          <w:sz w:val="16"/>
          <w:szCs w:val="16"/>
        </w:rPr>
        <w:t xml:space="preserve">дата)   </w:t>
      </w:r>
      <w:proofErr w:type="gramEnd"/>
      <w:r w:rsidRPr="00AD61CF">
        <w:rPr>
          <w:sz w:val="16"/>
          <w:szCs w:val="16"/>
        </w:rPr>
        <w:t xml:space="preserve">                          (</w:t>
      </w:r>
      <w:proofErr w:type="spellStart"/>
      <w:r w:rsidRPr="00AD61CF">
        <w:rPr>
          <w:sz w:val="16"/>
          <w:szCs w:val="16"/>
        </w:rPr>
        <w:t>И.О.Фамилия</w:t>
      </w:r>
      <w:proofErr w:type="spellEnd"/>
      <w:r w:rsidRPr="00AD61CF">
        <w:rPr>
          <w:sz w:val="16"/>
          <w:szCs w:val="16"/>
        </w:rPr>
        <w:t xml:space="preserve">)            </w:t>
      </w:r>
    </w:p>
    <w:p w14:paraId="571042C6" w14:textId="77777777" w:rsidR="00A7469C" w:rsidRPr="00AD61CF" w:rsidRDefault="00A7469C" w:rsidP="00AD61CF">
      <w:pPr>
        <w:spacing w:after="0" w:line="240" w:lineRule="auto"/>
        <w:ind w:right="565"/>
        <w:jc w:val="right"/>
        <w:rPr>
          <w:sz w:val="16"/>
          <w:szCs w:val="16"/>
        </w:rPr>
      </w:pPr>
    </w:p>
    <w:p w14:paraId="25DE7727" w14:textId="77777777" w:rsidR="00AD61CF" w:rsidRPr="00AD61CF" w:rsidRDefault="00AD61CF" w:rsidP="00C731E0">
      <w:pPr>
        <w:spacing w:after="0" w:line="240" w:lineRule="auto"/>
        <w:jc w:val="center"/>
        <w:rPr>
          <w:sz w:val="22"/>
        </w:rPr>
        <w:sectPr w:rsidR="00AD61CF" w:rsidRPr="00AD61CF" w:rsidSect="00C731E0">
          <w:pgSz w:w="11906" w:h="16838"/>
          <w:pgMar w:top="851" w:right="851" w:bottom="568" w:left="1418" w:header="709" w:footer="709" w:gutter="0"/>
          <w:pgNumType w:start="3"/>
          <w:cols w:space="708"/>
          <w:titlePg/>
          <w:docGrid w:linePitch="360"/>
        </w:sectPr>
      </w:pPr>
      <w:r w:rsidRPr="00AD61CF">
        <w:rPr>
          <w:sz w:val="22"/>
          <w:u w:val="single"/>
        </w:rPr>
        <w:t>Примечание</w:t>
      </w:r>
      <w:r w:rsidRPr="00AD61CF">
        <w:rPr>
          <w:sz w:val="22"/>
        </w:rPr>
        <w:t>: Задание оформляется в двух экземплярах: один выдается студенту, второй хранится на кафедре.</w:t>
      </w:r>
    </w:p>
    <w:p w14:paraId="628DE91C" w14:textId="77777777" w:rsidR="00043234" w:rsidRPr="00A563E7" w:rsidRDefault="000E2E30" w:rsidP="00A563E7">
      <w:pPr>
        <w:pStyle w:val="4"/>
        <w:spacing w:before="240" w:after="240"/>
        <w:rPr>
          <w:rStyle w:val="ac"/>
          <w:rFonts w:ascii="Times New Roman" w:hAnsi="Times New Roman" w:cs="Times New Roman"/>
          <w:b w:val="0"/>
          <w:szCs w:val="36"/>
          <w:rPrChange w:id="1" w:author="Александр Соколов" w:date="2019-03-27T13:16:00Z">
            <w:rPr>
              <w:rStyle w:val="ac"/>
            </w:rPr>
          </w:rPrChange>
        </w:rPr>
        <w:pPrChange w:id="2" w:author="Александр Соколов" w:date="2019-03-27T13:16:00Z">
          <w:pPr>
            <w:pStyle w:val="5"/>
          </w:pPr>
        </w:pPrChange>
      </w:pPr>
      <w:r w:rsidRPr="00A563E7">
        <w:rPr>
          <w:rStyle w:val="ac"/>
          <w:rFonts w:ascii="Times New Roman" w:hAnsi="Times New Roman" w:cs="Times New Roman"/>
          <w:b w:val="0"/>
          <w:szCs w:val="36"/>
          <w:rPrChange w:id="3" w:author="Александр Соколов" w:date="2019-03-27T13:16:00Z">
            <w:rPr>
              <w:rStyle w:val="ac"/>
            </w:rPr>
          </w:rPrChange>
        </w:rPr>
        <w:lastRenderedPageBreak/>
        <w:t>Содержание</w:t>
      </w:r>
    </w:p>
    <w:p w14:paraId="7CD5C0FD" w14:textId="1C4FAC49" w:rsidR="00A563E7" w:rsidRPr="00A563E7" w:rsidRDefault="00B84340">
      <w:pPr>
        <w:pStyle w:val="11"/>
        <w:tabs>
          <w:tab w:val="right" w:leader="dot" w:pos="9345"/>
        </w:tabs>
        <w:rPr>
          <w:ins w:id="4" w:author="Александр Соколов" w:date="2019-03-27T13:15:00Z"/>
          <w:rFonts w:ascii="Times New Roman" w:hAnsi="Times New Roman"/>
          <w:noProof/>
          <w:sz w:val="28"/>
          <w:szCs w:val="28"/>
          <w:rPrChange w:id="5" w:author="Александр Соколов" w:date="2019-03-27T13:16:00Z">
            <w:rPr>
              <w:ins w:id="6" w:author="Александр Соколов" w:date="2019-03-27T13:15:00Z"/>
              <w:rFonts w:cstheme="minorBidi"/>
              <w:noProof/>
            </w:rPr>
          </w:rPrChange>
        </w:rPr>
      </w:pPr>
      <w:r w:rsidRPr="00A563E7">
        <w:rPr>
          <w:rFonts w:ascii="Times New Roman" w:hAnsi="Times New Roman"/>
          <w:sz w:val="28"/>
          <w:szCs w:val="28"/>
          <w:rPrChange w:id="7" w:author="Александр Соколов" w:date="2019-03-27T13:16:00Z">
            <w:rPr/>
          </w:rPrChange>
        </w:rPr>
        <w:fldChar w:fldCharType="begin"/>
      </w:r>
      <w:r w:rsidRPr="00A563E7">
        <w:rPr>
          <w:rFonts w:ascii="Times New Roman" w:hAnsi="Times New Roman"/>
          <w:sz w:val="28"/>
          <w:szCs w:val="28"/>
          <w:rPrChange w:id="8" w:author="Александр Соколов" w:date="2019-03-27T13:16:00Z">
            <w:rPr/>
          </w:rPrChange>
        </w:rPr>
        <w:instrText xml:space="preserve"> TOC \o "1-3" \t "Заголовок 4;1;Заголовок;1;Подзаголовок;2" </w:instrText>
      </w:r>
      <w:r w:rsidRPr="00A563E7">
        <w:rPr>
          <w:rFonts w:ascii="Times New Roman" w:hAnsi="Times New Roman"/>
          <w:sz w:val="28"/>
          <w:szCs w:val="28"/>
          <w:rPrChange w:id="9" w:author="Александр Соколов" w:date="2019-03-27T13:16:00Z">
            <w:rPr/>
          </w:rPrChange>
        </w:rPr>
        <w:fldChar w:fldCharType="separate"/>
      </w:r>
      <w:ins w:id="10" w:author="Александр Соколов" w:date="2019-03-27T13:15:00Z">
        <w:r w:rsidR="00A563E7" w:rsidRPr="00A563E7">
          <w:rPr>
            <w:rFonts w:ascii="Times New Roman" w:hAnsi="Times New Roman"/>
            <w:bCs/>
            <w:noProof/>
            <w:sz w:val="28"/>
            <w:szCs w:val="28"/>
            <w:rPrChange w:id="11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Сокращения и обозначения</w:t>
        </w:r>
        <w:r w:rsidR="00A563E7" w:rsidRPr="00A563E7">
          <w:rPr>
            <w:rFonts w:ascii="Times New Roman" w:hAnsi="Times New Roman"/>
            <w:noProof/>
            <w:sz w:val="28"/>
            <w:szCs w:val="28"/>
            <w:rPrChange w:id="12" w:author="Александр Соколов" w:date="2019-03-27T13:16:00Z">
              <w:rPr>
                <w:noProof/>
              </w:rPr>
            </w:rPrChange>
          </w:rPr>
          <w:tab/>
        </w:r>
        <w:r w:rsidR="00A563E7" w:rsidRPr="00A563E7">
          <w:rPr>
            <w:rFonts w:ascii="Times New Roman" w:hAnsi="Times New Roman"/>
            <w:noProof/>
            <w:sz w:val="28"/>
            <w:szCs w:val="28"/>
            <w:rPrChange w:id="13" w:author="Александр Соколов" w:date="2019-03-27T13:16:00Z">
              <w:rPr>
                <w:noProof/>
              </w:rPr>
            </w:rPrChange>
          </w:rPr>
          <w:fldChar w:fldCharType="begin"/>
        </w:r>
        <w:r w:rsidR="00A563E7" w:rsidRPr="00A563E7">
          <w:rPr>
            <w:rFonts w:ascii="Times New Roman" w:hAnsi="Times New Roman"/>
            <w:noProof/>
            <w:sz w:val="28"/>
            <w:szCs w:val="28"/>
            <w:rPrChange w:id="14" w:author="Александр Соколов" w:date="2019-03-27T13:16:00Z">
              <w:rPr>
                <w:noProof/>
              </w:rPr>
            </w:rPrChange>
          </w:rPr>
          <w:instrText xml:space="preserve"> PAGEREF _Toc4584969 \h </w:instrText>
        </w:r>
        <w:r w:rsidR="00A563E7" w:rsidRPr="00A563E7">
          <w:rPr>
            <w:rFonts w:ascii="Times New Roman" w:hAnsi="Times New Roman"/>
            <w:noProof/>
            <w:sz w:val="28"/>
            <w:szCs w:val="28"/>
            <w:rPrChange w:id="15" w:author="Александр Соколов" w:date="2019-03-27T13:16:00Z">
              <w:rPr>
                <w:noProof/>
              </w:rPr>
            </w:rPrChange>
          </w:rPr>
        </w:r>
      </w:ins>
      <w:r w:rsidR="00A563E7" w:rsidRPr="00A563E7">
        <w:rPr>
          <w:rFonts w:ascii="Times New Roman" w:hAnsi="Times New Roman"/>
          <w:noProof/>
          <w:sz w:val="28"/>
          <w:szCs w:val="28"/>
          <w:rPrChange w:id="16" w:author="Александр Соколов" w:date="2019-03-27T13:16:00Z">
            <w:rPr>
              <w:noProof/>
            </w:rPr>
          </w:rPrChange>
        </w:rPr>
        <w:fldChar w:fldCharType="separate"/>
      </w:r>
      <w:ins w:id="17" w:author="Александр Соколов" w:date="2019-03-27T13:15:00Z">
        <w:r w:rsidR="00A563E7" w:rsidRPr="00A563E7">
          <w:rPr>
            <w:rFonts w:ascii="Times New Roman" w:hAnsi="Times New Roman"/>
            <w:noProof/>
            <w:sz w:val="28"/>
            <w:szCs w:val="28"/>
            <w:rPrChange w:id="18" w:author="Александр Соколов" w:date="2019-03-27T13:16:00Z">
              <w:rPr>
                <w:noProof/>
              </w:rPr>
            </w:rPrChange>
          </w:rPr>
          <w:t>5</w:t>
        </w:r>
        <w:r w:rsidR="00A563E7" w:rsidRPr="00A563E7">
          <w:rPr>
            <w:rFonts w:ascii="Times New Roman" w:hAnsi="Times New Roman"/>
            <w:noProof/>
            <w:sz w:val="28"/>
            <w:szCs w:val="28"/>
            <w:rPrChange w:id="19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2F599522" w14:textId="2A0AEF56" w:rsidR="00A563E7" w:rsidRPr="00A563E7" w:rsidRDefault="00A563E7">
      <w:pPr>
        <w:pStyle w:val="11"/>
        <w:tabs>
          <w:tab w:val="right" w:leader="dot" w:pos="9345"/>
        </w:tabs>
        <w:rPr>
          <w:ins w:id="20" w:author="Александр Соколов" w:date="2019-03-27T13:15:00Z"/>
          <w:rFonts w:ascii="Times New Roman" w:hAnsi="Times New Roman"/>
          <w:noProof/>
          <w:sz w:val="28"/>
          <w:szCs w:val="28"/>
          <w:rPrChange w:id="21" w:author="Александр Соколов" w:date="2019-03-27T13:16:00Z">
            <w:rPr>
              <w:ins w:id="22" w:author="Александр Соколов" w:date="2019-03-27T13:15:00Z"/>
              <w:rFonts w:cstheme="minorBidi"/>
              <w:noProof/>
            </w:rPr>
          </w:rPrChange>
        </w:rPr>
      </w:pPr>
      <w:ins w:id="23" w:author="Александр Соколов" w:date="2019-03-27T13:15:00Z">
        <w:r w:rsidRPr="00A563E7">
          <w:rPr>
            <w:rFonts w:ascii="Times New Roman" w:hAnsi="Times New Roman"/>
            <w:bCs/>
            <w:noProof/>
            <w:sz w:val="28"/>
            <w:szCs w:val="28"/>
            <w:rPrChange w:id="24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Аннотация</w:t>
        </w:r>
        <w:r w:rsidRPr="00A563E7">
          <w:rPr>
            <w:rFonts w:ascii="Times New Roman" w:hAnsi="Times New Roman"/>
            <w:noProof/>
            <w:sz w:val="28"/>
            <w:szCs w:val="28"/>
            <w:rPrChange w:id="25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26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27" w:author="Александр Соколов" w:date="2019-03-27T13:16:00Z">
              <w:rPr>
                <w:noProof/>
              </w:rPr>
            </w:rPrChange>
          </w:rPr>
          <w:instrText xml:space="preserve"> PAGEREF _Toc4584970 \h </w:instrText>
        </w:r>
        <w:r w:rsidRPr="00A563E7">
          <w:rPr>
            <w:rFonts w:ascii="Times New Roman" w:hAnsi="Times New Roman"/>
            <w:noProof/>
            <w:sz w:val="28"/>
            <w:szCs w:val="28"/>
            <w:rPrChange w:id="28" w:author="Александр Соколов" w:date="2019-03-27T13:16:00Z">
              <w:rPr>
                <w:noProof/>
              </w:rPr>
            </w:rPrChange>
          </w:rPr>
        </w:r>
      </w:ins>
      <w:r w:rsidRPr="00A563E7">
        <w:rPr>
          <w:rFonts w:ascii="Times New Roman" w:hAnsi="Times New Roman"/>
          <w:noProof/>
          <w:sz w:val="28"/>
          <w:szCs w:val="28"/>
          <w:rPrChange w:id="29" w:author="Александр Соколов" w:date="2019-03-27T13:16:00Z">
            <w:rPr>
              <w:noProof/>
            </w:rPr>
          </w:rPrChange>
        </w:rPr>
        <w:fldChar w:fldCharType="separate"/>
      </w:r>
      <w:ins w:id="30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31" w:author="Александр Соколов" w:date="2019-03-27T13:16:00Z">
              <w:rPr>
                <w:noProof/>
              </w:rPr>
            </w:rPrChange>
          </w:rPr>
          <w:t>6</w:t>
        </w:r>
        <w:r w:rsidRPr="00A563E7">
          <w:rPr>
            <w:rFonts w:ascii="Times New Roman" w:hAnsi="Times New Roman"/>
            <w:noProof/>
            <w:sz w:val="28"/>
            <w:szCs w:val="28"/>
            <w:rPrChange w:id="32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1ABB107F" w14:textId="71746767" w:rsidR="00A563E7" w:rsidRPr="00A563E7" w:rsidRDefault="00A563E7">
      <w:pPr>
        <w:pStyle w:val="11"/>
        <w:tabs>
          <w:tab w:val="right" w:leader="dot" w:pos="9345"/>
        </w:tabs>
        <w:rPr>
          <w:ins w:id="33" w:author="Александр Соколов" w:date="2019-03-27T13:15:00Z"/>
          <w:rFonts w:ascii="Times New Roman" w:hAnsi="Times New Roman"/>
          <w:noProof/>
          <w:sz w:val="28"/>
          <w:szCs w:val="28"/>
          <w:rPrChange w:id="34" w:author="Александр Соколов" w:date="2019-03-27T13:16:00Z">
            <w:rPr>
              <w:ins w:id="35" w:author="Александр Соколов" w:date="2019-03-27T13:15:00Z"/>
              <w:rFonts w:cstheme="minorBidi"/>
              <w:noProof/>
            </w:rPr>
          </w:rPrChange>
        </w:rPr>
      </w:pPr>
      <w:ins w:id="36" w:author="Александр Соколов" w:date="2019-03-27T13:15:00Z">
        <w:r w:rsidRPr="00A563E7">
          <w:rPr>
            <w:rFonts w:ascii="Times New Roman" w:hAnsi="Times New Roman"/>
            <w:bCs/>
            <w:noProof/>
            <w:sz w:val="28"/>
            <w:szCs w:val="28"/>
            <w:rPrChange w:id="37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ВВЕДЕНИЕ</w:t>
        </w:r>
        <w:r w:rsidRPr="00A563E7">
          <w:rPr>
            <w:rFonts w:ascii="Times New Roman" w:hAnsi="Times New Roman"/>
            <w:noProof/>
            <w:sz w:val="28"/>
            <w:szCs w:val="28"/>
            <w:rPrChange w:id="38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39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40" w:author="Александр Соколов" w:date="2019-03-27T13:16:00Z">
              <w:rPr>
                <w:noProof/>
              </w:rPr>
            </w:rPrChange>
          </w:rPr>
          <w:instrText xml:space="preserve"> PAGEREF _Toc4584971 \h </w:instrText>
        </w:r>
        <w:r w:rsidRPr="00A563E7">
          <w:rPr>
            <w:rFonts w:ascii="Times New Roman" w:hAnsi="Times New Roman"/>
            <w:noProof/>
            <w:sz w:val="28"/>
            <w:szCs w:val="28"/>
            <w:rPrChange w:id="41" w:author="Александр Соколов" w:date="2019-03-27T13:16:00Z">
              <w:rPr>
                <w:noProof/>
              </w:rPr>
            </w:rPrChange>
          </w:rPr>
        </w:r>
      </w:ins>
      <w:r w:rsidRPr="00A563E7">
        <w:rPr>
          <w:rFonts w:ascii="Times New Roman" w:hAnsi="Times New Roman"/>
          <w:noProof/>
          <w:sz w:val="28"/>
          <w:szCs w:val="28"/>
          <w:rPrChange w:id="42" w:author="Александр Соколов" w:date="2019-03-27T13:16:00Z">
            <w:rPr>
              <w:noProof/>
            </w:rPr>
          </w:rPrChange>
        </w:rPr>
        <w:fldChar w:fldCharType="separate"/>
      </w:r>
      <w:ins w:id="43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44" w:author="Александр Соколов" w:date="2019-03-27T13:16:00Z">
              <w:rPr>
                <w:noProof/>
              </w:rPr>
            </w:rPrChange>
          </w:rPr>
          <w:t>7</w:t>
        </w:r>
        <w:r w:rsidRPr="00A563E7">
          <w:rPr>
            <w:rFonts w:ascii="Times New Roman" w:hAnsi="Times New Roman"/>
            <w:noProof/>
            <w:sz w:val="28"/>
            <w:szCs w:val="28"/>
            <w:rPrChange w:id="45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15749522" w14:textId="6B772CEA" w:rsidR="00A563E7" w:rsidRPr="00A563E7" w:rsidRDefault="00A563E7">
      <w:pPr>
        <w:pStyle w:val="11"/>
        <w:tabs>
          <w:tab w:val="left" w:pos="440"/>
          <w:tab w:val="right" w:leader="dot" w:pos="9345"/>
        </w:tabs>
        <w:rPr>
          <w:ins w:id="46" w:author="Александр Соколов" w:date="2019-03-27T13:15:00Z"/>
          <w:rFonts w:ascii="Times New Roman" w:hAnsi="Times New Roman"/>
          <w:noProof/>
          <w:sz w:val="28"/>
          <w:szCs w:val="28"/>
          <w:rPrChange w:id="47" w:author="Александр Соколов" w:date="2019-03-27T13:16:00Z">
            <w:rPr>
              <w:ins w:id="48" w:author="Александр Соколов" w:date="2019-03-27T13:15:00Z"/>
              <w:rFonts w:cstheme="minorBidi"/>
              <w:noProof/>
            </w:rPr>
          </w:rPrChange>
        </w:rPr>
      </w:pPr>
      <w:ins w:id="49" w:author="Александр Соколов" w:date="2019-03-27T13:15:00Z">
        <w:r w:rsidRPr="00A563E7">
          <w:rPr>
            <w:rFonts w:ascii="Times New Roman" w:hAnsi="Times New Roman"/>
            <w:bCs/>
            <w:noProof/>
            <w:sz w:val="28"/>
            <w:szCs w:val="28"/>
            <w:rPrChange w:id="50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1.</w:t>
        </w:r>
        <w:r w:rsidRPr="00A563E7">
          <w:rPr>
            <w:rFonts w:ascii="Times New Roman" w:hAnsi="Times New Roman"/>
            <w:noProof/>
            <w:sz w:val="28"/>
            <w:szCs w:val="28"/>
            <w:rPrChange w:id="51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>
          <w:rPr>
            <w:rFonts w:ascii="Times New Roman" w:hAnsi="Times New Roman"/>
            <w:bCs/>
            <w:noProof/>
            <w:sz w:val="28"/>
            <w:szCs w:val="28"/>
            <w:rPrChange w:id="52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ПОСТАНОВКА ЗАДАЧИ</w:t>
        </w:r>
        <w:r w:rsidRPr="00A563E7">
          <w:rPr>
            <w:rFonts w:ascii="Times New Roman" w:hAnsi="Times New Roman"/>
            <w:noProof/>
            <w:sz w:val="28"/>
            <w:szCs w:val="28"/>
            <w:rPrChange w:id="53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54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55" w:author="Александр Соколов" w:date="2019-03-27T13:16:00Z">
              <w:rPr>
                <w:noProof/>
              </w:rPr>
            </w:rPrChange>
          </w:rPr>
          <w:instrText xml:space="preserve"> PAGEREF _Toc4584972 \h </w:instrText>
        </w:r>
        <w:r w:rsidRPr="00A563E7">
          <w:rPr>
            <w:rFonts w:ascii="Times New Roman" w:hAnsi="Times New Roman"/>
            <w:noProof/>
            <w:sz w:val="28"/>
            <w:szCs w:val="28"/>
            <w:rPrChange w:id="56" w:author="Александр Соколов" w:date="2019-03-27T13:16:00Z">
              <w:rPr>
                <w:noProof/>
              </w:rPr>
            </w:rPrChange>
          </w:rPr>
        </w:r>
      </w:ins>
      <w:r w:rsidRPr="00A563E7">
        <w:rPr>
          <w:rFonts w:ascii="Times New Roman" w:hAnsi="Times New Roman"/>
          <w:noProof/>
          <w:sz w:val="28"/>
          <w:szCs w:val="28"/>
          <w:rPrChange w:id="57" w:author="Александр Соколов" w:date="2019-03-27T13:16:00Z">
            <w:rPr>
              <w:noProof/>
            </w:rPr>
          </w:rPrChange>
        </w:rPr>
        <w:fldChar w:fldCharType="separate"/>
      </w:r>
      <w:ins w:id="58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59" w:author="Александр Соколов" w:date="2019-03-27T13:16:00Z">
              <w:rPr>
                <w:noProof/>
              </w:rPr>
            </w:rPrChange>
          </w:rPr>
          <w:t>9</w:t>
        </w:r>
        <w:r w:rsidRPr="00A563E7">
          <w:rPr>
            <w:rFonts w:ascii="Times New Roman" w:hAnsi="Times New Roman"/>
            <w:noProof/>
            <w:sz w:val="28"/>
            <w:szCs w:val="28"/>
            <w:rPrChange w:id="60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3489E749" w14:textId="58EEB11D" w:rsidR="00A563E7" w:rsidRPr="00A563E7" w:rsidRDefault="00A563E7">
      <w:pPr>
        <w:pStyle w:val="11"/>
        <w:tabs>
          <w:tab w:val="left" w:pos="440"/>
          <w:tab w:val="right" w:leader="dot" w:pos="9345"/>
        </w:tabs>
        <w:rPr>
          <w:ins w:id="61" w:author="Александр Соколов" w:date="2019-03-27T13:15:00Z"/>
          <w:rFonts w:ascii="Times New Roman" w:hAnsi="Times New Roman"/>
          <w:noProof/>
          <w:sz w:val="28"/>
          <w:szCs w:val="28"/>
          <w:rPrChange w:id="62" w:author="Александр Соколов" w:date="2019-03-27T13:16:00Z">
            <w:rPr>
              <w:ins w:id="63" w:author="Александр Соколов" w:date="2019-03-27T13:15:00Z"/>
              <w:rFonts w:cstheme="minorBidi"/>
              <w:noProof/>
            </w:rPr>
          </w:rPrChange>
        </w:rPr>
      </w:pPr>
      <w:ins w:id="64" w:author="Александр Соколов" w:date="2019-03-27T13:15:00Z">
        <w:r w:rsidRPr="00A563E7">
          <w:rPr>
            <w:rFonts w:ascii="Times New Roman" w:hAnsi="Times New Roman"/>
            <w:bCs/>
            <w:noProof/>
            <w:sz w:val="28"/>
            <w:szCs w:val="28"/>
            <w:rPrChange w:id="65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2.</w:t>
        </w:r>
        <w:r w:rsidRPr="00A563E7">
          <w:rPr>
            <w:rFonts w:ascii="Times New Roman" w:hAnsi="Times New Roman"/>
            <w:noProof/>
            <w:sz w:val="28"/>
            <w:szCs w:val="28"/>
            <w:rPrChange w:id="66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>
          <w:rPr>
            <w:rFonts w:ascii="Times New Roman" w:hAnsi="Times New Roman"/>
            <w:bCs/>
            <w:noProof/>
            <w:sz w:val="28"/>
            <w:szCs w:val="28"/>
            <w:rPrChange w:id="67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t>АРХИТЕКТУРА ПРОГРАММНОЙ РЕАЛИЗАЦИИ</w:t>
        </w:r>
        <w:r w:rsidRPr="00A563E7">
          <w:rPr>
            <w:rFonts w:ascii="Times New Roman" w:hAnsi="Times New Roman"/>
            <w:noProof/>
            <w:sz w:val="28"/>
            <w:szCs w:val="28"/>
            <w:rPrChange w:id="68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69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70" w:author="Александр Соколов" w:date="2019-03-27T13:16:00Z">
              <w:rPr>
                <w:noProof/>
              </w:rPr>
            </w:rPrChange>
          </w:rPr>
          <w:instrText xml:space="preserve"> PAGEREF _Toc4584976 \h </w:instrText>
        </w:r>
        <w:r w:rsidRPr="00A563E7">
          <w:rPr>
            <w:rFonts w:ascii="Times New Roman" w:hAnsi="Times New Roman"/>
            <w:noProof/>
            <w:sz w:val="28"/>
            <w:szCs w:val="28"/>
            <w:rPrChange w:id="71" w:author="Александр Соколов" w:date="2019-03-27T13:16:00Z">
              <w:rPr>
                <w:noProof/>
              </w:rPr>
            </w:rPrChange>
          </w:rPr>
        </w:r>
      </w:ins>
      <w:r w:rsidRPr="00A563E7">
        <w:rPr>
          <w:rFonts w:ascii="Times New Roman" w:hAnsi="Times New Roman"/>
          <w:noProof/>
          <w:sz w:val="28"/>
          <w:szCs w:val="28"/>
          <w:rPrChange w:id="72" w:author="Александр Соколов" w:date="2019-03-27T13:16:00Z">
            <w:rPr>
              <w:noProof/>
            </w:rPr>
          </w:rPrChange>
        </w:rPr>
        <w:fldChar w:fldCharType="separate"/>
      </w:r>
      <w:ins w:id="73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74" w:author="Александр Соколов" w:date="2019-03-27T13:16:00Z">
              <w:rPr>
                <w:noProof/>
              </w:rPr>
            </w:rPrChange>
          </w:rPr>
          <w:t>9</w:t>
        </w:r>
        <w:r w:rsidRPr="00A563E7">
          <w:rPr>
            <w:rFonts w:ascii="Times New Roman" w:hAnsi="Times New Roman"/>
            <w:noProof/>
            <w:sz w:val="28"/>
            <w:szCs w:val="28"/>
            <w:rPrChange w:id="75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297A9C42" w14:textId="7597B50F" w:rsidR="00A563E7" w:rsidRPr="00A563E7" w:rsidRDefault="00A563E7">
      <w:pPr>
        <w:pStyle w:val="11"/>
        <w:tabs>
          <w:tab w:val="left" w:pos="440"/>
          <w:tab w:val="right" w:leader="dot" w:pos="9345"/>
        </w:tabs>
        <w:rPr>
          <w:ins w:id="76" w:author="Александр Соколов" w:date="2019-03-27T13:15:00Z"/>
          <w:rFonts w:ascii="Times New Roman" w:hAnsi="Times New Roman"/>
          <w:noProof/>
          <w:sz w:val="28"/>
          <w:szCs w:val="28"/>
          <w:rPrChange w:id="77" w:author="Александр Соколов" w:date="2019-03-27T13:16:00Z">
            <w:rPr>
              <w:ins w:id="78" w:author="Александр Соколов" w:date="2019-03-27T13:15:00Z"/>
              <w:rFonts w:cstheme="minorBidi"/>
              <w:noProof/>
            </w:rPr>
          </w:rPrChange>
        </w:rPr>
      </w:pPr>
      <w:ins w:id="79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80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1.</w:t>
        </w:r>
        <w:r w:rsidRPr="00A563E7">
          <w:rPr>
            <w:rFonts w:ascii="Times New Roman" w:hAnsi="Times New Roman"/>
            <w:noProof/>
            <w:sz w:val="28"/>
            <w:szCs w:val="28"/>
            <w:rPrChange w:id="81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82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ПРИНЦИП РАБОТЫ ПРИЛОЖЕНИЯ</w:t>
        </w:r>
        <w:r w:rsidRPr="00A563E7">
          <w:rPr>
            <w:rFonts w:ascii="Times New Roman" w:hAnsi="Times New Roman"/>
            <w:noProof/>
            <w:sz w:val="28"/>
            <w:szCs w:val="28"/>
            <w:rPrChange w:id="83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84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85" w:author="Александр Соколов" w:date="2019-03-27T13:16:00Z">
              <w:rPr>
                <w:noProof/>
              </w:rPr>
            </w:rPrChange>
          </w:rPr>
          <w:instrText xml:space="preserve"> PAGEREF _Toc4584977 \h </w:instrText>
        </w:r>
        <w:r w:rsidRPr="00A563E7">
          <w:rPr>
            <w:rFonts w:ascii="Times New Roman" w:hAnsi="Times New Roman"/>
            <w:noProof/>
            <w:sz w:val="28"/>
            <w:szCs w:val="28"/>
            <w:rPrChange w:id="86" w:author="Александр Соколов" w:date="2019-03-27T13:16:00Z">
              <w:rPr>
                <w:noProof/>
              </w:rPr>
            </w:rPrChange>
          </w:rPr>
        </w:r>
      </w:ins>
      <w:r w:rsidRPr="00A563E7">
        <w:rPr>
          <w:rFonts w:ascii="Times New Roman" w:hAnsi="Times New Roman"/>
          <w:noProof/>
          <w:sz w:val="28"/>
          <w:szCs w:val="28"/>
          <w:rPrChange w:id="87" w:author="Александр Соколов" w:date="2019-03-27T13:16:00Z">
            <w:rPr>
              <w:noProof/>
            </w:rPr>
          </w:rPrChange>
        </w:rPr>
        <w:fldChar w:fldCharType="separate"/>
      </w:r>
      <w:ins w:id="88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89" w:author="Александр Соколов" w:date="2019-03-27T13:16:00Z">
              <w:rPr>
                <w:noProof/>
              </w:rPr>
            </w:rPrChange>
          </w:rPr>
          <w:t>11</w:t>
        </w:r>
        <w:r w:rsidRPr="00A563E7">
          <w:rPr>
            <w:rFonts w:ascii="Times New Roman" w:hAnsi="Times New Roman"/>
            <w:noProof/>
            <w:sz w:val="28"/>
            <w:szCs w:val="28"/>
            <w:rPrChange w:id="90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5FC9676B" w14:textId="66A29B02" w:rsidR="00A563E7" w:rsidRPr="00A563E7" w:rsidRDefault="00A563E7">
      <w:pPr>
        <w:pStyle w:val="11"/>
        <w:tabs>
          <w:tab w:val="left" w:pos="440"/>
          <w:tab w:val="right" w:leader="dot" w:pos="9345"/>
        </w:tabs>
        <w:rPr>
          <w:ins w:id="91" w:author="Александр Соколов" w:date="2019-03-27T13:15:00Z"/>
          <w:rFonts w:ascii="Times New Roman" w:hAnsi="Times New Roman"/>
          <w:noProof/>
          <w:sz w:val="28"/>
          <w:szCs w:val="28"/>
          <w:rPrChange w:id="92" w:author="Александр Соколов" w:date="2019-03-27T13:16:00Z">
            <w:rPr>
              <w:ins w:id="93" w:author="Александр Соколов" w:date="2019-03-27T13:15:00Z"/>
              <w:rFonts w:cstheme="minorBidi"/>
              <w:noProof/>
            </w:rPr>
          </w:rPrChange>
        </w:rPr>
      </w:pPr>
      <w:ins w:id="94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95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2.</w:t>
        </w:r>
        <w:r w:rsidRPr="00A563E7">
          <w:rPr>
            <w:rFonts w:ascii="Times New Roman" w:hAnsi="Times New Roman"/>
            <w:noProof/>
            <w:sz w:val="28"/>
            <w:szCs w:val="28"/>
            <w:rPrChange w:id="96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97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Тестирование и отладка</w:t>
        </w:r>
        <w:r w:rsidRPr="00A563E7">
          <w:rPr>
            <w:rFonts w:ascii="Times New Roman" w:hAnsi="Times New Roman"/>
            <w:noProof/>
            <w:sz w:val="28"/>
            <w:szCs w:val="28"/>
            <w:rPrChange w:id="98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99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100" w:author="Александр Соколов" w:date="2019-03-27T13:16:00Z">
              <w:rPr>
                <w:noProof/>
              </w:rPr>
            </w:rPrChange>
          </w:rPr>
          <w:instrText xml:space="preserve"> PAGEREF _Toc4584978 \h </w:instrText>
        </w:r>
        <w:r w:rsidRPr="00A563E7">
          <w:rPr>
            <w:rFonts w:ascii="Times New Roman" w:hAnsi="Times New Roman"/>
            <w:noProof/>
            <w:sz w:val="28"/>
            <w:szCs w:val="28"/>
            <w:rPrChange w:id="101" w:author="Александр Соколов" w:date="2019-03-27T13:16:00Z">
              <w:rPr>
                <w:noProof/>
              </w:rPr>
            </w:rPrChange>
          </w:rPr>
        </w:r>
      </w:ins>
      <w:r w:rsidRPr="00A563E7">
        <w:rPr>
          <w:rFonts w:ascii="Times New Roman" w:hAnsi="Times New Roman"/>
          <w:noProof/>
          <w:sz w:val="28"/>
          <w:szCs w:val="28"/>
          <w:rPrChange w:id="102" w:author="Александр Соколов" w:date="2019-03-27T13:16:00Z">
            <w:rPr>
              <w:noProof/>
            </w:rPr>
          </w:rPrChange>
        </w:rPr>
        <w:fldChar w:fldCharType="separate"/>
      </w:r>
      <w:ins w:id="103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04" w:author="Александр Соколов" w:date="2019-03-27T13:16:00Z">
              <w:rPr>
                <w:noProof/>
              </w:rPr>
            </w:rPrChange>
          </w:rPr>
          <w:t>12</w:t>
        </w:r>
        <w:r w:rsidRPr="00A563E7">
          <w:rPr>
            <w:rFonts w:ascii="Times New Roman" w:hAnsi="Times New Roman"/>
            <w:noProof/>
            <w:sz w:val="28"/>
            <w:szCs w:val="28"/>
            <w:rPrChange w:id="105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4C914CBC" w14:textId="01A2D3C3" w:rsidR="00A563E7" w:rsidRPr="00A563E7" w:rsidRDefault="00A563E7">
      <w:pPr>
        <w:pStyle w:val="23"/>
        <w:tabs>
          <w:tab w:val="right" w:leader="dot" w:pos="9345"/>
        </w:tabs>
        <w:rPr>
          <w:ins w:id="106" w:author="Александр Соколов" w:date="2019-03-27T13:15:00Z"/>
          <w:rFonts w:ascii="Times New Roman" w:hAnsi="Times New Roman"/>
          <w:noProof/>
          <w:sz w:val="28"/>
          <w:szCs w:val="28"/>
          <w:rPrChange w:id="107" w:author="Александр Соколов" w:date="2019-03-27T13:16:00Z">
            <w:rPr>
              <w:ins w:id="108" w:author="Александр Соколов" w:date="2019-03-27T13:15:00Z"/>
              <w:rFonts w:cstheme="minorBidi"/>
              <w:noProof/>
            </w:rPr>
          </w:rPrChange>
        </w:rPr>
      </w:pPr>
      <w:ins w:id="109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10" w:author="Александр Соколов" w:date="2019-03-27T13:16:00Z">
              <w:rPr>
                <w:noProof/>
              </w:rPr>
            </w:rPrChange>
          </w:rPr>
          <w:t>ЗАКЛЮЧЕНИЕ</w:t>
        </w:r>
        <w:r w:rsidRPr="00A563E7">
          <w:rPr>
            <w:rFonts w:ascii="Times New Roman" w:hAnsi="Times New Roman"/>
            <w:noProof/>
            <w:sz w:val="28"/>
            <w:szCs w:val="28"/>
            <w:rPrChange w:id="111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112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113" w:author="Александр Соколов" w:date="2019-03-27T13:16:00Z">
              <w:rPr>
                <w:noProof/>
              </w:rPr>
            </w:rPrChange>
          </w:rPr>
          <w:instrText xml:space="preserve"> PAGEREF _Toc4584979 \h </w:instrText>
        </w:r>
        <w:r w:rsidRPr="00A563E7">
          <w:rPr>
            <w:rFonts w:ascii="Times New Roman" w:hAnsi="Times New Roman"/>
            <w:noProof/>
            <w:sz w:val="28"/>
            <w:szCs w:val="28"/>
            <w:rPrChange w:id="114" w:author="Александр Соколов" w:date="2019-03-27T13:16:00Z">
              <w:rPr>
                <w:noProof/>
              </w:rPr>
            </w:rPrChange>
          </w:rPr>
        </w:r>
      </w:ins>
      <w:r w:rsidRPr="00A563E7">
        <w:rPr>
          <w:rFonts w:ascii="Times New Roman" w:hAnsi="Times New Roman"/>
          <w:noProof/>
          <w:sz w:val="28"/>
          <w:szCs w:val="28"/>
          <w:rPrChange w:id="115" w:author="Александр Соколов" w:date="2019-03-27T13:16:00Z">
            <w:rPr>
              <w:noProof/>
            </w:rPr>
          </w:rPrChange>
        </w:rPr>
        <w:fldChar w:fldCharType="separate"/>
      </w:r>
      <w:ins w:id="116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17" w:author="Александр Соколов" w:date="2019-03-27T13:16:00Z">
              <w:rPr>
                <w:noProof/>
              </w:rPr>
            </w:rPrChange>
          </w:rPr>
          <w:t>13</w:t>
        </w:r>
        <w:r w:rsidRPr="00A563E7">
          <w:rPr>
            <w:rFonts w:ascii="Times New Roman" w:hAnsi="Times New Roman"/>
            <w:noProof/>
            <w:sz w:val="28"/>
            <w:szCs w:val="28"/>
            <w:rPrChange w:id="118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7D39B278" w14:textId="73FBC208" w:rsidR="00A563E7" w:rsidRPr="00A563E7" w:rsidRDefault="00A563E7">
      <w:pPr>
        <w:pStyle w:val="11"/>
        <w:tabs>
          <w:tab w:val="right" w:leader="dot" w:pos="9345"/>
        </w:tabs>
        <w:rPr>
          <w:ins w:id="119" w:author="Александр Соколов" w:date="2019-03-27T13:15:00Z"/>
          <w:rFonts w:ascii="Times New Roman" w:hAnsi="Times New Roman"/>
          <w:noProof/>
          <w:sz w:val="28"/>
          <w:szCs w:val="28"/>
          <w:rPrChange w:id="120" w:author="Александр Соколов" w:date="2019-03-27T13:16:00Z">
            <w:rPr>
              <w:ins w:id="121" w:author="Александр Соколов" w:date="2019-03-27T13:15:00Z"/>
              <w:rFonts w:cstheme="minorBidi"/>
              <w:noProof/>
            </w:rPr>
          </w:rPrChange>
        </w:rPr>
      </w:pPr>
      <w:ins w:id="122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23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t>Список литературы:</w:t>
        </w:r>
        <w:r w:rsidRPr="00A563E7">
          <w:rPr>
            <w:rFonts w:ascii="Times New Roman" w:hAnsi="Times New Roman"/>
            <w:noProof/>
            <w:sz w:val="28"/>
            <w:szCs w:val="28"/>
            <w:rPrChange w:id="124" w:author="Александр Соколов" w:date="2019-03-27T13:16:00Z">
              <w:rPr>
                <w:noProof/>
              </w:rPr>
            </w:rPrChange>
          </w:rPr>
          <w:tab/>
        </w:r>
        <w:r w:rsidRPr="00A563E7">
          <w:rPr>
            <w:rFonts w:ascii="Times New Roman" w:hAnsi="Times New Roman"/>
            <w:noProof/>
            <w:sz w:val="28"/>
            <w:szCs w:val="28"/>
            <w:rPrChange w:id="125" w:author="Александр Соколов" w:date="2019-03-27T13:16:00Z">
              <w:rPr>
                <w:noProof/>
              </w:rPr>
            </w:rPrChange>
          </w:rPr>
          <w:fldChar w:fldCharType="begin"/>
        </w:r>
        <w:r w:rsidRPr="00A563E7">
          <w:rPr>
            <w:rFonts w:ascii="Times New Roman" w:hAnsi="Times New Roman"/>
            <w:noProof/>
            <w:sz w:val="28"/>
            <w:szCs w:val="28"/>
            <w:rPrChange w:id="126" w:author="Александр Соколов" w:date="2019-03-27T13:16:00Z">
              <w:rPr>
                <w:noProof/>
              </w:rPr>
            </w:rPrChange>
          </w:rPr>
          <w:instrText xml:space="preserve"> PAGEREF _Toc4584980 \h </w:instrText>
        </w:r>
        <w:r w:rsidRPr="00A563E7">
          <w:rPr>
            <w:rFonts w:ascii="Times New Roman" w:hAnsi="Times New Roman"/>
            <w:noProof/>
            <w:sz w:val="28"/>
            <w:szCs w:val="28"/>
            <w:rPrChange w:id="127" w:author="Александр Соколов" w:date="2019-03-27T13:16:00Z">
              <w:rPr>
                <w:noProof/>
              </w:rPr>
            </w:rPrChange>
          </w:rPr>
        </w:r>
      </w:ins>
      <w:r w:rsidRPr="00A563E7">
        <w:rPr>
          <w:rFonts w:ascii="Times New Roman" w:hAnsi="Times New Roman"/>
          <w:noProof/>
          <w:sz w:val="28"/>
          <w:szCs w:val="28"/>
          <w:rPrChange w:id="128" w:author="Александр Соколов" w:date="2019-03-27T13:16:00Z">
            <w:rPr>
              <w:noProof/>
            </w:rPr>
          </w:rPrChange>
        </w:rPr>
        <w:fldChar w:fldCharType="separate"/>
      </w:r>
      <w:ins w:id="129" w:author="Александр Соколов" w:date="2019-03-27T13:15:00Z">
        <w:r w:rsidRPr="00A563E7">
          <w:rPr>
            <w:rFonts w:ascii="Times New Roman" w:hAnsi="Times New Roman"/>
            <w:noProof/>
            <w:sz w:val="28"/>
            <w:szCs w:val="28"/>
            <w:rPrChange w:id="130" w:author="Александр Соколов" w:date="2019-03-27T13:16:00Z">
              <w:rPr>
                <w:noProof/>
              </w:rPr>
            </w:rPrChange>
          </w:rPr>
          <w:t>14</w:t>
        </w:r>
        <w:r w:rsidRPr="00A563E7">
          <w:rPr>
            <w:rFonts w:ascii="Times New Roman" w:hAnsi="Times New Roman"/>
            <w:noProof/>
            <w:sz w:val="28"/>
            <w:szCs w:val="28"/>
            <w:rPrChange w:id="131" w:author="Александр Соколов" w:date="2019-03-27T13:16:00Z">
              <w:rPr>
                <w:noProof/>
              </w:rPr>
            </w:rPrChange>
          </w:rPr>
          <w:fldChar w:fldCharType="end"/>
        </w:r>
      </w:ins>
    </w:p>
    <w:p w14:paraId="7934BE1F" w14:textId="5614F3B1" w:rsidR="00B17ADF" w:rsidRPr="00A563E7" w:rsidDel="00A563E7" w:rsidRDefault="00B17ADF">
      <w:pPr>
        <w:pStyle w:val="11"/>
        <w:tabs>
          <w:tab w:val="right" w:leader="dot" w:pos="9345"/>
        </w:tabs>
        <w:rPr>
          <w:del w:id="132" w:author="Александр Соколов" w:date="2019-03-27T13:15:00Z"/>
          <w:rFonts w:ascii="Times New Roman" w:hAnsi="Times New Roman"/>
          <w:noProof/>
          <w:sz w:val="28"/>
          <w:szCs w:val="28"/>
          <w:rPrChange w:id="133" w:author="Александр Соколов" w:date="2019-03-27T13:16:00Z">
            <w:rPr>
              <w:del w:id="134" w:author="Александр Соколов" w:date="2019-03-27T13:15:00Z"/>
              <w:rFonts w:cstheme="minorBidi"/>
              <w:noProof/>
            </w:rPr>
          </w:rPrChange>
        </w:rPr>
      </w:pPr>
      <w:del w:id="135" w:author="Александр Соколов" w:date="2019-03-27T13:15:00Z">
        <w:r w:rsidRPr="00A563E7" w:rsidDel="00A563E7">
          <w:rPr>
            <w:rFonts w:ascii="Times New Roman" w:hAnsi="Times New Roman"/>
            <w:bCs/>
            <w:noProof/>
            <w:sz w:val="28"/>
            <w:szCs w:val="28"/>
            <w:rPrChange w:id="136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delText>Сокращения и обозначения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37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38" w:author="Александр Соколов" w:date="2019-03-27T13:16:00Z">
              <w:rPr>
                <w:noProof/>
              </w:rPr>
            </w:rPrChange>
          </w:rPr>
          <w:delText>5</w:delText>
        </w:r>
      </w:del>
    </w:p>
    <w:p w14:paraId="776E9B20" w14:textId="07E38FB8" w:rsidR="00B17ADF" w:rsidRPr="00A563E7" w:rsidDel="00A563E7" w:rsidRDefault="00B17ADF">
      <w:pPr>
        <w:pStyle w:val="11"/>
        <w:tabs>
          <w:tab w:val="right" w:leader="dot" w:pos="9345"/>
        </w:tabs>
        <w:rPr>
          <w:del w:id="139" w:author="Александр Соколов" w:date="2019-03-27T13:15:00Z"/>
          <w:rFonts w:ascii="Times New Roman" w:hAnsi="Times New Roman"/>
          <w:noProof/>
          <w:sz w:val="28"/>
          <w:szCs w:val="28"/>
          <w:rPrChange w:id="140" w:author="Александр Соколов" w:date="2019-03-27T13:16:00Z">
            <w:rPr>
              <w:del w:id="141" w:author="Александр Соколов" w:date="2019-03-27T13:15:00Z"/>
              <w:rFonts w:cstheme="minorBidi"/>
              <w:noProof/>
            </w:rPr>
          </w:rPrChange>
        </w:rPr>
      </w:pPr>
      <w:del w:id="142" w:author="Александр Соколов" w:date="2019-03-27T13:15:00Z">
        <w:r w:rsidRPr="00A563E7" w:rsidDel="00A563E7">
          <w:rPr>
            <w:rFonts w:ascii="Times New Roman" w:hAnsi="Times New Roman"/>
            <w:bCs/>
            <w:noProof/>
            <w:sz w:val="28"/>
            <w:szCs w:val="28"/>
            <w:rPrChange w:id="143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delText>Аннотация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44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45" w:author="Александр Соколов" w:date="2019-03-27T13:16:00Z">
              <w:rPr>
                <w:noProof/>
              </w:rPr>
            </w:rPrChange>
          </w:rPr>
          <w:delText>6</w:delText>
        </w:r>
      </w:del>
    </w:p>
    <w:p w14:paraId="6942222B" w14:textId="4D1A61A9" w:rsidR="00B17ADF" w:rsidRPr="00A563E7" w:rsidDel="00A563E7" w:rsidRDefault="00B17ADF">
      <w:pPr>
        <w:pStyle w:val="11"/>
        <w:tabs>
          <w:tab w:val="right" w:leader="dot" w:pos="9345"/>
        </w:tabs>
        <w:rPr>
          <w:del w:id="146" w:author="Александр Соколов" w:date="2019-03-27T13:15:00Z"/>
          <w:rFonts w:ascii="Times New Roman" w:hAnsi="Times New Roman"/>
          <w:noProof/>
          <w:sz w:val="28"/>
          <w:szCs w:val="28"/>
          <w:rPrChange w:id="147" w:author="Александр Соколов" w:date="2019-03-27T13:16:00Z">
            <w:rPr>
              <w:del w:id="148" w:author="Александр Соколов" w:date="2019-03-27T13:15:00Z"/>
              <w:rFonts w:cstheme="minorBidi"/>
              <w:noProof/>
            </w:rPr>
          </w:rPrChange>
        </w:rPr>
      </w:pPr>
      <w:del w:id="149" w:author="Александр Соколов" w:date="2019-03-27T13:15:00Z">
        <w:r w:rsidRPr="00A563E7" w:rsidDel="00A563E7">
          <w:rPr>
            <w:rFonts w:ascii="Times New Roman" w:hAnsi="Times New Roman"/>
            <w:bCs/>
            <w:noProof/>
            <w:sz w:val="28"/>
            <w:szCs w:val="28"/>
            <w:rPrChange w:id="150" w:author="Александр Соколов" w:date="2019-03-27T13:16:00Z">
              <w:rPr>
                <w:rFonts w:ascii="Times New Roman" w:hAnsi="Times New Roman"/>
                <w:bCs/>
                <w:noProof/>
              </w:rPr>
            </w:rPrChange>
          </w:rPr>
          <w:delText>ВВЕДЕНИЕ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51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52" w:author="Александр Соколов" w:date="2019-03-27T13:16:00Z">
              <w:rPr>
                <w:noProof/>
              </w:rPr>
            </w:rPrChange>
          </w:rPr>
          <w:delText>7</w:delText>
        </w:r>
      </w:del>
    </w:p>
    <w:p w14:paraId="2925BC17" w14:textId="3D5ABF23" w:rsidR="00B17ADF" w:rsidRPr="00A563E7" w:rsidDel="00A563E7" w:rsidRDefault="00B17ADF">
      <w:pPr>
        <w:pStyle w:val="11"/>
        <w:tabs>
          <w:tab w:val="left" w:pos="440"/>
          <w:tab w:val="right" w:leader="dot" w:pos="9345"/>
        </w:tabs>
        <w:rPr>
          <w:del w:id="153" w:author="Александр Соколов" w:date="2019-03-27T13:15:00Z"/>
          <w:rFonts w:ascii="Times New Roman" w:hAnsi="Times New Roman"/>
          <w:noProof/>
          <w:sz w:val="28"/>
          <w:szCs w:val="28"/>
          <w:rPrChange w:id="154" w:author="Александр Соколов" w:date="2019-03-27T13:16:00Z">
            <w:rPr>
              <w:del w:id="155" w:author="Александр Соколов" w:date="2019-03-27T13:15:00Z"/>
              <w:rFonts w:cstheme="minorBidi"/>
              <w:noProof/>
            </w:rPr>
          </w:rPrChange>
        </w:rPr>
      </w:pPr>
      <w:del w:id="156" w:author="Александр Соколов" w:date="2019-03-27T13:15:00Z">
        <w:r w:rsidRPr="00A563E7" w:rsidDel="00A563E7">
          <w:rPr>
            <w:rFonts w:ascii="Times New Roman" w:hAnsi="Times New Roman"/>
            <w:noProof/>
            <w:sz w:val="28"/>
            <w:szCs w:val="28"/>
            <w:rPrChange w:id="157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delText>1.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58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59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delText>ПОСТАНОВКА ЗАДАЧИ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60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61" w:author="Александр Соколов" w:date="2019-03-27T13:16:00Z">
              <w:rPr>
                <w:noProof/>
              </w:rPr>
            </w:rPrChange>
          </w:rPr>
          <w:delText>10</w:delText>
        </w:r>
      </w:del>
    </w:p>
    <w:p w14:paraId="27AD8A7C" w14:textId="74AD5ACF" w:rsidR="00B17ADF" w:rsidRPr="00A563E7" w:rsidDel="00A563E7" w:rsidRDefault="00B17ADF">
      <w:pPr>
        <w:pStyle w:val="11"/>
        <w:tabs>
          <w:tab w:val="left" w:pos="440"/>
          <w:tab w:val="right" w:leader="dot" w:pos="9345"/>
        </w:tabs>
        <w:rPr>
          <w:del w:id="162" w:author="Александр Соколов" w:date="2019-03-27T13:15:00Z"/>
          <w:rFonts w:ascii="Times New Roman" w:hAnsi="Times New Roman"/>
          <w:noProof/>
          <w:sz w:val="28"/>
          <w:szCs w:val="28"/>
          <w:rPrChange w:id="163" w:author="Александр Соколов" w:date="2019-03-27T13:16:00Z">
            <w:rPr>
              <w:del w:id="164" w:author="Александр Соколов" w:date="2019-03-27T13:15:00Z"/>
              <w:rFonts w:cstheme="minorBidi"/>
              <w:noProof/>
            </w:rPr>
          </w:rPrChange>
        </w:rPr>
      </w:pPr>
      <w:del w:id="165" w:author="Александр Соколов" w:date="2019-03-27T13:15:00Z">
        <w:r w:rsidRPr="00A563E7" w:rsidDel="00A563E7">
          <w:rPr>
            <w:rFonts w:ascii="Times New Roman" w:hAnsi="Times New Roman"/>
            <w:noProof/>
            <w:sz w:val="28"/>
            <w:szCs w:val="28"/>
            <w:rPrChange w:id="166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delText>2.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67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68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delText>АРХИТЕКТУРА ПРОГРАММНОЙ РЕАЛИЗАЦИИ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69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70" w:author="Александр Соколов" w:date="2019-03-27T13:16:00Z">
              <w:rPr>
                <w:noProof/>
              </w:rPr>
            </w:rPrChange>
          </w:rPr>
          <w:delText>11</w:delText>
        </w:r>
      </w:del>
    </w:p>
    <w:p w14:paraId="47A67F81" w14:textId="5F967CDC" w:rsidR="00B17ADF" w:rsidRPr="00A563E7" w:rsidDel="00A563E7" w:rsidRDefault="00B17ADF">
      <w:pPr>
        <w:pStyle w:val="11"/>
        <w:tabs>
          <w:tab w:val="left" w:pos="440"/>
          <w:tab w:val="right" w:leader="dot" w:pos="9345"/>
        </w:tabs>
        <w:rPr>
          <w:del w:id="171" w:author="Александр Соколов" w:date="2019-03-27T13:15:00Z"/>
          <w:rFonts w:ascii="Times New Roman" w:hAnsi="Times New Roman"/>
          <w:noProof/>
          <w:sz w:val="28"/>
          <w:szCs w:val="28"/>
          <w:rPrChange w:id="172" w:author="Александр Соколов" w:date="2019-03-27T13:16:00Z">
            <w:rPr>
              <w:del w:id="173" w:author="Александр Соколов" w:date="2019-03-27T13:15:00Z"/>
              <w:rFonts w:cstheme="minorBidi"/>
              <w:noProof/>
            </w:rPr>
          </w:rPrChange>
        </w:rPr>
      </w:pPr>
      <w:del w:id="174" w:author="Александр Соколов" w:date="2019-03-27T13:15:00Z">
        <w:r w:rsidRPr="00A563E7" w:rsidDel="00A563E7">
          <w:rPr>
            <w:rFonts w:ascii="Times New Roman" w:hAnsi="Times New Roman"/>
            <w:noProof/>
            <w:sz w:val="28"/>
            <w:szCs w:val="28"/>
            <w:rPrChange w:id="175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delText>3.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76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77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delText>ПРИНЦИП РАБОТЫ ПРИЛОЖЕНИЯ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78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79" w:author="Александр Соколов" w:date="2019-03-27T13:16:00Z">
              <w:rPr>
                <w:noProof/>
              </w:rPr>
            </w:rPrChange>
          </w:rPr>
          <w:delText>13</w:delText>
        </w:r>
      </w:del>
    </w:p>
    <w:p w14:paraId="59764424" w14:textId="7CE1FEFA" w:rsidR="00B17ADF" w:rsidRPr="00A563E7" w:rsidDel="00A563E7" w:rsidRDefault="00B17ADF">
      <w:pPr>
        <w:pStyle w:val="11"/>
        <w:tabs>
          <w:tab w:val="left" w:pos="440"/>
          <w:tab w:val="right" w:leader="dot" w:pos="9345"/>
        </w:tabs>
        <w:rPr>
          <w:del w:id="180" w:author="Александр Соколов" w:date="2019-03-27T13:15:00Z"/>
          <w:rFonts w:ascii="Times New Roman" w:hAnsi="Times New Roman"/>
          <w:noProof/>
          <w:sz w:val="28"/>
          <w:szCs w:val="28"/>
          <w:rPrChange w:id="181" w:author="Александр Соколов" w:date="2019-03-27T13:16:00Z">
            <w:rPr>
              <w:del w:id="182" w:author="Александр Соколов" w:date="2019-03-27T13:15:00Z"/>
              <w:rFonts w:cstheme="minorBidi"/>
              <w:noProof/>
            </w:rPr>
          </w:rPrChange>
        </w:rPr>
      </w:pPr>
      <w:del w:id="183" w:author="Александр Соколов" w:date="2019-03-27T13:15:00Z">
        <w:r w:rsidRPr="00A563E7" w:rsidDel="00A563E7">
          <w:rPr>
            <w:rFonts w:ascii="Times New Roman" w:hAnsi="Times New Roman"/>
            <w:noProof/>
            <w:sz w:val="28"/>
            <w:szCs w:val="28"/>
            <w:rPrChange w:id="184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delText>4.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85" w:author="Александр Соколов" w:date="2019-03-27T13:16:00Z">
              <w:rPr>
                <w:rFonts w:cstheme="minorBidi"/>
                <w:noProof/>
              </w:rPr>
            </w:rPrChange>
          </w:rPr>
          <w:tab/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86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delText>ТЕСТИРОВАНИЕ И ОТЛАДКА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87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88" w:author="Александр Соколов" w:date="2019-03-27T13:16:00Z">
              <w:rPr>
                <w:noProof/>
              </w:rPr>
            </w:rPrChange>
          </w:rPr>
          <w:delText>14</w:delText>
        </w:r>
      </w:del>
    </w:p>
    <w:p w14:paraId="2920EF79" w14:textId="1E911D97" w:rsidR="00B17ADF" w:rsidRPr="00A563E7" w:rsidDel="00A563E7" w:rsidRDefault="00B17ADF">
      <w:pPr>
        <w:pStyle w:val="23"/>
        <w:tabs>
          <w:tab w:val="right" w:leader="dot" w:pos="9345"/>
        </w:tabs>
        <w:rPr>
          <w:del w:id="189" w:author="Александр Соколов" w:date="2019-03-27T13:15:00Z"/>
          <w:rFonts w:ascii="Times New Roman" w:hAnsi="Times New Roman"/>
          <w:noProof/>
          <w:sz w:val="28"/>
          <w:szCs w:val="28"/>
          <w:rPrChange w:id="190" w:author="Александр Соколов" w:date="2019-03-27T13:16:00Z">
            <w:rPr>
              <w:del w:id="191" w:author="Александр Соколов" w:date="2019-03-27T13:15:00Z"/>
              <w:rFonts w:cstheme="minorBidi"/>
              <w:noProof/>
            </w:rPr>
          </w:rPrChange>
        </w:rPr>
      </w:pPr>
      <w:del w:id="192" w:author="Александр Соколов" w:date="2019-03-27T13:15:00Z">
        <w:r w:rsidRPr="00A563E7" w:rsidDel="00A563E7">
          <w:rPr>
            <w:rFonts w:ascii="Times New Roman" w:hAnsi="Times New Roman"/>
            <w:noProof/>
            <w:sz w:val="28"/>
            <w:szCs w:val="28"/>
            <w:rPrChange w:id="193" w:author="Александр Соколов" w:date="2019-03-27T13:16:00Z">
              <w:rPr>
                <w:noProof/>
              </w:rPr>
            </w:rPrChange>
          </w:rPr>
          <w:delText>ЗАКЛЮЧЕНИЕ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194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195" w:author="Александр Соколов" w:date="2019-03-27T13:16:00Z">
              <w:rPr>
                <w:noProof/>
              </w:rPr>
            </w:rPrChange>
          </w:rPr>
          <w:delText>15</w:delText>
        </w:r>
      </w:del>
    </w:p>
    <w:p w14:paraId="6F8FB8FD" w14:textId="28CA44E8" w:rsidR="00B17ADF" w:rsidRPr="00A563E7" w:rsidDel="00A563E7" w:rsidRDefault="00B17ADF">
      <w:pPr>
        <w:pStyle w:val="11"/>
        <w:tabs>
          <w:tab w:val="right" w:leader="dot" w:pos="9345"/>
        </w:tabs>
        <w:rPr>
          <w:del w:id="196" w:author="Александр Соколов" w:date="2019-03-27T13:15:00Z"/>
          <w:rFonts w:ascii="Times New Roman" w:hAnsi="Times New Roman"/>
          <w:noProof/>
          <w:sz w:val="28"/>
          <w:szCs w:val="28"/>
          <w:rPrChange w:id="197" w:author="Александр Соколов" w:date="2019-03-27T13:16:00Z">
            <w:rPr>
              <w:del w:id="198" w:author="Александр Соколов" w:date="2019-03-27T13:15:00Z"/>
              <w:rFonts w:cstheme="minorBidi"/>
              <w:noProof/>
            </w:rPr>
          </w:rPrChange>
        </w:rPr>
      </w:pPr>
      <w:del w:id="199" w:author="Александр Соколов" w:date="2019-03-27T13:15:00Z">
        <w:r w:rsidRPr="00A563E7" w:rsidDel="00A563E7">
          <w:rPr>
            <w:rFonts w:ascii="Times New Roman" w:hAnsi="Times New Roman"/>
            <w:noProof/>
            <w:sz w:val="28"/>
            <w:szCs w:val="28"/>
            <w:rPrChange w:id="200" w:author="Александр Соколов" w:date="2019-03-27T13:16:00Z">
              <w:rPr>
                <w:rFonts w:ascii="Times New Roman" w:hAnsi="Times New Roman"/>
                <w:noProof/>
              </w:rPr>
            </w:rPrChange>
          </w:rPr>
          <w:delText>Список литературы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201" w:author="Александр Соколов" w:date="2019-03-27T13:16:00Z">
              <w:rPr>
                <w:noProof/>
              </w:rPr>
            </w:rPrChange>
          </w:rPr>
          <w:delText>:</w:delText>
        </w:r>
        <w:r w:rsidRPr="00A563E7" w:rsidDel="00A563E7">
          <w:rPr>
            <w:rFonts w:ascii="Times New Roman" w:hAnsi="Times New Roman"/>
            <w:noProof/>
            <w:sz w:val="28"/>
            <w:szCs w:val="28"/>
            <w:rPrChange w:id="202" w:author="Александр Соколов" w:date="2019-03-27T13:16:00Z">
              <w:rPr>
                <w:noProof/>
              </w:rPr>
            </w:rPrChange>
          </w:rPr>
          <w:tab/>
        </w:r>
        <w:r w:rsidR="00C62136" w:rsidRPr="00A563E7" w:rsidDel="00A563E7">
          <w:rPr>
            <w:rFonts w:ascii="Times New Roman" w:hAnsi="Times New Roman"/>
            <w:noProof/>
            <w:sz w:val="28"/>
            <w:szCs w:val="28"/>
            <w:rPrChange w:id="203" w:author="Александр Соколов" w:date="2019-03-27T13:16:00Z">
              <w:rPr>
                <w:noProof/>
              </w:rPr>
            </w:rPrChange>
          </w:rPr>
          <w:delText>16</w:delText>
        </w:r>
      </w:del>
    </w:p>
    <w:p w14:paraId="77B8BF69" w14:textId="77777777" w:rsidR="00DA3601" w:rsidRDefault="00B84340" w:rsidP="00DA3601">
      <w:pPr>
        <w:pStyle w:val="af4"/>
      </w:pPr>
      <w:r w:rsidRPr="00A563E7">
        <w:rPr>
          <w:rFonts w:ascii="Times New Roman" w:eastAsiaTheme="minorEastAsia" w:hAnsi="Times New Roman" w:cs="Times New Roman"/>
          <w:color w:val="auto"/>
          <w:sz w:val="28"/>
          <w:szCs w:val="28"/>
          <w:rPrChange w:id="204" w:author="Александр Соколов" w:date="2019-03-27T13:16:00Z"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</w:rPrChange>
        </w:rPr>
        <w:fldChar w:fldCharType="end"/>
      </w:r>
    </w:p>
    <w:p w14:paraId="059428F1" w14:textId="77777777" w:rsidR="00DA3601" w:rsidRPr="006F0893" w:rsidRDefault="00DA3601"/>
    <w:p w14:paraId="1FF35A87" w14:textId="77777777" w:rsidR="000E2E30" w:rsidRDefault="000E2E30">
      <w:pPr>
        <w:spacing w:after="160" w:line="259" w:lineRule="auto"/>
        <w:rPr>
          <w:rStyle w:val="ac"/>
          <w:rFonts w:ascii="Arial" w:hAnsi="Arial" w:cs="Arial"/>
          <w:b w:val="0"/>
          <w:sz w:val="36"/>
          <w:szCs w:val="36"/>
        </w:rPr>
      </w:pPr>
      <w:r>
        <w:rPr>
          <w:rStyle w:val="ac"/>
          <w:rFonts w:ascii="Arial" w:hAnsi="Arial" w:cs="Arial"/>
          <w:b w:val="0"/>
          <w:sz w:val="36"/>
          <w:szCs w:val="36"/>
        </w:rPr>
        <w:br w:type="page"/>
      </w:r>
    </w:p>
    <w:p w14:paraId="55E4B0A1" w14:textId="77777777" w:rsidR="00A12C62" w:rsidRPr="00F217F9" w:rsidRDefault="00A12C62" w:rsidP="00F83FDE">
      <w:pPr>
        <w:pStyle w:val="4"/>
        <w:spacing w:before="240" w:after="240"/>
        <w:rPr>
          <w:rStyle w:val="ac"/>
          <w:rFonts w:ascii="Times New Roman" w:hAnsi="Times New Roman" w:cs="Times New Roman"/>
          <w:b w:val="0"/>
          <w:szCs w:val="36"/>
        </w:rPr>
        <w:pPrChange w:id="205" w:author="Александр Соколов" w:date="2019-03-27T13:15:00Z">
          <w:pPr>
            <w:pStyle w:val="4"/>
          </w:pPr>
        </w:pPrChange>
      </w:pPr>
      <w:bookmarkStart w:id="206" w:name="_Toc4584969"/>
      <w:r w:rsidRPr="00F217F9">
        <w:rPr>
          <w:rStyle w:val="ac"/>
          <w:rFonts w:ascii="Times New Roman" w:hAnsi="Times New Roman" w:cs="Times New Roman"/>
          <w:b w:val="0"/>
          <w:szCs w:val="36"/>
        </w:rPr>
        <w:lastRenderedPageBreak/>
        <w:t>Сокращения и обозначения</w:t>
      </w:r>
      <w:bookmarkEnd w:id="206"/>
    </w:p>
    <w:p w14:paraId="4158E42F" w14:textId="61497518" w:rsidR="00A12C62" w:rsidDel="00F83FDE" w:rsidRDefault="00A12C62" w:rsidP="00A12C62">
      <w:pPr>
        <w:pStyle w:val="4"/>
        <w:jc w:val="both"/>
        <w:rPr>
          <w:del w:id="207" w:author="Александр Соколов" w:date="2019-03-27T13:15:00Z"/>
          <w:rStyle w:val="ac"/>
          <w:rFonts w:cs="Arial"/>
          <w:b w:val="0"/>
          <w:szCs w:val="36"/>
        </w:rPr>
      </w:pPr>
    </w:p>
    <w:p w14:paraId="0A36B4CC" w14:textId="77777777" w:rsidR="00A12C62" w:rsidRDefault="000C116E" w:rsidP="00816EC7">
      <w:pPr>
        <w:spacing w:after="0" w:line="360" w:lineRule="auto"/>
      </w:pPr>
      <w:r>
        <w:t>РВС GCD – Распределенная Вычислительная С</w:t>
      </w:r>
      <w:r w:rsidR="00A12C62" w:rsidRPr="00A12C62">
        <w:t>истема GCD</w:t>
      </w:r>
      <w:r>
        <w:t>.</w:t>
      </w:r>
      <w:r w:rsidR="00A12C62" w:rsidRPr="00A12C62">
        <w:t xml:space="preserve"> </w:t>
      </w:r>
    </w:p>
    <w:p w14:paraId="6FC2A1CA" w14:textId="77777777" w:rsidR="00A12C62" w:rsidRPr="001D617C" w:rsidRDefault="00A12C62" w:rsidP="00816EC7">
      <w:pPr>
        <w:spacing w:after="0" w:line="360" w:lineRule="auto"/>
      </w:pPr>
      <w:r w:rsidRPr="00A12C62">
        <w:t>GUI – графиче</w:t>
      </w:r>
      <w:r w:rsidR="000C116E">
        <w:t>ский пользовательский интерфейс</w:t>
      </w:r>
      <w:r w:rsidR="002D0DC3">
        <w:t xml:space="preserve"> </w:t>
      </w:r>
      <w:r w:rsidR="000C116E" w:rsidRPr="000C116E">
        <w:t>(</w:t>
      </w:r>
      <w:r w:rsidR="000C116E">
        <w:t xml:space="preserve">англ. </w:t>
      </w:r>
      <w:r w:rsidR="000C116E">
        <w:rPr>
          <w:lang w:val="en-US"/>
        </w:rPr>
        <w:t>Graphical</w:t>
      </w:r>
      <w:r w:rsidR="000C116E" w:rsidRPr="001D617C">
        <w:t xml:space="preserve"> </w:t>
      </w:r>
      <w:r w:rsidR="000C116E">
        <w:rPr>
          <w:lang w:val="en-US"/>
        </w:rPr>
        <w:t>User</w:t>
      </w:r>
      <w:r w:rsidR="000C116E" w:rsidRPr="001D617C">
        <w:t xml:space="preserve"> </w:t>
      </w:r>
      <w:r w:rsidR="000C116E">
        <w:rPr>
          <w:lang w:val="en-US"/>
        </w:rPr>
        <w:t>Interface</w:t>
      </w:r>
      <w:r w:rsidR="000C116E" w:rsidRPr="001D617C">
        <w:t>).</w:t>
      </w:r>
    </w:p>
    <w:p w14:paraId="18C5BE9E" w14:textId="77777777" w:rsidR="00054CF8" w:rsidRDefault="00054CF8" w:rsidP="00816EC7">
      <w:pPr>
        <w:spacing w:after="0" w:line="360" w:lineRule="auto"/>
        <w:rPr>
          <w:color w:val="000000"/>
        </w:rPr>
      </w:pPr>
      <w:proofErr w:type="spellStart"/>
      <w:r>
        <w:rPr>
          <w:color w:val="000000"/>
          <w:lang w:val="en-US"/>
        </w:rPr>
        <w:t>aINI</w:t>
      </w:r>
      <w:proofErr w:type="spellEnd"/>
      <w:r w:rsidRPr="00054CF8">
        <w:rPr>
          <w:color w:val="000000"/>
        </w:rPr>
        <w:t xml:space="preserve"> –</w:t>
      </w:r>
      <w:r w:rsidR="000C116E">
        <w:rPr>
          <w:color w:val="000000"/>
        </w:rPr>
        <w:t xml:space="preserve"> </w:t>
      </w:r>
      <w:r>
        <w:rPr>
          <w:color w:val="000000"/>
        </w:rPr>
        <w:t xml:space="preserve">формат представления </w:t>
      </w:r>
      <w:r w:rsidR="006659AD">
        <w:rPr>
          <w:color w:val="000000"/>
        </w:rPr>
        <w:t xml:space="preserve">исходных </w:t>
      </w:r>
      <w:r>
        <w:rPr>
          <w:color w:val="000000"/>
        </w:rPr>
        <w:t>данных</w:t>
      </w:r>
      <w:r w:rsidR="002D0DC3">
        <w:rPr>
          <w:color w:val="000000"/>
        </w:rPr>
        <w:t xml:space="preserve"> </w:t>
      </w:r>
      <w:r w:rsidR="000C116E" w:rsidRPr="000C116E">
        <w:rPr>
          <w:color w:val="000000"/>
        </w:rPr>
        <w:t>(</w:t>
      </w:r>
      <w:r w:rsidR="000C116E">
        <w:rPr>
          <w:color w:val="000000"/>
        </w:rPr>
        <w:t xml:space="preserve">англ. </w:t>
      </w:r>
      <w:r w:rsidR="000C116E">
        <w:rPr>
          <w:color w:val="000000"/>
          <w:lang w:val="en-US"/>
        </w:rPr>
        <w:t>Advanced</w:t>
      </w:r>
      <w:r w:rsidR="000C116E" w:rsidRPr="002D0DC3">
        <w:rPr>
          <w:color w:val="000000"/>
        </w:rPr>
        <w:t xml:space="preserve"> </w:t>
      </w:r>
      <w:r w:rsidR="000C116E">
        <w:rPr>
          <w:color w:val="000000"/>
          <w:lang w:val="en-US"/>
        </w:rPr>
        <w:t>INI</w:t>
      </w:r>
      <w:r w:rsidR="000C116E" w:rsidRPr="002D0DC3">
        <w:rPr>
          <w:color w:val="000000"/>
        </w:rPr>
        <w:t>)</w:t>
      </w:r>
      <w:r w:rsidR="000C116E">
        <w:rPr>
          <w:color w:val="000000"/>
        </w:rPr>
        <w:t>.</w:t>
      </w:r>
    </w:p>
    <w:p w14:paraId="752E6D2A" w14:textId="77777777" w:rsidR="003D1417" w:rsidRPr="003D1417" w:rsidRDefault="007E30C3" w:rsidP="003D1417">
      <w:pPr>
        <w:spacing w:line="360" w:lineRule="auto"/>
      </w:pPr>
      <w:r>
        <w:rPr>
          <w:color w:val="000000"/>
          <w:lang w:val="en-US"/>
        </w:rPr>
        <w:t>RPC</w:t>
      </w:r>
      <w:r w:rsidRPr="007E30C3">
        <w:rPr>
          <w:color w:val="000000"/>
        </w:rPr>
        <w:t xml:space="preserve"> – </w:t>
      </w:r>
      <w:r>
        <w:rPr>
          <w:color w:val="000000"/>
        </w:rPr>
        <w:t xml:space="preserve">Удалённый запуск процедур (англ. </w:t>
      </w:r>
      <w:r>
        <w:rPr>
          <w:color w:val="000000"/>
          <w:lang w:val="en-US"/>
        </w:rPr>
        <w:t>Remote</w:t>
      </w:r>
      <w:r w:rsidRPr="003D1417">
        <w:rPr>
          <w:color w:val="000000"/>
        </w:rPr>
        <w:t xml:space="preserve"> </w:t>
      </w:r>
      <w:r>
        <w:rPr>
          <w:color w:val="000000"/>
          <w:lang w:val="en-US"/>
        </w:rPr>
        <w:t>Procedure</w:t>
      </w:r>
      <w:r w:rsidRPr="003D1417">
        <w:rPr>
          <w:color w:val="000000"/>
        </w:rPr>
        <w:t xml:space="preserve"> </w:t>
      </w:r>
      <w:r>
        <w:rPr>
          <w:color w:val="000000"/>
          <w:lang w:val="en-US"/>
        </w:rPr>
        <w:t>Call</w:t>
      </w:r>
      <w:r w:rsidRPr="003D1417">
        <w:rPr>
          <w:color w:val="000000"/>
        </w:rPr>
        <w:t>).</w:t>
      </w:r>
      <w:r w:rsidR="003D1417" w:rsidRPr="003D1417">
        <w:t xml:space="preserve"> </w:t>
      </w:r>
    </w:p>
    <w:p w14:paraId="111EE630" w14:textId="77777777" w:rsidR="003D1417" w:rsidRPr="00984FF7" w:rsidRDefault="003D1417" w:rsidP="003D1417">
      <w:pPr>
        <w:spacing w:line="360" w:lineRule="auto"/>
        <w:rPr>
          <w:szCs w:val="28"/>
        </w:rPr>
      </w:pPr>
      <w:proofErr w:type="spellStart"/>
      <w:r w:rsidRPr="006A2E16">
        <w:rPr>
          <w:i/>
          <w:szCs w:val="28"/>
          <w:lang w:val="en-US"/>
        </w:rPr>
        <w:t>CMake</w:t>
      </w:r>
      <w:proofErr w:type="spellEnd"/>
      <w:r w:rsidRPr="00984FF7">
        <w:rPr>
          <w:szCs w:val="28"/>
        </w:rPr>
        <w:t xml:space="preserve"> – </w:t>
      </w:r>
      <w:r>
        <w:rPr>
          <w:szCs w:val="28"/>
        </w:rPr>
        <w:t>К</w:t>
      </w:r>
      <w:r w:rsidRPr="00984FF7">
        <w:rPr>
          <w:szCs w:val="28"/>
        </w:rPr>
        <w:t>россплатформенная система автоматизации сборки программног</w:t>
      </w:r>
      <w:r>
        <w:rPr>
          <w:szCs w:val="28"/>
        </w:rPr>
        <w:t>о обеспечения из исходного кода;</w:t>
      </w:r>
    </w:p>
    <w:p w14:paraId="697171B6" w14:textId="77777777" w:rsidR="003D1417" w:rsidRPr="006D382F" w:rsidRDefault="003D1417" w:rsidP="003D1417">
      <w:pPr>
        <w:spacing w:line="360" w:lineRule="auto"/>
        <w:rPr>
          <w:szCs w:val="28"/>
        </w:rPr>
      </w:pPr>
      <w:r w:rsidRPr="006A2E16">
        <w:rPr>
          <w:i/>
          <w:szCs w:val="28"/>
          <w:lang w:val="en-US"/>
        </w:rPr>
        <w:t>Boost</w:t>
      </w:r>
      <w:r w:rsidRPr="00984FF7">
        <w:rPr>
          <w:szCs w:val="28"/>
        </w:rPr>
        <w:t xml:space="preserve"> </w:t>
      </w:r>
      <w:r>
        <w:rPr>
          <w:szCs w:val="28"/>
        </w:rPr>
        <w:t>–</w:t>
      </w:r>
      <w:r w:rsidRPr="00984FF7">
        <w:rPr>
          <w:szCs w:val="28"/>
        </w:rPr>
        <w:t xml:space="preserve"> </w:t>
      </w:r>
      <w:r>
        <w:rPr>
          <w:szCs w:val="28"/>
        </w:rPr>
        <w:t xml:space="preserve">набор библиотек для языка программирования </w:t>
      </w:r>
      <w:r w:rsidRPr="006A2E16">
        <w:rPr>
          <w:i/>
          <w:szCs w:val="28"/>
          <w:lang w:val="en-US"/>
        </w:rPr>
        <w:t>C</w:t>
      </w:r>
      <w:r>
        <w:rPr>
          <w:szCs w:val="28"/>
        </w:rPr>
        <w:t>++</w:t>
      </w:r>
      <w:r w:rsidRPr="006D382F">
        <w:rPr>
          <w:szCs w:val="28"/>
        </w:rPr>
        <w:t>.</w:t>
      </w:r>
    </w:p>
    <w:p w14:paraId="40244EC0" w14:textId="77777777" w:rsidR="007E30C3" w:rsidRPr="003D1417" w:rsidRDefault="007E30C3" w:rsidP="00816EC7">
      <w:pPr>
        <w:spacing w:after="0" w:line="360" w:lineRule="auto"/>
        <w:rPr>
          <w:color w:val="000000"/>
        </w:rPr>
      </w:pPr>
    </w:p>
    <w:p w14:paraId="4BEDEA59" w14:textId="77777777" w:rsidR="00F217F9" w:rsidRDefault="00F217F9" w:rsidP="00F217F9">
      <w:pPr>
        <w:spacing w:after="0" w:line="360" w:lineRule="auto"/>
      </w:pPr>
    </w:p>
    <w:p w14:paraId="014446EE" w14:textId="77777777" w:rsidR="00385998" w:rsidRPr="00F217F9" w:rsidRDefault="00385998" w:rsidP="00F217F9">
      <w:pPr>
        <w:spacing w:after="0" w:line="360" w:lineRule="auto"/>
      </w:pPr>
    </w:p>
    <w:p w14:paraId="3361CFD6" w14:textId="77777777" w:rsidR="00F217F9" w:rsidRPr="00F217F9" w:rsidRDefault="00F217F9" w:rsidP="00F217F9">
      <w:pPr>
        <w:spacing w:after="0" w:line="360" w:lineRule="auto"/>
        <w:rPr>
          <w:rStyle w:val="ac"/>
          <w:b w:val="0"/>
          <w:szCs w:val="28"/>
        </w:rPr>
      </w:pPr>
    </w:p>
    <w:p w14:paraId="4A6F0123" w14:textId="77777777" w:rsidR="00A12C62" w:rsidRPr="002D0DC3" w:rsidRDefault="002D0DC3" w:rsidP="002D0DC3">
      <w:pPr>
        <w:spacing w:after="160" w:line="259" w:lineRule="auto"/>
        <w:jc w:val="left"/>
        <w:rPr>
          <w:rStyle w:val="ac"/>
          <w:rFonts w:ascii="Arial" w:eastAsiaTheme="majorEastAsia" w:hAnsi="Arial" w:cs="Arial"/>
          <w:b w:val="0"/>
          <w:iCs/>
          <w:caps/>
          <w:sz w:val="36"/>
          <w:szCs w:val="36"/>
        </w:rPr>
      </w:pPr>
      <w:r>
        <w:rPr>
          <w:rStyle w:val="ac"/>
          <w:rFonts w:cs="Arial"/>
          <w:b w:val="0"/>
          <w:szCs w:val="36"/>
        </w:rPr>
        <w:br w:type="page"/>
      </w:r>
    </w:p>
    <w:p w14:paraId="1F8B6A21" w14:textId="77777777" w:rsidR="00DA1F2F" w:rsidRDefault="007E14D2" w:rsidP="00F83FDE">
      <w:pPr>
        <w:pStyle w:val="4"/>
        <w:spacing w:before="240" w:after="240"/>
        <w:rPr>
          <w:rStyle w:val="ac"/>
          <w:rFonts w:ascii="Times New Roman" w:hAnsi="Times New Roman" w:cs="Times New Roman"/>
          <w:b w:val="0"/>
          <w:szCs w:val="36"/>
        </w:rPr>
        <w:pPrChange w:id="208" w:author="Александр Соколов" w:date="2019-03-27T13:15:00Z">
          <w:pPr>
            <w:pStyle w:val="4"/>
            <w:ind w:left="2832" w:firstLine="708"/>
            <w:jc w:val="both"/>
          </w:pPr>
        </w:pPrChange>
      </w:pPr>
      <w:bookmarkStart w:id="209" w:name="_Toc4584970"/>
      <w:r w:rsidRPr="00A12C62">
        <w:rPr>
          <w:rStyle w:val="ac"/>
          <w:rFonts w:ascii="Times New Roman" w:hAnsi="Times New Roman" w:cs="Times New Roman"/>
          <w:b w:val="0"/>
          <w:szCs w:val="36"/>
        </w:rPr>
        <w:lastRenderedPageBreak/>
        <w:t>Аннотация</w:t>
      </w:r>
      <w:bookmarkEnd w:id="209"/>
    </w:p>
    <w:p w14:paraId="42733E05" w14:textId="6843B502" w:rsidR="00385998" w:rsidRPr="00385998" w:rsidDel="00F83FDE" w:rsidRDefault="00385998" w:rsidP="00385998">
      <w:pPr>
        <w:rPr>
          <w:del w:id="210" w:author="Александр Соколов" w:date="2019-03-27T13:15:00Z"/>
        </w:rPr>
      </w:pPr>
    </w:p>
    <w:p w14:paraId="5A1F0AF9" w14:textId="06268A80" w:rsidR="00EA5495" w:rsidRDefault="00511E8D" w:rsidP="00511E8D">
      <w:pPr>
        <w:spacing w:after="0" w:line="360" w:lineRule="auto"/>
        <w:ind w:firstLine="709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При решении сложных ресурсоёмких задач зачастую вычислительных мощностей локального персонального компьютера уже не хватает</w:t>
      </w:r>
      <w:del w:id="211" w:author="Александр Соколов" w:date="2019-03-27T12:35:00Z">
        <w:r w:rsidDel="001C1F00">
          <w:rPr>
            <w:bCs/>
            <w:color w:val="000000"/>
            <w:szCs w:val="28"/>
          </w:rPr>
          <w:delText>,</w:delText>
        </w:r>
      </w:del>
      <w:r>
        <w:rPr>
          <w:bCs/>
          <w:color w:val="000000"/>
          <w:szCs w:val="28"/>
        </w:rPr>
        <w:t xml:space="preserve"> и возникает потребность в использовании многопроцессорных </w:t>
      </w:r>
      <w:del w:id="212" w:author="Александр Соколов" w:date="2019-03-27T13:17:00Z">
        <w:r w:rsidRPr="001C1F00" w:rsidDel="00A563E7">
          <w:rPr>
            <w:bCs/>
            <w:color w:val="000000"/>
            <w:szCs w:val="28"/>
            <w:highlight w:val="yellow"/>
            <w:rPrChange w:id="213" w:author="Александр Соколов" w:date="2019-03-27T12:40:00Z">
              <w:rPr>
                <w:bCs/>
                <w:color w:val="000000"/>
                <w:szCs w:val="28"/>
              </w:rPr>
            </w:rPrChange>
          </w:rPr>
          <w:delText>удалённых</w:delText>
        </w:r>
        <w:r w:rsidDel="00A563E7">
          <w:rPr>
            <w:bCs/>
            <w:color w:val="000000"/>
            <w:szCs w:val="28"/>
          </w:rPr>
          <w:delText xml:space="preserve"> </w:delText>
        </w:r>
      </w:del>
      <w:ins w:id="214" w:author="Александр Соколов" w:date="2019-03-27T13:17:00Z">
        <w:r w:rsidR="00A563E7">
          <w:rPr>
            <w:bCs/>
            <w:color w:val="000000"/>
            <w:szCs w:val="28"/>
          </w:rPr>
          <w:t>вычислительных систем</w:t>
        </w:r>
      </w:ins>
      <w:del w:id="215" w:author="Александр Соколов" w:date="2019-03-27T13:17:00Z">
        <w:r w:rsidDel="00A563E7">
          <w:rPr>
            <w:bCs/>
            <w:color w:val="000000"/>
            <w:szCs w:val="28"/>
          </w:rPr>
          <w:delText>машин</w:delText>
        </w:r>
      </w:del>
      <w:r>
        <w:rPr>
          <w:bCs/>
          <w:color w:val="000000"/>
          <w:szCs w:val="28"/>
        </w:rPr>
        <w:t xml:space="preserve">. Задача направлена на задействование разработанной в МГТУ им. Н.Э. Баумана специальной технологии построения программных реализаций сложных вычислительных методов, основанной на применении понятий теории графов. Технология позволяет систематизировать процесс разработки программных реализаций сложных вычислительных методов. </w:t>
      </w:r>
    </w:p>
    <w:p w14:paraId="73F4E565" w14:textId="77777777" w:rsidR="001C05DC" w:rsidRPr="00511E8D" w:rsidRDefault="001C05DC" w:rsidP="00511E8D">
      <w:pPr>
        <w:spacing w:after="0" w:line="360" w:lineRule="auto"/>
        <w:ind w:firstLine="709"/>
        <w:rPr>
          <w:szCs w:val="28"/>
          <w:shd w:val="clear" w:color="auto" w:fill="FFFFDD"/>
        </w:rPr>
      </w:pPr>
    </w:p>
    <w:p w14:paraId="151145F6" w14:textId="77777777" w:rsidR="002D0DC3" w:rsidRPr="00412246" w:rsidRDefault="002D0DC3" w:rsidP="002D0DC3"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Тип работы: </w:t>
      </w:r>
      <w:r w:rsidR="00FC211A">
        <w:rPr>
          <w:bCs/>
          <w:color w:val="000000"/>
          <w:szCs w:val="28"/>
        </w:rPr>
        <w:t>курсовой проект</w:t>
      </w:r>
      <w:r w:rsidRPr="002D0DC3">
        <w:rPr>
          <w:bCs/>
          <w:color w:val="000000"/>
          <w:szCs w:val="28"/>
        </w:rPr>
        <w:t>.</w:t>
      </w:r>
    </w:p>
    <w:p w14:paraId="52B5A1FE" w14:textId="77777777" w:rsidR="002D0DC3" w:rsidRPr="009F4B4B" w:rsidRDefault="002D0DC3" w:rsidP="002D0DC3">
      <w:pPr>
        <w:rPr>
          <w:bCs/>
          <w:color w:val="000000"/>
          <w:szCs w:val="28"/>
        </w:rPr>
      </w:pPr>
    </w:p>
    <w:p w14:paraId="1D146CE2" w14:textId="77777777" w:rsidR="002D0DC3" w:rsidRDefault="002D0DC3" w:rsidP="002D0DC3">
      <w:pPr>
        <w:spacing w:after="120" w:line="360" w:lineRule="auto"/>
        <w:rPr>
          <w:bCs/>
          <w:color w:val="000000"/>
          <w:szCs w:val="28"/>
        </w:rPr>
      </w:pPr>
      <w:r w:rsidRPr="009F4B4B">
        <w:rPr>
          <w:bCs/>
          <w:color w:val="000000"/>
          <w:szCs w:val="28"/>
        </w:rPr>
        <w:t>Тема</w:t>
      </w:r>
      <w:r>
        <w:rPr>
          <w:bCs/>
          <w:color w:val="000000"/>
          <w:szCs w:val="28"/>
        </w:rPr>
        <w:t xml:space="preserve"> работы </w:t>
      </w:r>
      <w:r w:rsidRPr="009F4B4B">
        <w:rPr>
          <w:bCs/>
          <w:color w:val="000000"/>
          <w:szCs w:val="28"/>
        </w:rPr>
        <w:t>(проект темы):</w:t>
      </w:r>
      <w:r>
        <w:rPr>
          <w:bCs/>
          <w:color w:val="000000"/>
          <w:szCs w:val="28"/>
        </w:rPr>
        <w:t xml:space="preserve"> </w:t>
      </w:r>
      <w:r w:rsidRPr="00FC211A">
        <w:t xml:space="preserve">Разработка </w:t>
      </w:r>
      <w:r w:rsidR="00FC211A" w:rsidRPr="00FC211A">
        <w:t xml:space="preserve">программной реализация удалённого запуска </w:t>
      </w:r>
      <w:proofErr w:type="spellStart"/>
      <w:r w:rsidR="00FC211A" w:rsidRPr="00FC211A">
        <w:t>графоориентированных</w:t>
      </w:r>
      <w:proofErr w:type="spellEnd"/>
      <w:r w:rsidR="00FC211A" w:rsidRPr="00FC211A">
        <w:t xml:space="preserve"> решателей систем инженерного анализа</w:t>
      </w:r>
      <w:r w:rsidRPr="00FC211A">
        <w:t>.</w:t>
      </w:r>
    </w:p>
    <w:p w14:paraId="33A1EB40" w14:textId="77777777" w:rsidR="002D0DC3" w:rsidRDefault="002D0DC3" w:rsidP="002D0DC3">
      <w:pPr>
        <w:rPr>
          <w:bCs/>
          <w:color w:val="000000"/>
          <w:szCs w:val="28"/>
        </w:rPr>
      </w:pPr>
    </w:p>
    <w:p w14:paraId="65CAC539" w14:textId="77777777" w:rsidR="002D0DC3" w:rsidRPr="002D0DC3" w:rsidRDefault="002D0DC3" w:rsidP="002D0DC3">
      <w:pPr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Объект исследований:</w:t>
      </w:r>
      <w:r w:rsidRPr="002D0DC3">
        <w:rPr>
          <w:szCs w:val="28"/>
        </w:rPr>
        <w:t xml:space="preserve"> </w:t>
      </w:r>
      <w:r w:rsidR="00FC211A">
        <w:rPr>
          <w:bCs/>
          <w:color w:val="000000"/>
          <w:szCs w:val="28"/>
          <w:lang w:eastAsia="en-US"/>
        </w:rPr>
        <w:t>Решения в области реализации удаленного запуска процедур на распределенных вычислительных системах.</w:t>
      </w:r>
    </w:p>
    <w:p w14:paraId="2EFD06C8" w14:textId="77777777" w:rsidR="002D0DC3" w:rsidRPr="00614A1D" w:rsidRDefault="002D0DC3" w:rsidP="000F525D">
      <w:pPr>
        <w:spacing w:after="0" w:line="360" w:lineRule="auto"/>
        <w:ind w:firstLine="709"/>
        <w:rPr>
          <w:rStyle w:val="ac"/>
          <w:b w:val="0"/>
          <w:bCs w:val="0"/>
        </w:rPr>
      </w:pPr>
    </w:p>
    <w:p w14:paraId="3BF9EFC9" w14:textId="77777777" w:rsidR="00417D42" w:rsidRDefault="00417D42">
      <w:pPr>
        <w:spacing w:after="160" w:line="259" w:lineRule="auto"/>
        <w:rPr>
          <w:rStyle w:val="ac"/>
          <w:b w:val="0"/>
          <w:bCs w:val="0"/>
        </w:rPr>
      </w:pPr>
      <w:r>
        <w:rPr>
          <w:rStyle w:val="ac"/>
          <w:b w:val="0"/>
          <w:bCs w:val="0"/>
        </w:rPr>
        <w:br w:type="page"/>
      </w:r>
    </w:p>
    <w:p w14:paraId="7E70D6A5" w14:textId="704A9B0A" w:rsidR="00417D42" w:rsidRPr="00417D42" w:rsidDel="00A945C6" w:rsidRDefault="00417D42" w:rsidP="00417D42">
      <w:pPr>
        <w:rPr>
          <w:del w:id="216" w:author="Александр Соколов" w:date="2019-03-27T12:55:00Z"/>
          <w:rStyle w:val="ac"/>
          <w:b w:val="0"/>
          <w:bCs w:val="0"/>
        </w:rPr>
      </w:pPr>
    </w:p>
    <w:p w14:paraId="49E775F8" w14:textId="77777777" w:rsidR="007E14D2" w:rsidRPr="00A12C62" w:rsidRDefault="000E2E30" w:rsidP="00A945C6">
      <w:pPr>
        <w:pStyle w:val="4"/>
        <w:spacing w:before="240" w:after="240"/>
        <w:rPr>
          <w:rStyle w:val="ac"/>
          <w:rFonts w:ascii="Times New Roman" w:hAnsi="Times New Roman" w:cs="Times New Roman"/>
          <w:b w:val="0"/>
          <w:szCs w:val="36"/>
        </w:rPr>
        <w:pPrChange w:id="217" w:author="Александр Соколов" w:date="2019-03-27T12:55:00Z">
          <w:pPr>
            <w:pStyle w:val="4"/>
          </w:pPr>
        </w:pPrChange>
      </w:pPr>
      <w:bookmarkStart w:id="218" w:name="_Toc4584971"/>
      <w:r w:rsidRPr="00A12C62">
        <w:rPr>
          <w:rStyle w:val="ac"/>
          <w:rFonts w:ascii="Times New Roman" w:hAnsi="Times New Roman" w:cs="Times New Roman"/>
          <w:b w:val="0"/>
          <w:szCs w:val="36"/>
        </w:rPr>
        <w:t>В</w:t>
      </w:r>
      <w:r w:rsidR="00B439E5" w:rsidRPr="00A12C62">
        <w:rPr>
          <w:rStyle w:val="ac"/>
          <w:rFonts w:ascii="Times New Roman" w:hAnsi="Times New Roman" w:cs="Times New Roman"/>
          <w:b w:val="0"/>
          <w:szCs w:val="36"/>
        </w:rPr>
        <w:t>ВЕДЕНИЕ</w:t>
      </w:r>
      <w:bookmarkEnd w:id="218"/>
    </w:p>
    <w:p w14:paraId="4FA59903" w14:textId="12EF53C8" w:rsidR="00511E8D" w:rsidRPr="007B0605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Необходимость реализации </w:t>
      </w:r>
      <w:r w:rsidRPr="001C1F00">
        <w:rPr>
          <w:szCs w:val="28"/>
          <w:rPrChange w:id="219" w:author="Александр Соколов" w:date="2019-03-27T12:44:00Z">
            <w:rPr>
              <w:szCs w:val="28"/>
            </w:rPr>
          </w:rPrChange>
        </w:rPr>
        <w:t xml:space="preserve">удалённого вызова </w:t>
      </w:r>
      <w:del w:id="220" w:author="Александр Соколов" w:date="2019-03-27T12:43:00Z">
        <w:r w:rsidRPr="001C1F00" w:rsidDel="001C1F00">
          <w:rPr>
            <w:szCs w:val="28"/>
            <w:highlight w:val="yellow"/>
            <w:rPrChange w:id="221" w:author="Александр Соколов" w:date="2019-03-27T12:36:00Z">
              <w:rPr>
                <w:szCs w:val="28"/>
              </w:rPr>
            </w:rPrChange>
          </w:rPr>
          <w:delText>процедур</w:delText>
        </w:r>
        <w:r w:rsidDel="001C1F00">
          <w:rPr>
            <w:szCs w:val="28"/>
          </w:rPr>
          <w:delText xml:space="preserve"> </w:delText>
        </w:r>
      </w:del>
      <w:ins w:id="222" w:author="Александр Соколов" w:date="2019-03-27T12:43:00Z">
        <w:r w:rsidR="001C1F00">
          <w:rPr>
            <w:szCs w:val="28"/>
          </w:rPr>
          <w:t>вы</w:t>
        </w:r>
      </w:ins>
      <w:ins w:id="223" w:author="Александр Соколов" w:date="2019-03-27T12:44:00Z">
        <w:r w:rsidR="001C1F00">
          <w:rPr>
            <w:szCs w:val="28"/>
          </w:rPr>
          <w:t>числительных процессов</w:t>
        </w:r>
      </w:ins>
      <w:ins w:id="224" w:author="Александр Соколов" w:date="2019-03-27T12:43:00Z">
        <w:r w:rsidR="001C1F00">
          <w:rPr>
            <w:szCs w:val="28"/>
          </w:rPr>
          <w:t xml:space="preserve"> </w:t>
        </w:r>
      </w:ins>
      <w:r>
        <w:rPr>
          <w:szCs w:val="28"/>
        </w:rPr>
        <w:t xml:space="preserve">возникла вместе с появлением распределённых вычислительных систем, когда мощности одной локальной машины перестало хватать для выполнения сложных вычислительных операций. Проблемы, связанные с реализацией </w:t>
      </w:r>
      <w:r w:rsidR="007B5B76">
        <w:rPr>
          <w:szCs w:val="28"/>
        </w:rPr>
        <w:t>данной технологии,</w:t>
      </w:r>
      <w:r>
        <w:rPr>
          <w:szCs w:val="28"/>
        </w:rPr>
        <w:t xml:space="preserve"> заключаются </w:t>
      </w:r>
      <w:r w:rsidRPr="001C1F00">
        <w:rPr>
          <w:szCs w:val="28"/>
          <w:rPrChange w:id="225" w:author="Александр Соколов" w:date="2019-03-27T12:44:00Z">
            <w:rPr>
              <w:szCs w:val="28"/>
            </w:rPr>
          </w:rPrChange>
        </w:rPr>
        <w:t>в неоднородности</w:t>
      </w:r>
      <w:r>
        <w:rPr>
          <w:szCs w:val="28"/>
        </w:rPr>
        <w:t xml:space="preserve"> сред выполнения различных частей программы, отладке механизма синхронизации этих частей и обеспечении отказоустойчивости распределённой системы в целом.</w:t>
      </w:r>
    </w:p>
    <w:p w14:paraId="1EEBF3D7" w14:textId="6EFFA734" w:rsidR="00511E8D" w:rsidRDefault="001C1F00" w:rsidP="00A44F66">
      <w:pPr>
        <w:spacing w:line="360" w:lineRule="auto"/>
        <w:ind w:firstLine="567"/>
        <w:rPr>
          <w:szCs w:val="28"/>
        </w:rPr>
      </w:pPr>
      <w:ins w:id="226" w:author="Александр Соколов" w:date="2019-03-27T12:43:00Z">
        <w:r w:rsidRPr="001C1F00">
          <w:rPr>
            <w:szCs w:val="28"/>
            <w:rPrChange w:id="227" w:author="Александр Соколов" w:date="2019-03-27T12:44:00Z">
              <w:rPr>
                <w:szCs w:val="28"/>
                <w:highlight w:val="yellow"/>
              </w:rPr>
            </w:rPrChange>
          </w:rPr>
          <w:t xml:space="preserve">Известны </w:t>
        </w:r>
      </w:ins>
      <w:del w:id="228" w:author="Александр Соколов" w:date="2019-03-27T12:43:00Z">
        <w:r w:rsidR="00511E8D" w:rsidRPr="001C1F00" w:rsidDel="001C1F00">
          <w:rPr>
            <w:szCs w:val="28"/>
            <w:highlight w:val="yellow"/>
            <w:rPrChange w:id="229" w:author="Александр Соколов" w:date="2019-03-27T12:37:00Z">
              <w:rPr>
                <w:szCs w:val="28"/>
              </w:rPr>
            </w:rPrChange>
          </w:rPr>
          <w:delText>В источниках литературы</w:delText>
        </w:r>
        <w:r w:rsidR="00511E8D" w:rsidDel="001C1F00">
          <w:rPr>
            <w:szCs w:val="28"/>
          </w:rPr>
          <w:delText xml:space="preserve"> описаны </w:delText>
        </w:r>
      </w:del>
      <w:r w:rsidR="00511E8D">
        <w:rPr>
          <w:szCs w:val="28"/>
        </w:rPr>
        <w:t xml:space="preserve">различные варианты архитектур распределённых вычислительных систем, использующих механизмы удалённого запуска </w:t>
      </w:r>
      <w:ins w:id="230" w:author="Александр Соколов" w:date="2019-03-27T12:43:00Z">
        <w:r>
          <w:rPr>
            <w:szCs w:val="28"/>
          </w:rPr>
          <w:t>ресурсоёмких вычислительных процессов</w:t>
        </w:r>
      </w:ins>
      <w:del w:id="231" w:author="Александр Соколов" w:date="2019-03-27T12:43:00Z">
        <w:r w:rsidR="00511E8D" w:rsidRPr="001C1F00" w:rsidDel="001C1F00">
          <w:rPr>
            <w:szCs w:val="28"/>
            <w:highlight w:val="yellow"/>
            <w:rPrChange w:id="232" w:author="Александр Соколов" w:date="2019-03-27T12:37:00Z">
              <w:rPr>
                <w:szCs w:val="28"/>
              </w:rPr>
            </w:rPrChange>
          </w:rPr>
          <w:delText>процедур</w:delText>
        </w:r>
      </w:del>
      <w:r w:rsidR="00511E8D">
        <w:rPr>
          <w:szCs w:val="28"/>
        </w:rPr>
        <w:t>. В основном, все рассмотренные реализации основаны на применении уже готовых технологиях удалённого вызова процедур, таких как</w:t>
      </w:r>
      <w:ins w:id="233" w:author="Александр Соколов" w:date="2019-03-27T12:44:00Z">
        <w:r>
          <w:rPr>
            <w:szCs w:val="28"/>
          </w:rPr>
          <w:t>:</w:t>
        </w:r>
      </w:ins>
      <w:r w:rsidR="00511E8D">
        <w:rPr>
          <w:szCs w:val="28"/>
        </w:rPr>
        <w:t xml:space="preserve"> </w:t>
      </w:r>
      <w:proofErr w:type="spellStart"/>
      <w:r w:rsidR="00511E8D">
        <w:rPr>
          <w:szCs w:val="28"/>
          <w:lang w:val="en-US"/>
        </w:rPr>
        <w:t>GridMD</w:t>
      </w:r>
      <w:proofErr w:type="spellEnd"/>
      <w:ins w:id="234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35" w:author="Александр Соколов" w:date="2019-03-27T13:00:00Z">
            <w:rPr>
              <w:szCs w:val="28"/>
              <w:vertAlign w:val="superscript"/>
            </w:rPr>
          </w:rPrChange>
        </w:rPr>
        <w:t>[1]</w:t>
      </w:r>
      <w:r w:rsidR="00511E8D" w:rsidRPr="00B473C8">
        <w:rPr>
          <w:szCs w:val="28"/>
        </w:rPr>
        <w:t xml:space="preserve">, </w:t>
      </w:r>
      <w:r w:rsidR="00511E8D">
        <w:rPr>
          <w:szCs w:val="28"/>
          <w:lang w:val="en-US"/>
        </w:rPr>
        <w:t>XML</w:t>
      </w:r>
      <w:r w:rsidR="00511E8D" w:rsidRPr="00B473C8">
        <w:rPr>
          <w:szCs w:val="28"/>
        </w:rPr>
        <w:t>-</w:t>
      </w:r>
      <w:r w:rsidR="00511E8D">
        <w:rPr>
          <w:szCs w:val="28"/>
          <w:lang w:val="en-US"/>
        </w:rPr>
        <w:t>RPC</w:t>
      </w:r>
      <w:ins w:id="236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37" w:author="Александр Соколов" w:date="2019-03-27T13:00:00Z">
            <w:rPr>
              <w:szCs w:val="28"/>
              <w:vertAlign w:val="superscript"/>
            </w:rPr>
          </w:rPrChange>
        </w:rPr>
        <w:t>[2]</w:t>
      </w:r>
      <w:r w:rsidR="00511E8D" w:rsidRPr="00B473C8">
        <w:rPr>
          <w:szCs w:val="28"/>
        </w:rPr>
        <w:t xml:space="preserve">, </w:t>
      </w:r>
      <w:del w:id="238" w:author="Александр Соколов" w:date="2019-03-27T12:37:00Z">
        <w:r w:rsidR="00511E8D" w:rsidDel="001C1F00">
          <w:rPr>
            <w:szCs w:val="28"/>
          </w:rPr>
          <w:delText xml:space="preserve">Собственных </w:delText>
        </w:r>
      </w:del>
      <w:ins w:id="239" w:author="Александр Соколов" w:date="2019-03-27T12:37:00Z">
        <w:r>
          <w:rPr>
            <w:szCs w:val="28"/>
          </w:rPr>
          <w:t>с</w:t>
        </w:r>
        <w:r>
          <w:rPr>
            <w:szCs w:val="28"/>
          </w:rPr>
          <w:t xml:space="preserve">обственных </w:t>
        </w:r>
      </w:ins>
      <w:r w:rsidR="00511E8D">
        <w:rPr>
          <w:szCs w:val="28"/>
        </w:rPr>
        <w:t xml:space="preserve">библиотек на </w:t>
      </w:r>
      <w:r w:rsidR="00511E8D">
        <w:rPr>
          <w:szCs w:val="28"/>
          <w:lang w:val="en-US"/>
        </w:rPr>
        <w:t>C</w:t>
      </w:r>
      <w:r w:rsidR="00511E8D" w:rsidRPr="004A20AA">
        <w:rPr>
          <w:szCs w:val="28"/>
        </w:rPr>
        <w:t>++</w:t>
      </w:r>
      <w:r w:rsidR="00511E8D">
        <w:rPr>
          <w:szCs w:val="28"/>
        </w:rPr>
        <w:t>, реализующих удалённый запуск процедур</w:t>
      </w:r>
      <w:ins w:id="240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41" w:author="Александр Соколов" w:date="2019-03-27T13:00:00Z">
            <w:rPr>
              <w:szCs w:val="28"/>
              <w:vertAlign w:val="superscript"/>
            </w:rPr>
          </w:rPrChange>
        </w:rPr>
        <w:t>[3]</w:t>
      </w:r>
      <w:r w:rsidR="00511E8D" w:rsidRPr="004A20AA">
        <w:rPr>
          <w:szCs w:val="28"/>
        </w:rPr>
        <w:t xml:space="preserve">, </w:t>
      </w:r>
      <w:r w:rsidR="00511E8D">
        <w:rPr>
          <w:szCs w:val="28"/>
          <w:lang w:val="en-US"/>
        </w:rPr>
        <w:t>COM</w:t>
      </w:r>
      <w:r w:rsidR="00511E8D" w:rsidRPr="004A20AA">
        <w:rPr>
          <w:szCs w:val="28"/>
        </w:rPr>
        <w:t xml:space="preserve"> </w:t>
      </w:r>
      <w:r w:rsidR="00511E8D">
        <w:rPr>
          <w:szCs w:val="28"/>
        </w:rPr>
        <w:t xml:space="preserve">и </w:t>
      </w:r>
      <w:r w:rsidR="00511E8D">
        <w:rPr>
          <w:szCs w:val="28"/>
          <w:lang w:val="en-US"/>
        </w:rPr>
        <w:t>CORBA</w:t>
      </w:r>
      <w:ins w:id="242" w:author="Александр Соколов" w:date="2019-03-27T13:00:00Z">
        <w:r w:rsidR="003D1707">
          <w:rPr>
            <w:szCs w:val="28"/>
          </w:rPr>
          <w:t xml:space="preserve"> </w:t>
        </w:r>
      </w:ins>
      <w:r w:rsidR="00511E8D" w:rsidRPr="003D1707">
        <w:rPr>
          <w:szCs w:val="28"/>
          <w:rPrChange w:id="243" w:author="Александр Соколов" w:date="2019-03-27T13:00:00Z">
            <w:rPr>
              <w:szCs w:val="28"/>
              <w:vertAlign w:val="superscript"/>
            </w:rPr>
          </w:rPrChange>
        </w:rPr>
        <w:t>[6]</w:t>
      </w:r>
      <w:r w:rsidR="00511E8D">
        <w:rPr>
          <w:szCs w:val="28"/>
        </w:rPr>
        <w:t>.</w:t>
      </w:r>
    </w:p>
    <w:p w14:paraId="5CF63A39" w14:textId="0C67AC71" w:rsidR="00511E8D" w:rsidRPr="004A20AA" w:rsidRDefault="001C1F00" w:rsidP="00A44F66">
      <w:pPr>
        <w:spacing w:line="360" w:lineRule="auto"/>
        <w:ind w:firstLine="567"/>
        <w:rPr>
          <w:szCs w:val="28"/>
        </w:rPr>
      </w:pPr>
      <w:ins w:id="244" w:author="Александр Соколов" w:date="2019-03-27T12:38:00Z">
        <w:r>
          <w:rPr>
            <w:szCs w:val="28"/>
          </w:rPr>
          <w:t xml:space="preserve">В процессе проведения обзора литературы </w:t>
        </w:r>
      </w:ins>
      <w:del w:id="245" w:author="Александр Соколов" w:date="2019-03-27T12:38:00Z">
        <w:r w:rsidR="00511E8D" w:rsidDel="001C1F00">
          <w:rPr>
            <w:szCs w:val="28"/>
          </w:rPr>
          <w:delText xml:space="preserve">Также </w:delText>
        </w:r>
      </w:del>
      <w:r w:rsidR="00511E8D">
        <w:rPr>
          <w:szCs w:val="28"/>
        </w:rPr>
        <w:t>был найден источник, в котором были описаны результаты вычислительного эксперимента с использованием различных реализаций удалённого запуска процедур и сравнение их производительност</w:t>
      </w:r>
      <w:ins w:id="246" w:author="Александр Соколов" w:date="2019-03-27T13:01:00Z">
        <w:r w:rsidR="003D1707">
          <w:rPr>
            <w:szCs w:val="28"/>
          </w:rPr>
          <w:t xml:space="preserve">и </w:t>
        </w:r>
      </w:ins>
      <w:del w:id="247" w:author="Александр Соколов" w:date="2019-03-27T13:01:00Z">
        <w:r w:rsidR="00511E8D" w:rsidDel="003D1707">
          <w:rPr>
            <w:szCs w:val="28"/>
          </w:rPr>
          <w:delText>и</w:delText>
        </w:r>
        <w:r w:rsidR="00511E8D" w:rsidRPr="004A20AA" w:rsidDel="003D1707">
          <w:rPr>
            <w:szCs w:val="28"/>
            <w:vertAlign w:val="superscript"/>
          </w:rPr>
          <w:delText xml:space="preserve"> </w:delText>
        </w:r>
      </w:del>
      <w:r w:rsidR="00511E8D" w:rsidRPr="003D1707">
        <w:rPr>
          <w:szCs w:val="28"/>
          <w:rPrChange w:id="248" w:author="Александр Соколов" w:date="2019-03-27T13:00:00Z">
            <w:rPr>
              <w:szCs w:val="28"/>
              <w:vertAlign w:val="superscript"/>
            </w:rPr>
          </w:rPrChange>
        </w:rPr>
        <w:t>[4]</w:t>
      </w:r>
      <w:r w:rsidR="00511E8D" w:rsidRPr="003D1707">
        <w:rPr>
          <w:szCs w:val="28"/>
          <w:rPrChange w:id="249" w:author="Александр Соколов" w:date="2019-03-27T13:00:00Z">
            <w:rPr>
              <w:szCs w:val="28"/>
            </w:rPr>
          </w:rPrChange>
        </w:rPr>
        <w:t>.</w:t>
      </w:r>
    </w:p>
    <w:p w14:paraId="6D24829B" w14:textId="59C467C0" w:rsidR="00511E8D" w:rsidRPr="00B473C8" w:rsidDel="001C1F00" w:rsidRDefault="00511E8D" w:rsidP="00A44F66">
      <w:pPr>
        <w:spacing w:line="360" w:lineRule="auto"/>
        <w:rPr>
          <w:del w:id="250" w:author="Александр Соколов" w:date="2019-03-27T12:45:00Z"/>
        </w:rPr>
      </w:pPr>
    </w:p>
    <w:p w14:paraId="2CB375B6" w14:textId="7B6DA601" w:rsidR="00511E8D" w:rsidRDefault="00511E8D" w:rsidP="00A44F66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Первые реализации </w:t>
      </w:r>
      <w:r>
        <w:rPr>
          <w:szCs w:val="28"/>
          <w:lang w:val="en-US"/>
        </w:rPr>
        <w:t>RPC</w:t>
      </w:r>
      <w:r>
        <w:rPr>
          <w:szCs w:val="28"/>
        </w:rPr>
        <w:t xml:space="preserve"> были </w:t>
      </w:r>
      <w:del w:id="251" w:author="Александр Соколов" w:date="2019-03-27T12:48:00Z">
        <w:r w:rsidDel="00A945C6">
          <w:rPr>
            <w:szCs w:val="28"/>
          </w:rPr>
          <w:delText xml:space="preserve">реализованы </w:delText>
        </w:r>
      </w:del>
      <w:ins w:id="252" w:author="Александр Соколов" w:date="2019-03-27T12:48:00Z">
        <w:r w:rsidR="00A945C6">
          <w:rPr>
            <w:szCs w:val="28"/>
          </w:rPr>
          <w:t>созданы</w:t>
        </w:r>
        <w:r w:rsidR="00A945C6">
          <w:rPr>
            <w:szCs w:val="28"/>
          </w:rPr>
          <w:t xml:space="preserve"> </w:t>
        </w:r>
      </w:ins>
      <w:r>
        <w:rPr>
          <w:szCs w:val="28"/>
        </w:rPr>
        <w:t xml:space="preserve">в </w:t>
      </w:r>
      <w:r w:rsidRPr="00657EC9">
        <w:rPr>
          <w:szCs w:val="28"/>
        </w:rPr>
        <w:t>70-</w:t>
      </w:r>
      <w:r>
        <w:rPr>
          <w:szCs w:val="28"/>
          <w:lang w:val="en-US"/>
        </w:rPr>
        <w:t>x</w:t>
      </w:r>
      <w:r w:rsidRPr="00657EC9">
        <w:rPr>
          <w:szCs w:val="28"/>
        </w:rPr>
        <w:t xml:space="preserve"> - </w:t>
      </w:r>
      <w:r>
        <w:rPr>
          <w:szCs w:val="28"/>
        </w:rPr>
        <w:t xml:space="preserve">80-х годах 20 века с помощью </w:t>
      </w:r>
      <w:r>
        <w:rPr>
          <w:szCs w:val="28"/>
          <w:lang w:val="en-US"/>
        </w:rPr>
        <w:t>C</w:t>
      </w:r>
      <w:r w:rsidRPr="00511E8D">
        <w:rPr>
          <w:szCs w:val="28"/>
        </w:rPr>
        <w:t>/</w:t>
      </w:r>
      <w:r>
        <w:rPr>
          <w:szCs w:val="28"/>
          <w:lang w:val="en-US"/>
        </w:rPr>
        <w:t>C</w:t>
      </w:r>
      <w:r w:rsidRPr="00511E8D">
        <w:rPr>
          <w:szCs w:val="28"/>
        </w:rPr>
        <w:t>++</w:t>
      </w:r>
      <w:r>
        <w:rPr>
          <w:szCs w:val="28"/>
        </w:rPr>
        <w:t>. В общем случае механизм включает в себя подсистемы:</w:t>
      </w:r>
    </w:p>
    <w:p w14:paraId="7BB79544" w14:textId="322AA80C" w:rsidR="00511E8D" w:rsidRDefault="00A945C6" w:rsidP="00502563">
      <w:pPr>
        <w:pStyle w:val="af0"/>
        <w:numPr>
          <w:ilvl w:val="0"/>
          <w:numId w:val="41"/>
        </w:numPr>
        <w:tabs>
          <w:tab w:val="left" w:pos="851"/>
        </w:tabs>
        <w:spacing w:line="360" w:lineRule="auto"/>
        <w:ind w:left="0" w:firstLine="567"/>
        <w:rPr>
          <w:szCs w:val="28"/>
        </w:rPr>
        <w:pPrChange w:id="253" w:author="Александр Соколов" w:date="2019-03-27T13:07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ins w:id="254" w:author="Александр Соколов" w:date="2019-03-27T12:45:00Z">
        <w:r>
          <w:rPr>
            <w:szCs w:val="28"/>
          </w:rPr>
          <w:t>т</w:t>
        </w:r>
      </w:ins>
      <w:del w:id="255" w:author="Александр Соколов" w:date="2019-03-27T12:45:00Z">
        <w:r w:rsidR="00511E8D" w:rsidDel="00A945C6">
          <w:rPr>
            <w:szCs w:val="28"/>
          </w:rPr>
          <w:delText>Т</w:delText>
        </w:r>
      </w:del>
      <w:r w:rsidR="00511E8D">
        <w:rPr>
          <w:szCs w:val="28"/>
        </w:rPr>
        <w:t>ранспортную – механизм передачи данных по сети (</w:t>
      </w:r>
      <w:r w:rsidR="00511E8D">
        <w:rPr>
          <w:szCs w:val="28"/>
          <w:lang w:val="en-US"/>
        </w:rPr>
        <w:t>TCP</w:t>
      </w:r>
      <w:r w:rsidR="00511E8D" w:rsidRPr="007B6453">
        <w:rPr>
          <w:szCs w:val="28"/>
        </w:rPr>
        <w:t xml:space="preserve">, </w:t>
      </w:r>
      <w:r w:rsidR="00511E8D">
        <w:rPr>
          <w:szCs w:val="28"/>
          <w:lang w:val="en-US"/>
        </w:rPr>
        <w:t>UDP</w:t>
      </w:r>
      <w:r w:rsidR="00511E8D">
        <w:rPr>
          <w:szCs w:val="28"/>
        </w:rPr>
        <w:t xml:space="preserve">, реже </w:t>
      </w:r>
      <w:r w:rsidR="00511E8D">
        <w:rPr>
          <w:szCs w:val="28"/>
          <w:lang w:val="en-US"/>
        </w:rPr>
        <w:t>HTTP</w:t>
      </w:r>
      <w:r w:rsidR="00511E8D" w:rsidRPr="007B6453">
        <w:rPr>
          <w:szCs w:val="28"/>
        </w:rPr>
        <w:t>)</w:t>
      </w:r>
      <w:ins w:id="256" w:author="Александр Соколов" w:date="2019-03-27T12:45:00Z">
        <w:r>
          <w:rPr>
            <w:szCs w:val="28"/>
          </w:rPr>
          <w:t>;</w:t>
        </w:r>
      </w:ins>
      <w:del w:id="257" w:author="Александр Соколов" w:date="2019-03-27T12:45:00Z">
        <w:r w:rsidR="00511E8D" w:rsidDel="00A945C6">
          <w:rPr>
            <w:szCs w:val="28"/>
          </w:rPr>
          <w:delText>.</w:delText>
        </w:r>
      </w:del>
    </w:p>
    <w:p w14:paraId="4CE63CDA" w14:textId="3BB3B11C" w:rsidR="00511E8D" w:rsidRDefault="00A945C6" w:rsidP="00A945C6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258" w:author="Александр Соколов" w:date="2019-03-27T12:50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proofErr w:type="spellStart"/>
      <w:ins w:id="259" w:author="Александр Соколов" w:date="2019-03-27T12:46:00Z">
        <w:r>
          <w:rPr>
            <w:szCs w:val="28"/>
          </w:rPr>
          <w:t>с</w:t>
        </w:r>
      </w:ins>
      <w:del w:id="260" w:author="Александр Соколов" w:date="2019-03-27T12:46:00Z">
        <w:r w:rsidR="00511E8D" w:rsidDel="00A945C6">
          <w:rPr>
            <w:szCs w:val="28"/>
          </w:rPr>
          <w:delText>С</w:delText>
        </w:r>
      </w:del>
      <w:r w:rsidR="00511E8D">
        <w:rPr>
          <w:szCs w:val="28"/>
        </w:rPr>
        <w:t>ериализатор</w:t>
      </w:r>
      <w:proofErr w:type="spellEnd"/>
      <w:r w:rsidR="00511E8D">
        <w:rPr>
          <w:szCs w:val="28"/>
        </w:rPr>
        <w:t xml:space="preserve"> – механизм преобразования входных данных процедуры, вызываемой удалённо, в формат, пригодный для передачи по сети</w:t>
      </w:r>
      <w:ins w:id="261" w:author="Александр Соколов" w:date="2019-03-27T12:46:00Z">
        <w:r>
          <w:rPr>
            <w:szCs w:val="28"/>
          </w:rPr>
          <w:t>;</w:t>
        </w:r>
      </w:ins>
      <w:del w:id="262" w:author="Александр Соколов" w:date="2019-03-27T12:46:00Z">
        <w:r w:rsidR="00511E8D" w:rsidDel="00A945C6">
          <w:rPr>
            <w:szCs w:val="28"/>
          </w:rPr>
          <w:delText>.</w:delText>
        </w:r>
      </w:del>
    </w:p>
    <w:p w14:paraId="37B94772" w14:textId="38FE8AB3" w:rsidR="00511E8D" w:rsidRDefault="00A945C6" w:rsidP="00A945C6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263" w:author="Александр Соколов" w:date="2019-03-27T12:50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ins w:id="264" w:author="Александр Соколов" w:date="2019-03-27T12:47:00Z">
        <w:r>
          <w:rPr>
            <w:szCs w:val="28"/>
          </w:rPr>
          <w:t>очередь</w:t>
        </w:r>
      </w:ins>
      <w:del w:id="265" w:author="Александр Соколов" w:date="2019-03-27T12:47:00Z">
        <w:r w:rsidR="00511E8D" w:rsidDel="00A945C6">
          <w:rPr>
            <w:szCs w:val="28"/>
          </w:rPr>
          <w:delText xml:space="preserve">Пул </w:delText>
        </w:r>
      </w:del>
      <w:ins w:id="266" w:author="Александр Соколов" w:date="2019-03-27T12:47:00Z">
        <w:r>
          <w:rPr>
            <w:szCs w:val="28"/>
          </w:rPr>
          <w:t xml:space="preserve"> </w:t>
        </w:r>
      </w:ins>
      <w:r w:rsidR="00511E8D">
        <w:rPr>
          <w:szCs w:val="28"/>
        </w:rPr>
        <w:t>потоков вызываемой стороны – механизм определения процедуры удалённого сервера, которая должна быть вызвана.</w:t>
      </w:r>
    </w:p>
    <w:p w14:paraId="59F6A87E" w14:textId="1C95D5BD" w:rsidR="00511E8D" w:rsidDel="00A945C6" w:rsidRDefault="00511E8D" w:rsidP="00A945C6">
      <w:pPr>
        <w:spacing w:line="360" w:lineRule="auto"/>
        <w:ind w:firstLine="567"/>
        <w:rPr>
          <w:del w:id="267" w:author="Александр Соколов" w:date="2019-03-27T12:52:00Z"/>
          <w:szCs w:val="28"/>
        </w:rPr>
        <w:pPrChange w:id="268" w:author="Александр Соколов" w:date="2019-03-27T12:55:00Z">
          <w:pPr>
            <w:spacing w:line="360" w:lineRule="auto"/>
            <w:ind w:left="927" w:hanging="360"/>
          </w:pPr>
        </w:pPrChange>
      </w:pPr>
      <w:r>
        <w:rPr>
          <w:szCs w:val="28"/>
        </w:rPr>
        <w:lastRenderedPageBreak/>
        <w:t>Позже</w:t>
      </w:r>
      <w:del w:id="269" w:author="Александр Соколов" w:date="2019-03-27T12:50:00Z">
        <w:r w:rsidDel="00A945C6">
          <w:rPr>
            <w:szCs w:val="28"/>
          </w:rPr>
          <w:delText>,</w:delText>
        </w:r>
      </w:del>
      <w:r>
        <w:rPr>
          <w:szCs w:val="28"/>
        </w:rPr>
        <w:t xml:space="preserve"> механизм </w:t>
      </w:r>
      <w:r w:rsidRPr="00A945C6">
        <w:rPr>
          <w:szCs w:val="28"/>
          <w:rPrChange w:id="270" w:author="Александр Соколов" w:date="2019-03-27T12:55:00Z">
            <w:rPr>
              <w:szCs w:val="28"/>
              <w:lang w:val="en-US"/>
            </w:rPr>
          </w:rPrChange>
        </w:rPr>
        <w:t>RPC</w:t>
      </w:r>
      <w:r w:rsidRPr="00571EC0">
        <w:rPr>
          <w:szCs w:val="28"/>
        </w:rPr>
        <w:t xml:space="preserve"> </w:t>
      </w:r>
      <w:r>
        <w:rPr>
          <w:szCs w:val="28"/>
        </w:rPr>
        <w:t>был усовершенствован</w:t>
      </w:r>
      <w:ins w:id="271" w:author="Александр Соколов" w:date="2019-03-27T12:52:00Z">
        <w:r w:rsidR="00A945C6">
          <w:rPr>
            <w:szCs w:val="28"/>
          </w:rPr>
          <w:t xml:space="preserve">: а) взамен подсистемы </w:t>
        </w:r>
        <w:proofErr w:type="spellStart"/>
        <w:r w:rsidR="00A945C6">
          <w:rPr>
            <w:szCs w:val="28"/>
          </w:rPr>
          <w:t>сериализации</w:t>
        </w:r>
      </w:ins>
      <w:proofErr w:type="spellEnd"/>
      <w:ins w:id="272" w:author="Александр Соколов" w:date="2019-03-27T12:53:00Z">
        <w:r w:rsidR="00A945C6">
          <w:rPr>
            <w:szCs w:val="28"/>
          </w:rPr>
          <w:t xml:space="preserve"> была создана подсистема «</w:t>
        </w:r>
      </w:ins>
      <w:proofErr w:type="spellStart"/>
      <w:del w:id="273" w:author="Александр Соколов" w:date="2019-03-27T12:50:00Z">
        <w:r w:rsidDel="00A945C6">
          <w:rPr>
            <w:szCs w:val="28"/>
          </w:rPr>
          <w:delText>:</w:delText>
        </w:r>
      </w:del>
    </w:p>
    <w:p w14:paraId="66AADFEF" w14:textId="3AA31BEA" w:rsidR="00511E8D" w:rsidRDefault="00511E8D" w:rsidP="00A945C6">
      <w:pPr>
        <w:spacing w:line="360" w:lineRule="auto"/>
        <w:ind w:firstLine="567"/>
        <w:rPr>
          <w:szCs w:val="28"/>
        </w:rPr>
        <w:pPrChange w:id="274" w:author="Александр Соколов" w:date="2019-03-27T12:55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del w:id="275" w:author="Александр Соколов" w:date="2019-03-27T12:50:00Z">
        <w:r w:rsidDel="00A945C6">
          <w:rPr>
            <w:szCs w:val="28"/>
          </w:rPr>
          <w:delText xml:space="preserve"> </w:delText>
        </w:r>
      </w:del>
      <w:del w:id="276" w:author="Александр Соколов" w:date="2019-03-27T12:53:00Z">
        <w:r w:rsidDel="00A945C6">
          <w:rPr>
            <w:szCs w:val="28"/>
          </w:rPr>
          <w:delText>М</w:delText>
        </w:r>
      </w:del>
      <w:ins w:id="277" w:author="Александр Соколов" w:date="2019-03-27T12:53:00Z">
        <w:r w:rsidR="00A945C6">
          <w:rPr>
            <w:szCs w:val="28"/>
          </w:rPr>
          <w:t>м</w:t>
        </w:r>
      </w:ins>
      <w:r>
        <w:rPr>
          <w:szCs w:val="28"/>
        </w:rPr>
        <w:t>аршалинг</w:t>
      </w:r>
      <w:ins w:id="278" w:author="Александр Соколов" w:date="2019-03-27T12:53:00Z">
        <w:r w:rsidR="00A945C6">
          <w:rPr>
            <w:szCs w:val="28"/>
          </w:rPr>
          <w:t>а</w:t>
        </w:r>
        <w:proofErr w:type="spellEnd"/>
        <w:r w:rsidR="00A945C6">
          <w:rPr>
            <w:szCs w:val="28"/>
          </w:rPr>
          <w:t xml:space="preserve">» - </w:t>
        </w:r>
      </w:ins>
      <w:del w:id="279" w:author="Александр Соколов" w:date="2019-03-27T12:53:00Z">
        <w:r w:rsidDel="00A945C6">
          <w:rPr>
            <w:szCs w:val="28"/>
          </w:rPr>
          <w:delText>(П</w:delText>
        </w:r>
      </w:del>
      <w:ins w:id="280" w:author="Александр Соколов" w:date="2019-03-27T12:53:00Z">
        <w:r w:rsidR="00A945C6">
          <w:rPr>
            <w:szCs w:val="28"/>
          </w:rPr>
          <w:t>п</w:t>
        </w:r>
      </w:ins>
      <w:r>
        <w:rPr>
          <w:szCs w:val="28"/>
        </w:rPr>
        <w:t xml:space="preserve">роцесс более </w:t>
      </w:r>
      <w:del w:id="281" w:author="Александр Соколов" w:date="2019-03-27T12:53:00Z">
        <w:r w:rsidDel="00A945C6">
          <w:rPr>
            <w:szCs w:val="28"/>
          </w:rPr>
          <w:delText xml:space="preserve"> </w:delText>
        </w:r>
      </w:del>
      <w:r>
        <w:rPr>
          <w:szCs w:val="28"/>
        </w:rPr>
        <w:t xml:space="preserve">высокого уровня, </w:t>
      </w:r>
      <w:ins w:id="282" w:author="Александр Соколов" w:date="2019-03-27T12:53:00Z">
        <w:r w:rsidR="00A945C6">
          <w:rPr>
            <w:szCs w:val="28"/>
          </w:rPr>
          <w:t xml:space="preserve">который </w:t>
        </w:r>
      </w:ins>
      <w:r>
        <w:rPr>
          <w:szCs w:val="28"/>
        </w:rPr>
        <w:t xml:space="preserve">позволяет передавать по сети помимо данных их кодовую </w:t>
      </w:r>
      <w:moveToRangeStart w:id="283" w:author="Александр Соколов" w:date="2019-03-27T12:54:00Z" w:name="move4583707"/>
      <w:moveTo w:id="284" w:author="Александр Соколов" w:date="2019-03-27T12:54:00Z">
        <w:del w:id="285" w:author="Александр Соколов" w:date="2019-03-27T12:54:00Z">
          <w:r w:rsidR="00A945C6" w:rsidDel="00A945C6">
            <w:rPr>
              <w:szCs w:val="28"/>
            </w:rPr>
            <w:delText xml:space="preserve">Для передачи данных стали использоваться современные структуры данных </w:delText>
          </w:r>
          <w:r w:rsidR="00A945C6" w:rsidRPr="00FD7996" w:rsidDel="00A945C6">
            <w:rPr>
              <w:szCs w:val="28"/>
            </w:rPr>
            <w:delText>(</w:delText>
          </w:r>
          <w:r w:rsidR="00A945C6" w:rsidRPr="00BA7211" w:rsidDel="00A945C6">
            <w:rPr>
              <w:szCs w:val="28"/>
            </w:rPr>
            <w:delText>JSON</w:delText>
          </w:r>
          <w:r w:rsidR="00A945C6" w:rsidRPr="00FD7996" w:rsidDel="00A945C6">
            <w:rPr>
              <w:szCs w:val="28"/>
            </w:rPr>
            <w:delText xml:space="preserve">, </w:delText>
          </w:r>
          <w:r w:rsidR="00A945C6" w:rsidRPr="00BA7211" w:rsidDel="00A945C6">
            <w:rPr>
              <w:szCs w:val="28"/>
            </w:rPr>
            <w:delText>XML</w:delText>
          </w:r>
          <w:r w:rsidR="00A945C6" w:rsidRPr="00FD7996" w:rsidDel="00A945C6">
            <w:rPr>
              <w:szCs w:val="28"/>
            </w:rPr>
            <w:delText>)</w:delText>
          </w:r>
        </w:del>
      </w:moveTo>
      <w:moveToRangeEnd w:id="283"/>
      <w:r>
        <w:rPr>
          <w:szCs w:val="28"/>
        </w:rPr>
        <w:t>базу данных,</w:t>
      </w:r>
      <w:ins w:id="286" w:author="Александр Соколов" w:date="2019-03-27T12:54:00Z">
        <w:r w:rsidR="00A945C6">
          <w:rPr>
            <w:szCs w:val="28"/>
          </w:rPr>
          <w:t xml:space="preserve"> а</w:t>
        </w:r>
      </w:ins>
      <w:r>
        <w:rPr>
          <w:szCs w:val="28"/>
        </w:rPr>
        <w:t xml:space="preserve"> также </w:t>
      </w:r>
      <w:del w:id="287" w:author="Александр Соколов" w:date="2019-03-27T12:54:00Z">
        <w:r w:rsidDel="00A945C6">
          <w:rPr>
            <w:szCs w:val="28"/>
          </w:rPr>
          <w:delText xml:space="preserve">позволяет передавать </w:delText>
        </w:r>
      </w:del>
      <w:r>
        <w:rPr>
          <w:szCs w:val="28"/>
        </w:rPr>
        <w:t>ссылку на объект, не передавая сам объект</w:t>
      </w:r>
      <w:del w:id="288" w:author="Александр Соколов" w:date="2019-03-27T12:54:00Z">
        <w:r w:rsidDel="00A945C6">
          <w:rPr>
            <w:szCs w:val="28"/>
          </w:rPr>
          <w:delText>) заменил сериализацию</w:delText>
        </w:r>
      </w:del>
      <w:r>
        <w:rPr>
          <w:szCs w:val="28"/>
        </w:rPr>
        <w:t>.</w:t>
      </w:r>
      <w:ins w:id="289" w:author="Александр Соколов" w:date="2019-03-27T12:54:00Z">
        <w:r w:rsidR="00A945C6" w:rsidRPr="00A945C6">
          <w:rPr>
            <w:szCs w:val="28"/>
          </w:rPr>
          <w:t xml:space="preserve"> </w:t>
        </w:r>
        <w:r w:rsidR="00A945C6">
          <w:rPr>
            <w:szCs w:val="28"/>
          </w:rPr>
          <w:t xml:space="preserve">Для передачи данных стали использоваться современные структуры данных </w:t>
        </w:r>
        <w:r w:rsidR="00A945C6" w:rsidRPr="00FD7996">
          <w:rPr>
            <w:szCs w:val="28"/>
          </w:rPr>
          <w:t>(</w:t>
        </w:r>
        <w:r w:rsidR="00A945C6" w:rsidRPr="00BA7211">
          <w:rPr>
            <w:szCs w:val="28"/>
          </w:rPr>
          <w:t>JSON</w:t>
        </w:r>
        <w:r w:rsidR="00A945C6" w:rsidRPr="00FD7996">
          <w:rPr>
            <w:szCs w:val="28"/>
          </w:rPr>
          <w:t xml:space="preserve">, </w:t>
        </w:r>
        <w:r w:rsidR="00A945C6" w:rsidRPr="00BA7211">
          <w:rPr>
            <w:szCs w:val="28"/>
          </w:rPr>
          <w:t>XML</w:t>
        </w:r>
        <w:r w:rsidR="00A945C6" w:rsidRPr="00FD7996">
          <w:rPr>
            <w:szCs w:val="28"/>
          </w:rPr>
          <w:t>)</w:t>
        </w:r>
        <w:r w:rsidR="00A945C6">
          <w:rPr>
            <w:szCs w:val="28"/>
          </w:rPr>
          <w:t>.</w:t>
        </w:r>
      </w:ins>
    </w:p>
    <w:p w14:paraId="445DBED2" w14:textId="18DE38B6" w:rsidR="00511E8D" w:rsidRPr="00A945C6" w:rsidDel="00A945C6" w:rsidRDefault="00511E8D" w:rsidP="00A945C6">
      <w:pPr>
        <w:spacing w:line="360" w:lineRule="auto"/>
        <w:ind w:firstLine="567"/>
        <w:rPr>
          <w:del w:id="290" w:author="Александр Соколов" w:date="2019-03-27T12:55:00Z"/>
          <w:szCs w:val="28"/>
          <w:rPrChange w:id="291" w:author="Александр Соколов" w:date="2019-03-27T12:55:00Z">
            <w:rPr>
              <w:del w:id="292" w:author="Александр Соколов" w:date="2019-03-27T12:55:00Z"/>
            </w:rPr>
          </w:rPrChange>
        </w:rPr>
        <w:pPrChange w:id="293" w:author="Александр Соколов" w:date="2019-03-27T12:55:00Z">
          <w:pPr>
            <w:pStyle w:val="af0"/>
            <w:numPr>
              <w:numId w:val="41"/>
            </w:numPr>
            <w:spacing w:line="360" w:lineRule="auto"/>
            <w:ind w:left="1287" w:hanging="360"/>
            <w:jc w:val="left"/>
          </w:pPr>
        </w:pPrChange>
      </w:pPr>
      <w:del w:id="294" w:author="Александр Соколов" w:date="2019-03-27T12:55:00Z">
        <w:r w:rsidRPr="00A945C6" w:rsidDel="00A945C6">
          <w:rPr>
            <w:szCs w:val="28"/>
            <w:rPrChange w:id="295" w:author="Александр Соколов" w:date="2019-03-27T12:55:00Z">
              <w:rPr/>
            </w:rPrChange>
          </w:rPr>
          <w:delText xml:space="preserve"> </w:delText>
        </w:r>
      </w:del>
      <w:moveFromRangeStart w:id="296" w:author="Александр Соколов" w:date="2019-03-27T12:54:00Z" w:name="move4583707"/>
      <w:moveFrom w:id="297" w:author="Александр Соколов" w:date="2019-03-27T12:54:00Z">
        <w:r w:rsidRPr="00A945C6" w:rsidDel="00A945C6">
          <w:rPr>
            <w:szCs w:val="28"/>
            <w:rPrChange w:id="298" w:author="Александр Соколов" w:date="2019-03-27T12:55:00Z">
              <w:rPr/>
            </w:rPrChange>
          </w:rPr>
          <w:t>Для передачи данных стали использоваться современные структуры данных (</w:t>
        </w:r>
        <w:r w:rsidRPr="00A945C6" w:rsidDel="00A945C6">
          <w:rPr>
            <w:szCs w:val="28"/>
            <w:rPrChange w:id="299" w:author="Александр Соколов" w:date="2019-03-27T12:55:00Z">
              <w:rPr>
                <w:szCs w:val="28"/>
                <w:lang w:val="en-US"/>
              </w:rPr>
            </w:rPrChange>
          </w:rPr>
          <w:t>JSON</w:t>
        </w:r>
        <w:r w:rsidRPr="00A945C6" w:rsidDel="00A945C6">
          <w:rPr>
            <w:szCs w:val="28"/>
            <w:rPrChange w:id="300" w:author="Александр Соколов" w:date="2019-03-27T12:55:00Z">
              <w:rPr/>
            </w:rPrChange>
          </w:rPr>
          <w:t xml:space="preserve">, </w:t>
        </w:r>
        <w:r w:rsidRPr="00A945C6" w:rsidDel="00A945C6">
          <w:rPr>
            <w:szCs w:val="28"/>
            <w:rPrChange w:id="301" w:author="Александр Соколов" w:date="2019-03-27T12:55:00Z">
              <w:rPr>
                <w:szCs w:val="28"/>
                <w:lang w:val="en-US"/>
              </w:rPr>
            </w:rPrChange>
          </w:rPr>
          <w:t>XML</w:t>
        </w:r>
        <w:r w:rsidRPr="00A945C6" w:rsidDel="00A945C6">
          <w:rPr>
            <w:szCs w:val="28"/>
            <w:rPrChange w:id="302" w:author="Александр Соколов" w:date="2019-03-27T12:55:00Z">
              <w:rPr/>
            </w:rPrChange>
          </w:rPr>
          <w:t>)</w:t>
        </w:r>
      </w:moveFrom>
      <w:moveFromRangeEnd w:id="296"/>
    </w:p>
    <w:p w14:paraId="5B6E66D0" w14:textId="3825A814" w:rsidR="00511E8D" w:rsidRPr="00511E8D" w:rsidDel="009F721F" w:rsidRDefault="00511E8D" w:rsidP="00A945C6">
      <w:pPr>
        <w:spacing w:line="360" w:lineRule="auto"/>
        <w:ind w:firstLine="567"/>
        <w:rPr>
          <w:del w:id="303" w:author="Александр Соколов" w:date="2019-03-27T12:57:00Z"/>
          <w:szCs w:val="28"/>
        </w:rPr>
        <w:pPrChange w:id="304" w:author="Александр Соколов" w:date="2019-03-27T12:55:00Z">
          <w:pPr>
            <w:spacing w:line="360" w:lineRule="auto"/>
            <w:ind w:firstLine="567"/>
          </w:pPr>
        </w:pPrChange>
      </w:pPr>
      <w:r>
        <w:rPr>
          <w:szCs w:val="28"/>
        </w:rPr>
        <w:t>Параллельно с усовершенствованиями</w:t>
      </w:r>
      <w:ins w:id="305" w:author="Александр Соколов" w:date="2019-03-27T12:57:00Z">
        <w:r w:rsidR="009F721F">
          <w:rPr>
            <w:szCs w:val="28"/>
          </w:rPr>
          <w:t xml:space="preserve"> технологии </w:t>
        </w:r>
        <w:r w:rsidR="009F721F">
          <w:rPr>
            <w:szCs w:val="28"/>
            <w:lang w:val="en-US"/>
          </w:rPr>
          <w:t>RPC</w:t>
        </w:r>
      </w:ins>
      <w:r>
        <w:rPr>
          <w:szCs w:val="28"/>
        </w:rPr>
        <w:t xml:space="preserve"> были разработаны более прогрессивные реализации удалённого вызова процедур</w:t>
      </w:r>
      <w:ins w:id="306" w:author="Александр Соколов" w:date="2019-03-27T12:57:00Z">
        <w:r w:rsidR="009F721F" w:rsidRPr="009F721F">
          <w:rPr>
            <w:szCs w:val="28"/>
            <w:rPrChange w:id="307" w:author="Александр Соколов" w:date="2019-03-27T12:57:00Z">
              <w:rPr>
                <w:szCs w:val="28"/>
                <w:lang w:val="en-US"/>
              </w:rPr>
            </w:rPrChange>
          </w:rPr>
          <w:t xml:space="preserve">. </w:t>
        </w:r>
      </w:ins>
      <w:del w:id="308" w:author="Александр Соколов" w:date="2019-03-27T12:57:00Z">
        <w:r w:rsidDel="009F721F">
          <w:rPr>
            <w:szCs w:val="28"/>
          </w:rPr>
          <w:delText xml:space="preserve">. </w:delText>
        </w:r>
      </w:del>
      <w:del w:id="309" w:author="Александр Соколов" w:date="2019-03-27T12:56:00Z">
        <w:r w:rsidDel="009F721F">
          <w:rPr>
            <w:szCs w:val="28"/>
          </w:rPr>
          <w:delText>Подробнее о них будет написано в разделе 3.</w:delText>
        </w:r>
      </w:del>
    </w:p>
    <w:p w14:paraId="356B2250" w14:textId="01D01AF2" w:rsidR="00511E8D" w:rsidRDefault="00511E8D" w:rsidP="00A44F66">
      <w:pPr>
        <w:spacing w:line="360" w:lineRule="auto"/>
        <w:ind w:firstLine="567"/>
        <w:rPr>
          <w:szCs w:val="28"/>
        </w:rPr>
      </w:pPr>
      <w:del w:id="310" w:author="Александр Соколов" w:date="2019-03-27T12:57:00Z">
        <w:r w:rsidRPr="00AF6589" w:rsidDel="009F721F">
          <w:rPr>
            <w:szCs w:val="28"/>
          </w:rPr>
          <w:delText>В процессе развития</w:delText>
        </w:r>
        <w:r w:rsidDel="009F721F">
          <w:rPr>
            <w:szCs w:val="28"/>
          </w:rPr>
          <w:delText xml:space="preserve"> механизма удалённого запуска процедур были разработаны решения, отличные от классического </w:delText>
        </w:r>
        <w:r w:rsidDel="009F721F">
          <w:rPr>
            <w:szCs w:val="28"/>
            <w:lang w:val="en-US"/>
          </w:rPr>
          <w:delText>RPC</w:delText>
        </w:r>
        <w:r w:rsidDel="009F721F">
          <w:rPr>
            <w:szCs w:val="28"/>
          </w:rPr>
          <w:delText xml:space="preserve">. </w:delText>
        </w:r>
      </w:del>
      <w:r>
        <w:rPr>
          <w:szCs w:val="28"/>
        </w:rPr>
        <w:t>Наиболее современные и перспективные из них</w:t>
      </w:r>
      <w:ins w:id="311" w:author="Александр Соколов" w:date="2019-03-27T12:56:00Z">
        <w:r w:rsidR="009F721F">
          <w:rPr>
            <w:szCs w:val="28"/>
          </w:rPr>
          <w:t xml:space="preserve"> представлены ниже</w:t>
        </w:r>
      </w:ins>
      <w:r>
        <w:rPr>
          <w:szCs w:val="28"/>
        </w:rPr>
        <w:t>:</w:t>
      </w:r>
    </w:p>
    <w:p w14:paraId="6A102E5A" w14:textId="22B5DD1C" w:rsidR="00511E8D" w:rsidRPr="00CC4C3C" w:rsidRDefault="00511E8D" w:rsidP="009F721F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12" w:author="Александр Соколов" w:date="2019-03-27T12:57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proofErr w:type="spellStart"/>
      <w:r w:rsidRPr="009F721F">
        <w:rPr>
          <w:szCs w:val="28"/>
          <w:rPrChange w:id="313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Cap’n</w:t>
      </w:r>
      <w:proofErr w:type="spellEnd"/>
      <w:r w:rsidRPr="009F721F">
        <w:rPr>
          <w:szCs w:val="28"/>
          <w:rPrChange w:id="314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</w:t>
      </w:r>
      <w:proofErr w:type="spellStart"/>
      <w:r w:rsidRPr="009F721F">
        <w:rPr>
          <w:szCs w:val="28"/>
          <w:rPrChange w:id="315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Proto</w:t>
      </w:r>
      <w:proofErr w:type="spellEnd"/>
      <w:ins w:id="316" w:author="Александр Соколов" w:date="2019-03-27T12:57:00Z">
        <w:r w:rsidR="00D23050" w:rsidRPr="00D23050">
          <w:rPr>
            <w:szCs w:val="28"/>
            <w:rPrChange w:id="317" w:author="Александр Соколов" w:date="2019-03-27T12:57:00Z">
              <w:rPr>
                <w:szCs w:val="28"/>
                <w:lang w:val="en-US"/>
              </w:rPr>
            </w:rPrChange>
          </w:rPr>
          <w:t xml:space="preserve"> </w:t>
        </w:r>
      </w:ins>
      <w:del w:id="318" w:author="Александр Соколов" w:date="2019-03-27T12:57:00Z">
        <w:r w:rsidR="008C5187" w:rsidRPr="009F721F" w:rsidDel="00D23050">
          <w:rPr>
            <w:szCs w:val="28"/>
            <w:rPrChange w:id="319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>[7]</w:delText>
        </w:r>
        <w:r w:rsidRPr="009F721F" w:rsidDel="00D23050">
          <w:rPr>
            <w:szCs w:val="28"/>
            <w:rPrChange w:id="320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 </w:delText>
        </w:r>
      </w:del>
      <w:r w:rsidRPr="009F721F">
        <w:rPr>
          <w:szCs w:val="28"/>
          <w:rPrChange w:id="321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– </w:t>
      </w:r>
      <w:del w:id="322" w:author="Александр Соколов" w:date="2019-03-27T12:57:00Z">
        <w:r w:rsidRPr="009F721F" w:rsidDel="00D23050">
          <w:rPr>
            <w:szCs w:val="28"/>
            <w:rPrChange w:id="323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Развитие </w:delText>
        </w:r>
      </w:del>
      <w:ins w:id="324" w:author="Александр Соколов" w:date="2019-03-27T12:57:00Z">
        <w:r w:rsidR="00D23050">
          <w:rPr>
            <w:szCs w:val="28"/>
          </w:rPr>
          <w:t>р</w:t>
        </w:r>
        <w:r w:rsidR="00D23050" w:rsidRPr="009F721F">
          <w:rPr>
            <w:szCs w:val="28"/>
            <w:rPrChange w:id="325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t xml:space="preserve">азвитие </w:t>
        </w:r>
      </w:ins>
      <w:r w:rsidRPr="009F721F">
        <w:rPr>
          <w:szCs w:val="28"/>
          <w:rPrChange w:id="326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технологии </w:t>
      </w:r>
      <w:proofErr w:type="spellStart"/>
      <w:r w:rsidRPr="009F721F">
        <w:rPr>
          <w:szCs w:val="28"/>
          <w:rPrChange w:id="327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Protocol</w:t>
      </w:r>
      <w:proofErr w:type="spellEnd"/>
      <w:r w:rsidRPr="009F721F">
        <w:rPr>
          <w:szCs w:val="28"/>
          <w:rPrChange w:id="328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</w:t>
      </w:r>
      <w:proofErr w:type="spellStart"/>
      <w:r w:rsidRPr="009F721F">
        <w:rPr>
          <w:szCs w:val="28"/>
          <w:rPrChange w:id="329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Buffers</w:t>
      </w:r>
      <w:proofErr w:type="spellEnd"/>
      <w:r w:rsidRPr="009F721F">
        <w:rPr>
          <w:szCs w:val="28"/>
          <w:rPrChange w:id="330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, основная особенность</w:t>
      </w:r>
      <w:ins w:id="331" w:author="Александр Соколов" w:date="2019-03-27T12:58:00Z">
        <w:r w:rsidR="00D23050">
          <w:rPr>
            <w:szCs w:val="28"/>
          </w:rPr>
          <w:t xml:space="preserve"> которой</w:t>
        </w:r>
      </w:ins>
      <w:r w:rsidRPr="009F721F">
        <w:rPr>
          <w:szCs w:val="28"/>
          <w:rPrChange w:id="332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заключается в том, что результаты вызова функций немедленно возвращаются клиенту, однако</w:t>
      </w:r>
      <w:ins w:id="333" w:author="Александр Соколов" w:date="2019-03-27T12:58:00Z">
        <w:r w:rsidR="00D23050">
          <w:rPr>
            <w:szCs w:val="28"/>
          </w:rPr>
          <w:t>,</w:t>
        </w:r>
      </w:ins>
      <w:r w:rsidRPr="009F721F">
        <w:rPr>
          <w:szCs w:val="28"/>
          <w:rPrChange w:id="334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это целесообразно только для </w:t>
      </w:r>
      <w:r w:rsidRPr="003D1707">
        <w:rPr>
          <w:szCs w:val="28"/>
          <w:rPrChange w:id="335" w:author="Александр Соколов" w:date="2019-03-27T12:59:00Z">
            <w:rPr>
              <w:color w:val="000000"/>
              <w:szCs w:val="28"/>
              <w:shd w:val="clear" w:color="auto" w:fill="FFFFFF"/>
            </w:rPr>
          </w:rPrChange>
        </w:rPr>
        <w:t>составных</w:t>
      </w:r>
      <w:r w:rsidRPr="009F721F">
        <w:rPr>
          <w:szCs w:val="28"/>
          <w:rPrChange w:id="336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запросов, где результат одной части используется для выполнения других частей запроса</w:t>
      </w:r>
      <w:ins w:id="337" w:author="Александр Соколов" w:date="2019-03-27T12:57:00Z">
        <w:r w:rsidR="00D23050">
          <w:rPr>
            <w:szCs w:val="28"/>
          </w:rPr>
          <w:t xml:space="preserve"> </w:t>
        </w:r>
        <w:r w:rsidR="00D23050" w:rsidRPr="00B83183">
          <w:rPr>
            <w:szCs w:val="28"/>
          </w:rPr>
          <w:t>[7]</w:t>
        </w:r>
      </w:ins>
      <w:r w:rsidRPr="009F721F">
        <w:rPr>
          <w:szCs w:val="28"/>
          <w:rPrChange w:id="338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.</w:t>
      </w:r>
    </w:p>
    <w:p w14:paraId="09CF23FE" w14:textId="204698D6" w:rsidR="00511E8D" w:rsidRPr="00CC4C3C" w:rsidRDefault="00511E8D" w:rsidP="009F721F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39" w:author="Александр Соколов" w:date="2019-03-27T12:57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proofErr w:type="spellStart"/>
      <w:r w:rsidRPr="009F721F">
        <w:rPr>
          <w:szCs w:val="28"/>
          <w:rPrChange w:id="340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Protocol</w:t>
      </w:r>
      <w:proofErr w:type="spellEnd"/>
      <w:r w:rsidRPr="009F721F">
        <w:rPr>
          <w:szCs w:val="28"/>
          <w:rPrChange w:id="341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</w:t>
      </w:r>
      <w:proofErr w:type="spellStart"/>
      <w:r w:rsidRPr="009F721F">
        <w:rPr>
          <w:szCs w:val="28"/>
          <w:rPrChange w:id="342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Buffers</w:t>
      </w:r>
      <w:proofErr w:type="spellEnd"/>
      <w:r w:rsidRPr="009F721F">
        <w:rPr>
          <w:szCs w:val="28"/>
          <w:rPrChange w:id="343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– </w:t>
      </w:r>
      <w:del w:id="344" w:author="Александр Соколов" w:date="2019-03-27T12:58:00Z">
        <w:r w:rsidRPr="009F721F" w:rsidDel="00D23050">
          <w:rPr>
            <w:szCs w:val="28"/>
            <w:rPrChange w:id="345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>Платформенно</w:delText>
        </w:r>
      </w:del>
      <w:ins w:id="346" w:author="Александр Соколов" w:date="2019-03-27T12:58:00Z">
        <w:r w:rsidR="00D23050">
          <w:rPr>
            <w:szCs w:val="28"/>
          </w:rPr>
          <w:t>п</w:t>
        </w:r>
        <w:r w:rsidR="00D23050" w:rsidRPr="009F721F">
          <w:rPr>
            <w:szCs w:val="28"/>
            <w:rPrChange w:id="347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t>латформенно</w:t>
        </w:r>
      </w:ins>
      <w:r w:rsidRPr="009F721F">
        <w:rPr>
          <w:szCs w:val="28"/>
          <w:rPrChange w:id="348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-независимый механизм </w:t>
      </w:r>
      <w:proofErr w:type="spellStart"/>
      <w:r w:rsidRPr="009F721F">
        <w:rPr>
          <w:szCs w:val="28"/>
          <w:rPrChange w:id="349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Google</w:t>
      </w:r>
      <w:proofErr w:type="spellEnd"/>
      <w:r w:rsidRPr="009F721F">
        <w:rPr>
          <w:szCs w:val="28"/>
          <w:rPrChange w:id="350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для </w:t>
      </w:r>
      <w:proofErr w:type="spellStart"/>
      <w:r w:rsidRPr="009F721F">
        <w:rPr>
          <w:szCs w:val="28"/>
          <w:rPrChange w:id="351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сериализации</w:t>
      </w:r>
      <w:proofErr w:type="spellEnd"/>
      <w:r w:rsidRPr="009F721F">
        <w:rPr>
          <w:szCs w:val="28"/>
          <w:rPrChange w:id="352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структурированных данных. Основная его особенность в том, что разработчик определяет формат данных для конкретной задачи, а механизм формирует код для работы с этими данными на всех популярных языках программирования.</w:t>
      </w:r>
    </w:p>
    <w:p w14:paraId="6AA46CF6" w14:textId="4B1DBAC0" w:rsidR="00511E8D" w:rsidRPr="00CC4C3C" w:rsidRDefault="00511E8D" w:rsidP="009F721F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53" w:author="Александр Соколов" w:date="2019-03-27T12:57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proofErr w:type="spellStart"/>
      <w:r w:rsidRPr="009F721F">
        <w:rPr>
          <w:szCs w:val="28"/>
          <w:rPrChange w:id="354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gRPC</w:t>
      </w:r>
      <w:proofErr w:type="spellEnd"/>
      <w:del w:id="355" w:author="Александр Соколов" w:date="2019-03-27T12:58:00Z">
        <w:r w:rsidR="008C5187" w:rsidRPr="009F721F" w:rsidDel="00D23050">
          <w:rPr>
            <w:szCs w:val="28"/>
            <w:rPrChange w:id="356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>[8]</w:delText>
        </w:r>
        <w:r w:rsidRPr="009F721F" w:rsidDel="00D23050">
          <w:rPr>
            <w:szCs w:val="28"/>
            <w:rPrChange w:id="357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 </w:delText>
        </w:r>
      </w:del>
      <w:ins w:id="358" w:author="Александр Соколов" w:date="2019-03-27T12:58:00Z">
        <w:r w:rsidR="00D23050">
          <w:rPr>
            <w:szCs w:val="28"/>
          </w:rPr>
          <w:t xml:space="preserve"> </w:t>
        </w:r>
      </w:ins>
      <w:r w:rsidRPr="009F721F">
        <w:rPr>
          <w:szCs w:val="28"/>
          <w:rPrChange w:id="359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– </w:t>
      </w:r>
      <w:del w:id="360" w:author="Александр Соколов" w:date="2019-03-27T12:58:00Z">
        <w:r w:rsidRPr="009F721F" w:rsidDel="00D23050">
          <w:rPr>
            <w:szCs w:val="28"/>
            <w:rPrChange w:id="361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delText xml:space="preserve">Современная </w:delText>
        </w:r>
      </w:del>
      <w:ins w:id="362" w:author="Александр Соколов" w:date="2019-03-27T12:58:00Z">
        <w:r w:rsidR="00D23050">
          <w:rPr>
            <w:szCs w:val="28"/>
          </w:rPr>
          <w:t>с</w:t>
        </w:r>
        <w:r w:rsidR="00D23050" w:rsidRPr="009F721F">
          <w:rPr>
            <w:szCs w:val="28"/>
            <w:rPrChange w:id="363" w:author="Александр Соколов" w:date="2019-03-27T12:57:00Z">
              <w:rPr>
                <w:color w:val="000000"/>
                <w:szCs w:val="28"/>
                <w:shd w:val="clear" w:color="auto" w:fill="FFFFFF"/>
              </w:rPr>
            </w:rPrChange>
          </w:rPr>
          <w:t xml:space="preserve">овременная </w:t>
        </w:r>
      </w:ins>
      <w:r w:rsidRPr="009F721F">
        <w:rPr>
          <w:szCs w:val="28"/>
          <w:rPrChange w:id="364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реализация устаревших </w:t>
      </w:r>
      <w:r w:rsidRPr="009F721F">
        <w:rPr>
          <w:szCs w:val="28"/>
          <w:rPrChange w:id="365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RPC</w:t>
      </w:r>
      <w:r w:rsidRPr="009F721F">
        <w:rPr>
          <w:szCs w:val="28"/>
          <w:rPrChange w:id="366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 xml:space="preserve"> от </w:t>
      </w:r>
      <w:r w:rsidRPr="009F721F">
        <w:rPr>
          <w:szCs w:val="28"/>
          <w:rPrChange w:id="367" w:author="Александр Соколов" w:date="2019-03-27T12:57:00Z">
            <w:rPr>
              <w:color w:val="000000"/>
              <w:szCs w:val="28"/>
              <w:shd w:val="clear" w:color="auto" w:fill="FFFFFF"/>
              <w:lang w:val="en-US"/>
            </w:rPr>
          </w:rPrChange>
        </w:rPr>
        <w:t>Google</w:t>
      </w:r>
      <w:r w:rsidRPr="009F721F">
        <w:rPr>
          <w:szCs w:val="28"/>
          <w:rPrChange w:id="368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. Основные принципы в данной реализации были сохранены, однако были использованы современные технологии для их реализации, что позволило получить высокую производительность и независимость от платформы и используемого языка программирования</w:t>
      </w:r>
      <w:ins w:id="369" w:author="Александр Соколов" w:date="2019-03-27T12:58:00Z">
        <w:r w:rsidR="00D23050">
          <w:rPr>
            <w:szCs w:val="28"/>
          </w:rPr>
          <w:t xml:space="preserve"> </w:t>
        </w:r>
        <w:r w:rsidR="00D23050" w:rsidRPr="00B83183">
          <w:rPr>
            <w:szCs w:val="28"/>
          </w:rPr>
          <w:t>[8]</w:t>
        </w:r>
      </w:ins>
      <w:r w:rsidRPr="009F721F">
        <w:rPr>
          <w:szCs w:val="28"/>
          <w:rPrChange w:id="370" w:author="Александр Соколов" w:date="2019-03-27T12:57:00Z">
            <w:rPr>
              <w:color w:val="000000"/>
              <w:szCs w:val="28"/>
              <w:shd w:val="clear" w:color="auto" w:fill="FFFFFF"/>
            </w:rPr>
          </w:rPrChange>
        </w:rPr>
        <w:t>.</w:t>
      </w:r>
    </w:p>
    <w:p w14:paraId="40F50138" w14:textId="77777777" w:rsidR="00511E8D" w:rsidRDefault="00511E8D" w:rsidP="009F721F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71" w:author="Александр Соколов" w:date="2019-03-27T12:57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proofErr w:type="spellStart"/>
      <w:r w:rsidRPr="00CC4C3C">
        <w:rPr>
          <w:szCs w:val="28"/>
        </w:rPr>
        <w:t>Finagle</w:t>
      </w:r>
      <w:proofErr w:type="spellEnd"/>
      <w:r>
        <w:rPr>
          <w:szCs w:val="28"/>
        </w:rPr>
        <w:t xml:space="preserve"> – </w:t>
      </w:r>
      <w:r w:rsidRPr="009F721F">
        <w:rPr>
          <w:szCs w:val="28"/>
          <w:rPrChange w:id="372" w:author="Александр Соколов" w:date="2019-03-27T12:57:00Z">
            <w:rPr>
              <w:szCs w:val="28"/>
              <w:lang w:val="en-US"/>
            </w:rPr>
          </w:rPrChange>
        </w:rPr>
        <w:t>RPC</w:t>
      </w:r>
      <w:r w:rsidRPr="005E16F9">
        <w:rPr>
          <w:szCs w:val="28"/>
        </w:rPr>
        <w:t xml:space="preserve"> </w:t>
      </w:r>
      <w:r>
        <w:rPr>
          <w:szCs w:val="28"/>
        </w:rPr>
        <w:t xml:space="preserve">от компании </w:t>
      </w:r>
      <w:r w:rsidRPr="009F721F">
        <w:rPr>
          <w:szCs w:val="28"/>
          <w:rPrChange w:id="373" w:author="Александр Соколов" w:date="2019-03-27T12:57:00Z">
            <w:rPr>
              <w:szCs w:val="28"/>
              <w:lang w:val="en-US"/>
            </w:rPr>
          </w:rPrChange>
        </w:rPr>
        <w:t>Twitter</w:t>
      </w:r>
      <w:r>
        <w:rPr>
          <w:szCs w:val="28"/>
        </w:rPr>
        <w:t>. Основная особенность – высокая безопасность, отказоустойчивость, стабильная работа при больших нагрузках, что делает данный механизм удобным для использования в высоконагруженных системах.</w:t>
      </w:r>
    </w:p>
    <w:p w14:paraId="123C91BF" w14:textId="4A799F69" w:rsidR="00511E8D" w:rsidRPr="00CC4C3C" w:rsidRDefault="00511E8D" w:rsidP="009F721F">
      <w:pPr>
        <w:pStyle w:val="af0"/>
        <w:numPr>
          <w:ilvl w:val="0"/>
          <w:numId w:val="41"/>
        </w:numPr>
        <w:tabs>
          <w:tab w:val="left" w:pos="993"/>
        </w:tabs>
        <w:spacing w:line="360" w:lineRule="auto"/>
        <w:ind w:left="0" w:firstLine="567"/>
        <w:rPr>
          <w:szCs w:val="28"/>
        </w:rPr>
        <w:pPrChange w:id="374" w:author="Александр Соколов" w:date="2019-03-27T12:57:00Z">
          <w:pPr>
            <w:pStyle w:val="af0"/>
            <w:numPr>
              <w:numId w:val="43"/>
            </w:numPr>
            <w:spacing w:line="360" w:lineRule="auto"/>
            <w:ind w:left="1287" w:hanging="360"/>
            <w:jc w:val="left"/>
          </w:pPr>
        </w:pPrChange>
      </w:pPr>
      <w:proofErr w:type="spellStart"/>
      <w:r w:rsidRPr="009F721F">
        <w:rPr>
          <w:szCs w:val="28"/>
          <w:rPrChange w:id="375" w:author="Александр Соколов" w:date="2019-03-27T12:57:00Z">
            <w:rPr>
              <w:bCs/>
              <w:color w:val="222222"/>
              <w:szCs w:val="28"/>
              <w:shd w:val="clear" w:color="auto" w:fill="FFFFFF"/>
            </w:rPr>
          </w:rPrChange>
        </w:rPr>
        <w:t>Thrift</w:t>
      </w:r>
      <w:proofErr w:type="spellEnd"/>
      <w:del w:id="376" w:author="Александр Соколов" w:date="2019-03-27T12:58:00Z">
        <w:r w:rsidR="008C5187" w:rsidRPr="009F721F" w:rsidDel="0005523E">
          <w:rPr>
            <w:szCs w:val="28"/>
            <w:rPrChange w:id="377" w:author="Александр Соколов" w:date="2019-03-27T12:57:00Z">
              <w:rPr>
                <w:bCs/>
                <w:color w:val="222222"/>
                <w:szCs w:val="28"/>
                <w:shd w:val="clear" w:color="auto" w:fill="FFFFFF"/>
              </w:rPr>
            </w:rPrChange>
          </w:rPr>
          <w:delText>[9]</w:delText>
        </w:r>
      </w:del>
      <w:ins w:id="378" w:author="Александр Соколов" w:date="2019-03-27T12:58:00Z">
        <w:r w:rsidR="0005523E">
          <w:rPr>
            <w:szCs w:val="28"/>
          </w:rPr>
          <w:t xml:space="preserve"> </w:t>
        </w:r>
      </w:ins>
      <w:del w:id="379" w:author="Александр Соколов" w:date="2019-03-27T12:58:00Z">
        <w:r w:rsidRPr="009F721F" w:rsidDel="0005523E">
          <w:rPr>
            <w:szCs w:val="28"/>
            <w:rPrChange w:id="380" w:author="Александр Соколов" w:date="2019-03-27T12:57:00Z">
              <w:rPr>
                <w:color w:val="222222"/>
                <w:szCs w:val="28"/>
                <w:shd w:val="clear" w:color="auto" w:fill="FFFFFF"/>
              </w:rPr>
            </w:rPrChange>
          </w:rPr>
          <w:delText> </w:delText>
        </w:r>
      </w:del>
      <w:r w:rsidRPr="009F721F">
        <w:rPr>
          <w:szCs w:val="28"/>
          <w:rPrChange w:id="381" w:author="Александр Соколов" w:date="2019-03-27T12:57:00Z">
            <w:rPr>
              <w:color w:val="222222"/>
              <w:szCs w:val="28"/>
              <w:shd w:val="clear" w:color="auto" w:fill="FFFFFF"/>
            </w:rPr>
          </w:rPrChange>
        </w:rPr>
        <w:t xml:space="preserve">– Механизм, разработанный компанией </w:t>
      </w:r>
      <w:r w:rsidRPr="009F721F">
        <w:rPr>
          <w:szCs w:val="28"/>
          <w:rPrChange w:id="382" w:author="Александр Соколов" w:date="2019-03-27T12:57:00Z">
            <w:rPr>
              <w:color w:val="222222"/>
              <w:szCs w:val="28"/>
              <w:shd w:val="clear" w:color="auto" w:fill="FFFFFF"/>
              <w:lang w:val="en-US"/>
            </w:rPr>
          </w:rPrChange>
        </w:rPr>
        <w:t>Apache</w:t>
      </w:r>
      <w:r w:rsidRPr="009F721F">
        <w:rPr>
          <w:szCs w:val="28"/>
          <w:rPrChange w:id="383" w:author="Александр Соколов" w:date="2019-03-27T12:57:00Z">
            <w:rPr>
              <w:color w:val="222222"/>
              <w:szCs w:val="28"/>
              <w:shd w:val="clear" w:color="auto" w:fill="FFFFFF"/>
            </w:rPr>
          </w:rPrChange>
        </w:rPr>
        <w:t xml:space="preserve">. Основная особенность – возможность использования различных форматов передачи данных </w:t>
      </w:r>
      <w:r w:rsidRPr="009F721F">
        <w:rPr>
          <w:szCs w:val="28"/>
          <w:rPrChange w:id="384" w:author="Александр Соколов" w:date="2019-03-27T12:57:00Z">
            <w:rPr>
              <w:color w:val="222222"/>
              <w:szCs w:val="28"/>
              <w:shd w:val="clear" w:color="auto" w:fill="FFFFFF"/>
            </w:rPr>
          </w:rPrChange>
        </w:rPr>
        <w:lastRenderedPageBreak/>
        <w:t>и протоколы связи, что делает его достаточно гибким и адаптируемым под различные решения</w:t>
      </w:r>
      <w:ins w:id="385" w:author="Александр Соколов" w:date="2019-03-27T12:59:00Z">
        <w:r w:rsidR="0005523E">
          <w:rPr>
            <w:szCs w:val="28"/>
          </w:rPr>
          <w:t xml:space="preserve"> </w:t>
        </w:r>
        <w:r w:rsidR="0005523E" w:rsidRPr="00B83183">
          <w:rPr>
            <w:szCs w:val="28"/>
          </w:rPr>
          <w:t>[9]</w:t>
        </w:r>
      </w:ins>
      <w:r w:rsidRPr="009F721F">
        <w:rPr>
          <w:szCs w:val="28"/>
          <w:rPrChange w:id="386" w:author="Александр Соколов" w:date="2019-03-27T12:57:00Z">
            <w:rPr>
              <w:color w:val="222222"/>
              <w:szCs w:val="28"/>
              <w:shd w:val="clear" w:color="auto" w:fill="FFFFFF"/>
            </w:rPr>
          </w:rPrChange>
        </w:rPr>
        <w:t>.</w:t>
      </w:r>
    </w:p>
    <w:p w14:paraId="6C9151DB" w14:textId="197E2827" w:rsidR="008E147E" w:rsidRPr="00A12C62" w:rsidRDefault="008E147E" w:rsidP="008E147E">
      <w:pPr>
        <w:pStyle w:val="4"/>
        <w:numPr>
          <w:ilvl w:val="0"/>
          <w:numId w:val="48"/>
        </w:numPr>
        <w:spacing w:before="240" w:after="240"/>
        <w:rPr>
          <w:ins w:id="387" w:author="Александр Соколов" w:date="2019-03-27T13:04:00Z"/>
          <w:rStyle w:val="ac"/>
          <w:rFonts w:ascii="Times New Roman" w:hAnsi="Times New Roman" w:cs="Times New Roman"/>
          <w:b w:val="0"/>
          <w:szCs w:val="36"/>
        </w:rPr>
        <w:pPrChange w:id="388" w:author="Александр Соколов" w:date="2019-03-27T13:05:00Z">
          <w:pPr>
            <w:pStyle w:val="4"/>
            <w:spacing w:before="240" w:after="240"/>
          </w:pPr>
        </w:pPrChange>
      </w:pPr>
      <w:bookmarkStart w:id="389" w:name="_Toc4584972"/>
      <w:ins w:id="390" w:author="Александр Соколов" w:date="2019-03-27T13:04:00Z">
        <w:r>
          <w:rPr>
            <w:rStyle w:val="ac"/>
            <w:rFonts w:ascii="Times New Roman" w:hAnsi="Times New Roman" w:cs="Times New Roman"/>
            <w:b w:val="0"/>
            <w:szCs w:val="36"/>
          </w:rPr>
          <w:t>ПОСТАНОВКА ЗАДАЧИ</w:t>
        </w:r>
        <w:bookmarkEnd w:id="389"/>
      </w:ins>
    </w:p>
    <w:p w14:paraId="38AFFC0B" w14:textId="4B53C5E4" w:rsidR="000E2E30" w:rsidDel="008E147E" w:rsidRDefault="000E2E30" w:rsidP="008E147E">
      <w:pPr>
        <w:pStyle w:val="a"/>
        <w:spacing w:before="240" w:after="240"/>
        <w:ind w:left="714" w:hanging="357"/>
        <w:rPr>
          <w:del w:id="391" w:author="Александр Соколов" w:date="2019-03-27T12:59:00Z"/>
          <w:rStyle w:val="ac"/>
          <w:b w:val="0"/>
          <w:bCs w:val="0"/>
        </w:rPr>
      </w:pPr>
    </w:p>
    <w:p w14:paraId="5264F98D" w14:textId="5ABD4B74" w:rsidR="00A44F66" w:rsidDel="008E147E" w:rsidRDefault="00A44F66" w:rsidP="008E147E">
      <w:pPr>
        <w:spacing w:before="240" w:after="240" w:line="259" w:lineRule="auto"/>
        <w:ind w:left="714" w:hanging="357"/>
        <w:jc w:val="left"/>
        <w:rPr>
          <w:del w:id="392" w:author="Александр Соколов" w:date="2019-03-27T13:01:00Z"/>
          <w:rStyle w:val="ac"/>
          <w:b w:val="0"/>
          <w:bCs w:val="0"/>
        </w:rPr>
        <w:pPrChange w:id="393" w:author="Александр Соколов" w:date="2019-03-27T13:02:00Z">
          <w:pPr>
            <w:spacing w:after="160" w:line="259" w:lineRule="auto"/>
            <w:jc w:val="left"/>
          </w:pPr>
        </w:pPrChange>
      </w:pPr>
      <w:del w:id="394" w:author="Александр Соколов" w:date="2019-03-27T13:01:00Z">
        <w:r w:rsidDel="008E147E">
          <w:rPr>
            <w:rStyle w:val="ac"/>
            <w:b w:val="0"/>
            <w:bCs w:val="0"/>
          </w:rPr>
          <w:br w:type="page"/>
        </w:r>
      </w:del>
    </w:p>
    <w:p w14:paraId="06C681F9" w14:textId="2B0479EF" w:rsidR="007B0605" w:rsidDel="008E147E" w:rsidRDefault="007B0605" w:rsidP="008E147E">
      <w:pPr>
        <w:spacing w:before="240" w:after="240" w:line="259" w:lineRule="auto"/>
        <w:ind w:left="714" w:hanging="357"/>
        <w:jc w:val="left"/>
        <w:rPr>
          <w:del w:id="395" w:author="Александр Соколов" w:date="2019-03-27T13:01:00Z"/>
          <w:rStyle w:val="ac"/>
          <w:b w:val="0"/>
          <w:bCs w:val="0"/>
        </w:rPr>
        <w:pPrChange w:id="396" w:author="Александр Соколов" w:date="2019-03-27T13:02:00Z">
          <w:pPr/>
        </w:pPrChange>
      </w:pPr>
    </w:p>
    <w:p w14:paraId="0874E894" w14:textId="65C682AA" w:rsidR="007B0605" w:rsidDel="008E147E" w:rsidRDefault="007B0605" w:rsidP="008E147E">
      <w:pPr>
        <w:spacing w:before="240" w:after="240"/>
        <w:ind w:left="714" w:hanging="357"/>
        <w:rPr>
          <w:del w:id="397" w:author="Александр Соколов" w:date="2019-03-27T13:01:00Z"/>
          <w:rStyle w:val="ac"/>
          <w:b w:val="0"/>
          <w:bCs w:val="0"/>
        </w:rPr>
        <w:pPrChange w:id="398" w:author="Александр Соколов" w:date="2019-03-27T13:02:00Z">
          <w:pPr/>
        </w:pPrChange>
      </w:pPr>
    </w:p>
    <w:p w14:paraId="758482E2" w14:textId="67A7605D" w:rsidR="008E147E" w:rsidRPr="008E147E" w:rsidDel="008E147E" w:rsidRDefault="008F149B" w:rsidP="008E147E">
      <w:pPr>
        <w:rPr>
          <w:del w:id="399" w:author="Александр Соколов" w:date="2019-03-27T13:02:00Z"/>
          <w:rPrChange w:id="400" w:author="Александр Соколов" w:date="2019-03-27T13:02:00Z">
            <w:rPr>
              <w:del w:id="401" w:author="Александр Соколов" w:date="2019-03-27T13:02:00Z"/>
              <w:rFonts w:cs="Times New Roman"/>
            </w:rPr>
          </w:rPrChange>
        </w:rPr>
        <w:pPrChange w:id="402" w:author="Александр Соколов" w:date="2019-03-27T13:02:00Z">
          <w:pPr>
            <w:pStyle w:val="a"/>
          </w:pPr>
        </w:pPrChange>
      </w:pPr>
      <w:del w:id="403" w:author="Александр Соколов" w:date="2019-03-27T13:05:00Z">
        <w:r w:rsidRPr="00A12C62" w:rsidDel="008E147E">
          <w:delText>ПОСТАНОВКА ЗАДАЧИ</w:delText>
        </w:r>
      </w:del>
    </w:p>
    <w:p w14:paraId="3108CC60" w14:textId="0B8FA07B" w:rsidR="00385998" w:rsidRPr="00385998" w:rsidDel="008E147E" w:rsidRDefault="00385998" w:rsidP="00385998">
      <w:pPr>
        <w:rPr>
          <w:del w:id="404" w:author="Александр Соколов" w:date="2019-03-27T13:01:00Z"/>
        </w:rPr>
      </w:pPr>
    </w:p>
    <w:p w14:paraId="4AD834EE" w14:textId="2C1185F0" w:rsidR="008E147E" w:rsidRDefault="00B84340" w:rsidP="00110486">
      <w:pPr>
        <w:spacing w:line="360" w:lineRule="auto"/>
        <w:ind w:firstLine="567"/>
        <w:rPr>
          <w:ins w:id="405" w:author="Александр Соколов" w:date="2019-03-27T13:05:00Z"/>
          <w:szCs w:val="28"/>
        </w:rPr>
      </w:pPr>
      <w:r w:rsidRPr="00110486">
        <w:rPr>
          <w:szCs w:val="28"/>
        </w:rPr>
        <w:t xml:space="preserve">В </w:t>
      </w:r>
      <w:r w:rsidR="00A639A7" w:rsidRPr="00110486">
        <w:rPr>
          <w:szCs w:val="28"/>
        </w:rPr>
        <w:t>рамках данной</w:t>
      </w:r>
      <w:r w:rsidR="00614A1D" w:rsidRPr="00110486">
        <w:rPr>
          <w:szCs w:val="28"/>
        </w:rPr>
        <w:t xml:space="preserve"> курсовой работы</w:t>
      </w:r>
      <w:r w:rsidR="00011C9D" w:rsidRPr="00110486">
        <w:rPr>
          <w:szCs w:val="28"/>
        </w:rPr>
        <w:t xml:space="preserve"> </w:t>
      </w:r>
      <w:del w:id="406" w:author="Александр Соколов" w:date="2019-03-27T13:05:00Z">
        <w:r w:rsidR="00011C9D" w:rsidRPr="00110486" w:rsidDel="008E147E">
          <w:rPr>
            <w:szCs w:val="28"/>
          </w:rPr>
          <w:delText xml:space="preserve">необходимо </w:delText>
        </w:r>
      </w:del>
      <w:ins w:id="407" w:author="Александр Соколов" w:date="2019-03-27T13:05:00Z">
        <w:r w:rsidR="008E147E">
          <w:rPr>
            <w:szCs w:val="28"/>
          </w:rPr>
          <w:t>требовалось.</w:t>
        </w:r>
      </w:ins>
    </w:p>
    <w:p w14:paraId="58209AA9" w14:textId="77777777" w:rsidR="008E147E" w:rsidRPr="008E147E" w:rsidRDefault="008E147E" w:rsidP="00502563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08" w:author="Александр Соколов" w:date="2019-03-27T13:05:00Z"/>
          <w:color w:val="333333"/>
          <w:szCs w:val="28"/>
          <w:rPrChange w:id="409" w:author="Александр Соколов" w:date="2019-03-27T13:05:00Z">
            <w:rPr>
              <w:ins w:id="410" w:author="Александр Соколов" w:date="2019-03-27T13:05:00Z"/>
            </w:rPr>
          </w:rPrChange>
        </w:rPr>
        <w:pPrChange w:id="411" w:author="Александр Соколов" w:date="2019-03-27T13:10:00Z">
          <w:pPr>
            <w:pStyle w:val="af0"/>
            <w:numPr>
              <w:numId w:val="48"/>
            </w:numPr>
            <w:spacing w:line="360" w:lineRule="auto"/>
            <w:ind w:hanging="360"/>
          </w:pPr>
        </w:pPrChange>
      </w:pPr>
      <w:ins w:id="412" w:author="Александр Соколов" w:date="2019-03-27T13:05:00Z">
        <w:r w:rsidRPr="00502563">
          <w:rPr>
            <w:color w:val="333333"/>
            <w:szCs w:val="28"/>
            <w:rPrChange w:id="413" w:author="Александр Соколов" w:date="2019-03-27T13:10:00Z">
              <w:rPr>
                <w:szCs w:val="28"/>
              </w:rPr>
            </w:rPrChange>
          </w:rPr>
          <w:t>П</w:t>
        </w:r>
      </w:ins>
      <w:del w:id="414" w:author="Александр Соколов" w:date="2019-03-27T13:02:00Z">
        <w:r w:rsidR="00274681" w:rsidRPr="00502563" w:rsidDel="008E147E">
          <w:rPr>
            <w:color w:val="333333"/>
            <w:szCs w:val="28"/>
            <w:rPrChange w:id="415" w:author="Александр Соколов" w:date="2019-03-27T13:10:00Z">
              <w:rPr/>
            </w:rPrChange>
          </w:rPr>
          <w:delText>П</w:delText>
        </w:r>
      </w:del>
      <w:r w:rsidR="00274681" w:rsidRPr="00502563">
        <w:rPr>
          <w:color w:val="333333"/>
          <w:szCs w:val="28"/>
          <w:rPrChange w:id="416" w:author="Александр Соколов" w:date="2019-03-27T13:10:00Z">
            <w:rPr/>
          </w:rPrChange>
        </w:rPr>
        <w:t>ровести</w:t>
      </w:r>
      <w:del w:id="417" w:author="Александр Соколов" w:date="2019-03-27T13:02:00Z">
        <w:r w:rsidR="00274681" w:rsidRPr="00502563" w:rsidDel="008E147E">
          <w:rPr>
            <w:color w:val="333333"/>
            <w:szCs w:val="28"/>
            <w:rPrChange w:id="418" w:author="Александр Соколов" w:date="2019-03-27T13:10:00Z">
              <w:rPr/>
            </w:rPrChange>
          </w:rPr>
          <w:delText> </w:delText>
        </w:r>
      </w:del>
      <w:ins w:id="419" w:author="Александр Соколов" w:date="2019-03-27T13:02:00Z">
        <w:r w:rsidRPr="00502563">
          <w:rPr>
            <w:color w:val="333333"/>
            <w:szCs w:val="28"/>
            <w:rPrChange w:id="420" w:author="Александр Соколов" w:date="2019-03-27T13:10:00Z">
              <w:rPr/>
            </w:rPrChange>
          </w:rPr>
          <w:t xml:space="preserve"> </w:t>
        </w:r>
      </w:ins>
      <w:r w:rsidR="00274681" w:rsidRPr="00502563">
        <w:rPr>
          <w:color w:val="333333"/>
          <w:szCs w:val="28"/>
          <w:rPrChange w:id="421" w:author="Александр Соколов" w:date="2019-03-27T13:10:00Z">
            <w:rPr/>
          </w:rPrChange>
        </w:rPr>
        <w:t xml:space="preserve">обзор </w:t>
      </w:r>
      <w:del w:id="422" w:author="Александр Соколов" w:date="2019-03-27T13:02:00Z">
        <w:r w:rsidR="00274681" w:rsidRPr="00502563" w:rsidDel="008E147E">
          <w:rPr>
            <w:color w:val="333333"/>
            <w:szCs w:val="28"/>
            <w:rPrChange w:id="423" w:author="Александр Соколов" w:date="2019-03-27T13:10:00Z">
              <w:rPr/>
            </w:rPrChange>
          </w:rPr>
          <w:delText>литературы </w:delText>
        </w:r>
      </w:del>
      <w:ins w:id="424" w:author="Александр Соколов" w:date="2019-03-27T13:02:00Z">
        <w:r w:rsidRPr="00502563">
          <w:rPr>
            <w:color w:val="333333"/>
            <w:szCs w:val="28"/>
            <w:rPrChange w:id="425" w:author="Александр Соколов" w:date="2019-03-27T13:10:00Z">
              <w:rPr/>
            </w:rPrChange>
          </w:rPr>
          <w:t>литературы</w:t>
        </w:r>
        <w:r w:rsidRPr="00502563">
          <w:rPr>
            <w:color w:val="333333"/>
            <w:szCs w:val="28"/>
            <w:rPrChange w:id="426" w:author="Александр Соколов" w:date="2019-03-27T13:10:00Z">
              <w:rPr/>
            </w:rPrChange>
          </w:rPr>
          <w:t xml:space="preserve"> </w:t>
        </w:r>
      </w:ins>
      <w:r w:rsidR="00274681" w:rsidRPr="00502563">
        <w:rPr>
          <w:color w:val="333333"/>
          <w:szCs w:val="28"/>
          <w:rPrChange w:id="427" w:author="Александр Соколов" w:date="2019-03-27T13:10:00Z">
            <w:rPr/>
          </w:rPrChange>
        </w:rPr>
        <w:t xml:space="preserve">по теме: </w:t>
      </w:r>
      <w:del w:id="428" w:author="Александр Соколов" w:date="2019-03-27T13:02:00Z">
        <w:r w:rsidR="00274681" w:rsidRPr="00502563" w:rsidDel="008E147E">
          <w:rPr>
            <w:color w:val="333333"/>
            <w:szCs w:val="28"/>
            <w:rPrChange w:id="429" w:author="Александр Соколов" w:date="2019-03-27T13:10:00Z">
              <w:rPr/>
            </w:rPrChange>
          </w:rPr>
          <w:delText>"</w:delText>
        </w:r>
      </w:del>
      <w:ins w:id="430" w:author="Александр Соколов" w:date="2019-03-27T13:02:00Z">
        <w:r w:rsidRPr="00502563">
          <w:rPr>
            <w:color w:val="333333"/>
            <w:szCs w:val="28"/>
            <w:rPrChange w:id="431" w:author="Александр Соколов" w:date="2019-03-27T13:10:00Z">
              <w:rPr/>
            </w:rPrChange>
          </w:rPr>
          <w:t>«</w:t>
        </w:r>
      </w:ins>
      <w:r w:rsidR="00274681" w:rsidRPr="00502563">
        <w:rPr>
          <w:color w:val="333333"/>
          <w:szCs w:val="28"/>
          <w:rPrChange w:id="432" w:author="Александр Соколов" w:date="2019-03-27T13:10:00Z">
            <w:rPr/>
          </w:rPrChange>
        </w:rPr>
        <w:t xml:space="preserve">Технологии и </w:t>
      </w:r>
      <w:del w:id="433" w:author="Александр Соколов" w:date="2019-03-27T13:02:00Z">
        <w:r w:rsidR="00274681" w:rsidRPr="00502563" w:rsidDel="008E147E">
          <w:rPr>
            <w:color w:val="333333"/>
            <w:szCs w:val="28"/>
            <w:rPrChange w:id="434" w:author="Александр Соколов" w:date="2019-03-27T13:10:00Z">
              <w:rPr/>
            </w:rPrChange>
          </w:rPr>
          <w:delText>методы </w:delText>
        </w:r>
      </w:del>
      <w:ins w:id="435" w:author="Александр Соколов" w:date="2019-03-27T13:02:00Z">
        <w:r w:rsidRPr="00502563">
          <w:rPr>
            <w:color w:val="333333"/>
            <w:szCs w:val="28"/>
            <w:rPrChange w:id="436" w:author="Александр Соколов" w:date="2019-03-27T13:10:00Z">
              <w:rPr/>
            </w:rPrChange>
          </w:rPr>
          <w:t>методы</w:t>
        </w:r>
        <w:r w:rsidRPr="00502563">
          <w:rPr>
            <w:color w:val="333333"/>
            <w:szCs w:val="28"/>
            <w:rPrChange w:id="437" w:author="Александр Соколов" w:date="2019-03-27T13:10:00Z">
              <w:rPr/>
            </w:rPrChange>
          </w:rPr>
          <w:t xml:space="preserve"> </w:t>
        </w:r>
      </w:ins>
      <w:del w:id="438" w:author="Александр Соколов" w:date="2019-03-27T13:02:00Z">
        <w:r w:rsidR="00274681" w:rsidRPr="00502563" w:rsidDel="008E147E">
          <w:rPr>
            <w:color w:val="333333"/>
            <w:szCs w:val="28"/>
            <w:rPrChange w:id="439" w:author="Александр Соколов" w:date="2019-03-27T13:10:00Z">
              <w:rPr/>
            </w:rPrChange>
          </w:rPr>
          <w:delText>удалённого </w:delText>
        </w:r>
      </w:del>
      <w:ins w:id="440" w:author="Александр Соколов" w:date="2019-03-27T13:02:00Z">
        <w:r w:rsidRPr="00502563">
          <w:rPr>
            <w:color w:val="333333"/>
            <w:szCs w:val="28"/>
            <w:rPrChange w:id="441" w:author="Александр Соколов" w:date="2019-03-27T13:10:00Z">
              <w:rPr/>
            </w:rPrChange>
          </w:rPr>
          <w:t>удалённого</w:t>
        </w:r>
        <w:r w:rsidRPr="00502563">
          <w:rPr>
            <w:color w:val="333333"/>
            <w:szCs w:val="28"/>
            <w:rPrChange w:id="442" w:author="Александр Соколов" w:date="2019-03-27T13:10:00Z">
              <w:rPr/>
            </w:rPrChange>
          </w:rPr>
          <w:t xml:space="preserve"> </w:t>
        </w:r>
      </w:ins>
      <w:r w:rsidR="00274681" w:rsidRPr="00502563">
        <w:rPr>
          <w:color w:val="333333"/>
          <w:szCs w:val="28"/>
          <w:rPrChange w:id="443" w:author="Александр Соколов" w:date="2019-03-27T13:10:00Z">
            <w:rPr/>
          </w:rPrChange>
        </w:rPr>
        <w:t>запуска процедур и функций на высокопроизводительных вычислительных системах</w:t>
      </w:r>
      <w:del w:id="444" w:author="Александр Соколов" w:date="2019-03-27T13:02:00Z">
        <w:r w:rsidR="00274681" w:rsidRPr="00502563" w:rsidDel="008E147E">
          <w:rPr>
            <w:color w:val="333333"/>
            <w:szCs w:val="28"/>
            <w:rPrChange w:id="445" w:author="Александр Соколов" w:date="2019-03-27T13:10:00Z">
              <w:rPr/>
            </w:rPrChange>
          </w:rPr>
          <w:delText xml:space="preserve">", </w:delText>
        </w:r>
      </w:del>
      <w:ins w:id="446" w:author="Александр Соколов" w:date="2019-03-27T13:02:00Z">
        <w:r w:rsidRPr="00502563">
          <w:rPr>
            <w:color w:val="333333"/>
            <w:szCs w:val="28"/>
            <w:rPrChange w:id="447" w:author="Александр Соколов" w:date="2019-03-27T13:10:00Z">
              <w:rPr/>
            </w:rPrChange>
          </w:rPr>
          <w:t>»</w:t>
        </w:r>
      </w:ins>
      <w:ins w:id="448" w:author="Александр Соколов" w:date="2019-03-27T13:05:00Z">
        <w:r w:rsidRPr="00502563">
          <w:rPr>
            <w:color w:val="333333"/>
            <w:szCs w:val="28"/>
            <w:rPrChange w:id="449" w:author="Александр Соколов" w:date="2019-03-27T13:10:00Z">
              <w:rPr/>
            </w:rPrChange>
          </w:rPr>
          <w:t>.</w:t>
        </w:r>
      </w:ins>
    </w:p>
    <w:p w14:paraId="3401C4D9" w14:textId="3A6539A1" w:rsidR="00502563" w:rsidRDefault="00011C9D" w:rsidP="00502563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50" w:author="Александр Соколов" w:date="2019-03-27T13:08:00Z"/>
          <w:color w:val="333333"/>
          <w:szCs w:val="28"/>
        </w:rPr>
        <w:pPrChange w:id="451" w:author="Александр Соколов" w:date="2019-03-27T13:10:00Z">
          <w:pPr>
            <w:pStyle w:val="af0"/>
            <w:numPr>
              <w:numId w:val="48"/>
            </w:numPr>
            <w:tabs>
              <w:tab w:val="left" w:pos="851"/>
            </w:tabs>
            <w:spacing w:line="360" w:lineRule="auto"/>
            <w:ind w:left="0" w:firstLine="567"/>
          </w:pPr>
        </w:pPrChange>
      </w:pPr>
      <w:del w:id="452" w:author="Александр Соколов" w:date="2019-03-27T13:05:00Z">
        <w:r w:rsidRPr="00502563" w:rsidDel="008E147E">
          <w:rPr>
            <w:color w:val="000000"/>
            <w:szCs w:val="28"/>
            <w:rPrChange w:id="453" w:author="Александр Соколов" w:date="2019-03-27T13:10:00Z">
              <w:rPr>
                <w:color w:val="000000"/>
                <w:szCs w:val="28"/>
              </w:rPr>
            </w:rPrChange>
          </w:rPr>
          <w:delText>р</w:delText>
        </w:r>
      </w:del>
      <w:del w:id="454" w:author="Александр Соколов" w:date="2019-03-27T13:08:00Z">
        <w:r w:rsidRPr="00502563" w:rsidDel="00502563">
          <w:rPr>
            <w:color w:val="000000"/>
            <w:szCs w:val="28"/>
            <w:rPrChange w:id="455" w:author="Александр Соколов" w:date="2019-03-27T13:10:00Z">
              <w:rPr>
                <w:color w:val="000000"/>
                <w:szCs w:val="28"/>
              </w:rPr>
            </w:rPrChange>
          </w:rPr>
          <w:delText xml:space="preserve">азработать </w:delText>
        </w:r>
        <w:r w:rsidR="00110486" w:rsidRPr="00502563" w:rsidDel="00502563">
          <w:rPr>
            <w:szCs w:val="28"/>
            <w:rPrChange w:id="456" w:author="Александр Соколов" w:date="2019-03-27T13:10:00Z">
              <w:rPr>
                <w:szCs w:val="28"/>
              </w:rPr>
            </w:rPrChange>
          </w:rPr>
          <w:delText>тестовую функцию</w:delText>
        </w:r>
      </w:del>
      <w:del w:id="457" w:author="Александр Соколов" w:date="2019-03-27T13:05:00Z">
        <w:r w:rsidR="00110486" w:rsidRPr="00502563" w:rsidDel="008E147E">
          <w:rPr>
            <w:szCs w:val="28"/>
            <w:rPrChange w:id="458" w:author="Александр Соколов" w:date="2019-03-27T13:10:00Z">
              <w:rPr>
                <w:szCs w:val="28"/>
              </w:rPr>
            </w:rPrChange>
          </w:rPr>
          <w:delText> </w:delText>
        </w:r>
      </w:del>
      <w:del w:id="459" w:author="Александр Соколов" w:date="2019-03-27T13:08:00Z">
        <w:r w:rsidR="00110486" w:rsidRPr="00502563" w:rsidDel="00502563">
          <w:rPr>
            <w:szCs w:val="28"/>
            <w:rPrChange w:id="460" w:author="Александр Соколов" w:date="2019-03-27T13:10:00Z">
              <w:rPr>
                <w:szCs w:val="28"/>
              </w:rPr>
            </w:rPrChange>
          </w:rPr>
          <w:delText>системы, с помощью которой можно будет осуществить запуск «решателя», реализованного с использованием графоориентированного подхода[11]</w:delText>
        </w:r>
      </w:del>
      <w:ins w:id="461" w:author="Александр Соколов" w:date="2019-03-27T13:08:00Z">
        <w:r w:rsidR="00502563" w:rsidRPr="00502563">
          <w:rPr>
            <w:bCs/>
            <w:color w:val="333333"/>
            <w:szCs w:val="28"/>
            <w:rPrChange w:id="462" w:author="Александр Соколов" w:date="2019-03-27T13:10:00Z">
              <w:rPr>
                <w:bCs/>
                <w:color w:val="333333"/>
                <w:szCs w:val="28"/>
                <w:highlight w:val="yellow"/>
              </w:rPr>
            </w:rPrChange>
          </w:rPr>
          <w:t>Р</w:t>
        </w:r>
        <w:r w:rsidR="00502563" w:rsidRPr="00B83183">
          <w:rPr>
            <w:bCs/>
            <w:color w:val="333333"/>
            <w:szCs w:val="28"/>
          </w:rPr>
          <w:t>азработать архитектуры подсистемы</w:t>
        </w:r>
        <w:r w:rsidR="00502563" w:rsidRPr="00B83183">
          <w:rPr>
            <w:color w:val="333333"/>
            <w:szCs w:val="28"/>
          </w:rPr>
          <w:t xml:space="preserve">, обеспечивающей удалённый запуск </w:t>
        </w:r>
        <w:proofErr w:type="spellStart"/>
        <w:r w:rsidR="00502563" w:rsidRPr="00B83183">
          <w:rPr>
            <w:color w:val="333333"/>
            <w:szCs w:val="28"/>
          </w:rPr>
          <w:t>графоориентированных</w:t>
        </w:r>
        <w:proofErr w:type="spellEnd"/>
        <w:r w:rsidR="00502563" w:rsidRPr="00B83183">
          <w:rPr>
            <w:color w:val="333333"/>
            <w:szCs w:val="28"/>
          </w:rPr>
          <w:t xml:space="preserve"> «решателей»</w:t>
        </w:r>
        <w:r w:rsidR="00502563">
          <w:rPr>
            <w:color w:val="333333"/>
            <w:szCs w:val="28"/>
          </w:rPr>
          <w:t>.</w:t>
        </w:r>
      </w:ins>
    </w:p>
    <w:p w14:paraId="39954CF3" w14:textId="7A3D4A70" w:rsidR="00110486" w:rsidRDefault="00502563" w:rsidP="00502563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463" w:author="Александр Соколов" w:date="2019-03-27T13:12:00Z"/>
          <w:color w:val="333333"/>
          <w:szCs w:val="28"/>
        </w:rPr>
      </w:pPr>
      <w:ins w:id="464" w:author="Александр Соколов" w:date="2019-03-27T13:10:00Z">
        <w:r>
          <w:rPr>
            <w:szCs w:val="28"/>
          </w:rPr>
          <w:t xml:space="preserve">Реализовать программный механизм </w:t>
        </w:r>
      </w:ins>
      <w:ins w:id="465" w:author="Александр Соколов" w:date="2019-03-27T13:11:00Z">
        <w:r>
          <w:rPr>
            <w:szCs w:val="28"/>
          </w:rPr>
          <w:t xml:space="preserve">связи </w:t>
        </w:r>
        <w:r w:rsidRPr="00300992">
          <w:rPr>
            <w:color w:val="333333"/>
            <w:szCs w:val="28"/>
            <w:shd w:val="clear" w:color="auto" w:fill="FFFFFF"/>
          </w:rPr>
          <w:t>произвольной</w:t>
        </w:r>
        <w:r>
          <w:rPr>
            <w:color w:val="333333"/>
            <w:szCs w:val="28"/>
            <w:shd w:val="clear" w:color="auto" w:fill="FFFFFF"/>
          </w:rPr>
          <w:t xml:space="preserve"> </w:t>
        </w:r>
        <w:r w:rsidRPr="00300992">
          <w:rPr>
            <w:rStyle w:val="ac"/>
            <w:b w:val="0"/>
            <w:color w:val="333333"/>
            <w:szCs w:val="28"/>
            <w:shd w:val="clear" w:color="auto" w:fill="FFFFFF"/>
          </w:rPr>
          <w:t>функций системы</w:t>
        </w:r>
        <w:r w:rsidRPr="00502563">
          <w:rPr>
            <w:rStyle w:val="ac"/>
            <w:b w:val="0"/>
            <w:color w:val="333333"/>
            <w:szCs w:val="28"/>
            <w:shd w:val="clear" w:color="auto" w:fill="FFFFFF"/>
            <w:rPrChange w:id="466" w:author="Александр Соколов" w:date="2019-03-27T13:11:00Z">
              <w:rPr>
                <w:rStyle w:val="ac"/>
                <w:b w:val="0"/>
                <w:color w:val="333333"/>
                <w:szCs w:val="28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Style w:val="ac"/>
            <w:b w:val="0"/>
            <w:color w:val="333333"/>
            <w:szCs w:val="28"/>
            <w:shd w:val="clear" w:color="auto" w:fill="FFFFFF"/>
          </w:rPr>
          <w:t xml:space="preserve">определения исходных данных </w:t>
        </w:r>
        <w:r w:rsidRPr="00502563">
          <w:rPr>
            <w:rStyle w:val="ac"/>
            <w:b w:val="0"/>
            <w:color w:val="333333"/>
            <w:szCs w:val="28"/>
            <w:shd w:val="clear" w:color="auto" w:fill="FFFFFF"/>
            <w:rPrChange w:id="467" w:author="Александр Соколов" w:date="2019-03-27T13:11:00Z">
              <w:rPr>
                <w:rStyle w:val="ac"/>
                <w:b w:val="0"/>
                <w:color w:val="333333"/>
                <w:szCs w:val="28"/>
                <w:shd w:val="clear" w:color="auto" w:fill="FFFFFF"/>
                <w:lang w:val="en-US"/>
              </w:rPr>
            </w:rPrChange>
          </w:rPr>
          <w:t>[</w:t>
        </w:r>
        <w:r w:rsidRPr="00502563">
          <w:rPr>
            <w:rStyle w:val="ac"/>
            <w:b w:val="0"/>
            <w:color w:val="333333"/>
            <w:szCs w:val="28"/>
            <w:highlight w:val="yellow"/>
            <w:shd w:val="clear" w:color="auto" w:fill="FFFFFF"/>
            <w:lang w:val="en-US"/>
            <w:rPrChange w:id="468" w:author="Александр Соколов" w:date="2019-03-27T13:12:00Z">
              <w:rPr>
                <w:rStyle w:val="ac"/>
                <w:b w:val="0"/>
                <w:color w:val="333333"/>
                <w:szCs w:val="28"/>
                <w:shd w:val="clear" w:color="auto" w:fill="FFFFFF"/>
                <w:lang w:val="en-US"/>
              </w:rPr>
            </w:rPrChange>
          </w:rPr>
          <w:t>XX</w:t>
        </w:r>
        <w:r w:rsidRPr="00502563">
          <w:rPr>
            <w:rStyle w:val="ac"/>
            <w:b w:val="0"/>
            <w:color w:val="333333"/>
            <w:szCs w:val="28"/>
            <w:shd w:val="clear" w:color="auto" w:fill="FFFFFF"/>
            <w:rPrChange w:id="469" w:author="Александр Соколов" w:date="2019-03-27T13:11:00Z">
              <w:rPr>
                <w:rStyle w:val="ac"/>
                <w:b w:val="0"/>
                <w:color w:val="333333"/>
                <w:szCs w:val="28"/>
                <w:shd w:val="clear" w:color="auto" w:fill="FFFFFF"/>
                <w:lang w:val="en-US"/>
              </w:rPr>
            </w:rPrChange>
          </w:rPr>
          <w:t xml:space="preserve">] </w:t>
        </w:r>
        <w:r>
          <w:rPr>
            <w:rStyle w:val="ac"/>
            <w:b w:val="0"/>
            <w:color w:val="333333"/>
            <w:szCs w:val="28"/>
            <w:shd w:val="clear" w:color="auto" w:fill="FFFFFF"/>
          </w:rPr>
          <w:t xml:space="preserve">с </w:t>
        </w:r>
      </w:ins>
      <w:ins w:id="470" w:author="Александр Соколов" w:date="2019-03-27T13:12:00Z">
        <w:r>
          <w:rPr>
            <w:rStyle w:val="ac"/>
            <w:b w:val="0"/>
            <w:color w:val="333333"/>
            <w:szCs w:val="28"/>
            <w:shd w:val="clear" w:color="auto" w:fill="FFFFFF"/>
          </w:rPr>
          <w:t>конкретным «решателем»</w:t>
        </w:r>
      </w:ins>
      <w:del w:id="471" w:author="Александр Соколов" w:date="2019-03-27T13:05:00Z">
        <w:r w:rsidR="00110486" w:rsidRPr="008E147E" w:rsidDel="00502563">
          <w:rPr>
            <w:szCs w:val="28"/>
            <w:rPrChange w:id="472" w:author="Александр Соколов" w:date="2019-03-27T13:05:00Z">
              <w:rPr>
                <w:szCs w:val="28"/>
              </w:rPr>
            </w:rPrChange>
          </w:rPr>
          <w:delText xml:space="preserve">, </w:delText>
        </w:r>
      </w:del>
      <w:del w:id="473" w:author="Александр Соколов" w:date="2019-03-27T13:12:00Z">
        <w:r w:rsidR="00110486" w:rsidRPr="008E147E" w:rsidDel="00502563">
          <w:rPr>
            <w:rStyle w:val="ac"/>
            <w:b w:val="0"/>
            <w:color w:val="333333"/>
            <w:szCs w:val="28"/>
            <w:highlight w:val="yellow"/>
            <w:shd w:val="clear" w:color="auto" w:fill="FFFFFF"/>
            <w:rPrChange w:id="474" w:author="Александр Соколов" w:date="2019-03-27T13:05:00Z">
              <w:rPr>
                <w:rStyle w:val="ac"/>
                <w:b w:val="0"/>
                <w:color w:val="333333"/>
                <w:szCs w:val="28"/>
                <w:shd w:val="clear" w:color="auto" w:fill="FFFFFF"/>
              </w:rPr>
            </w:rPrChange>
          </w:rPr>
          <w:delText>О</w:delText>
        </w:r>
        <w:r w:rsidR="00110486" w:rsidRPr="008E147E" w:rsidDel="00502563">
          <w:rPr>
            <w:rStyle w:val="ac"/>
            <w:b w:val="0"/>
            <w:color w:val="333333"/>
            <w:szCs w:val="28"/>
            <w:shd w:val="clear" w:color="auto" w:fill="FFFFFF"/>
            <w:rPrChange w:id="475" w:author="Александр Соколов" w:date="2019-03-27T13:05:00Z">
              <w:rPr>
                <w:rStyle w:val="ac"/>
                <w:b w:val="0"/>
                <w:color w:val="333333"/>
                <w:szCs w:val="28"/>
                <w:shd w:val="clear" w:color="auto" w:fill="FFFFFF"/>
              </w:rPr>
            </w:rPrChange>
          </w:rPr>
          <w:delText xml:space="preserve">беспечить </w:delText>
        </w:r>
        <w:r w:rsidR="00110486" w:rsidRPr="008E147E" w:rsidDel="00502563">
          <w:rPr>
            <w:rStyle w:val="ac"/>
            <w:b w:val="0"/>
            <w:color w:val="333333"/>
            <w:szCs w:val="28"/>
            <w:highlight w:val="yellow"/>
            <w:shd w:val="clear" w:color="auto" w:fill="FFFFFF"/>
            <w:rPrChange w:id="476" w:author="Александр Соколов" w:date="2019-03-27T13:05:00Z">
              <w:rPr>
                <w:rStyle w:val="ac"/>
                <w:b w:val="0"/>
                <w:color w:val="333333"/>
                <w:szCs w:val="28"/>
                <w:shd w:val="clear" w:color="auto" w:fill="FFFFFF"/>
              </w:rPr>
            </w:rPrChange>
          </w:rPr>
          <w:delText>поддержку</w:delText>
        </w:r>
      </w:del>
      <w:del w:id="477" w:author="Александр Соколов" w:date="2019-03-27T13:05:00Z">
        <w:r w:rsidR="00110486" w:rsidRPr="008E147E" w:rsidDel="00502563">
          <w:rPr>
            <w:color w:val="333333"/>
            <w:szCs w:val="28"/>
            <w:shd w:val="clear" w:color="auto" w:fill="FFFFFF"/>
            <w:rPrChange w:id="478" w:author="Александр Соколов" w:date="2019-03-27T13:05:00Z">
              <w:rPr>
                <w:color w:val="333333"/>
                <w:szCs w:val="28"/>
                <w:shd w:val="clear" w:color="auto" w:fill="FFFFFF"/>
              </w:rPr>
            </w:rPrChange>
          </w:rPr>
          <w:delText> </w:delText>
        </w:r>
      </w:del>
      <w:del w:id="479" w:author="Александр Соколов" w:date="2019-03-27T13:12:00Z">
        <w:r w:rsidR="00110486" w:rsidRPr="008E147E" w:rsidDel="00502563">
          <w:rPr>
            <w:color w:val="333333"/>
            <w:szCs w:val="28"/>
            <w:highlight w:val="yellow"/>
            <w:shd w:val="clear" w:color="auto" w:fill="FFFFFF"/>
            <w:rPrChange w:id="480" w:author="Александр Соколов" w:date="2019-03-27T13:05:00Z">
              <w:rPr>
                <w:color w:val="333333"/>
                <w:szCs w:val="28"/>
                <w:shd w:val="clear" w:color="auto" w:fill="FFFFFF"/>
              </w:rPr>
            </w:rPrChange>
          </w:rPr>
          <w:delText>привязки</w:delText>
        </w:r>
        <w:r w:rsidR="00110486" w:rsidRPr="008E147E" w:rsidDel="00502563">
          <w:rPr>
            <w:color w:val="333333"/>
            <w:szCs w:val="28"/>
            <w:shd w:val="clear" w:color="auto" w:fill="FFFFFF"/>
            <w:rPrChange w:id="481" w:author="Александр Соколов" w:date="2019-03-27T13:05:00Z">
              <w:rPr>
                <w:color w:val="333333"/>
                <w:szCs w:val="28"/>
                <w:shd w:val="clear" w:color="auto" w:fill="FFFFFF"/>
              </w:rPr>
            </w:rPrChange>
          </w:rPr>
          <w:delText xml:space="preserve"> конкретного решателя </w:delText>
        </w:r>
        <w:r w:rsidR="00110486" w:rsidRPr="008E147E" w:rsidDel="00502563">
          <w:rPr>
            <w:color w:val="333333"/>
            <w:szCs w:val="28"/>
            <w:highlight w:val="yellow"/>
            <w:shd w:val="clear" w:color="auto" w:fill="FFFFFF"/>
            <w:rPrChange w:id="482" w:author="Александр Соколов" w:date="2019-03-27T13:05:00Z">
              <w:rPr>
                <w:color w:val="333333"/>
                <w:szCs w:val="28"/>
                <w:shd w:val="clear" w:color="auto" w:fill="FFFFFF"/>
              </w:rPr>
            </w:rPrChange>
          </w:rPr>
          <w:delText>к кнопке</w:delText>
        </w:r>
        <w:r w:rsidR="00110486" w:rsidRPr="008E147E" w:rsidDel="00502563">
          <w:rPr>
            <w:color w:val="333333"/>
            <w:szCs w:val="28"/>
            <w:shd w:val="clear" w:color="auto" w:fill="FFFFFF"/>
            <w:rPrChange w:id="483" w:author="Александр Соколов" w:date="2019-03-27T13:05:00Z">
              <w:rPr>
                <w:color w:val="333333"/>
                <w:szCs w:val="28"/>
                <w:shd w:val="clear" w:color="auto" w:fill="FFFFFF"/>
              </w:rPr>
            </w:rPrChange>
          </w:rPr>
          <w:delText xml:space="preserve"> "Обработать"</w:delText>
        </w:r>
      </w:del>
      <w:del w:id="484" w:author="Александр Соколов" w:date="2019-03-27T13:11:00Z">
        <w:r w:rsidR="00110486" w:rsidRPr="008E147E" w:rsidDel="00502563">
          <w:rPr>
            <w:color w:val="333333"/>
            <w:szCs w:val="28"/>
            <w:shd w:val="clear" w:color="auto" w:fill="FFFFFF"/>
            <w:rPrChange w:id="485" w:author="Александр Соколов" w:date="2019-03-27T13:05:00Z">
              <w:rPr>
                <w:color w:val="333333"/>
                <w:szCs w:val="28"/>
                <w:shd w:val="clear" w:color="auto" w:fill="FFFFFF"/>
              </w:rPr>
            </w:rPrChange>
          </w:rPr>
          <w:delText xml:space="preserve"> произвольной</w:delText>
        </w:r>
      </w:del>
      <w:del w:id="486" w:author="Александр Соколов" w:date="2019-03-27T13:07:00Z">
        <w:r w:rsidR="00110486" w:rsidRPr="008E147E" w:rsidDel="00502563">
          <w:rPr>
            <w:color w:val="333333"/>
            <w:szCs w:val="28"/>
            <w:shd w:val="clear" w:color="auto" w:fill="FFFFFF"/>
            <w:rPrChange w:id="487" w:author="Александр Соколов" w:date="2019-03-27T13:05:00Z">
              <w:rPr>
                <w:color w:val="333333"/>
                <w:szCs w:val="28"/>
                <w:shd w:val="clear" w:color="auto" w:fill="FFFFFF"/>
              </w:rPr>
            </w:rPrChange>
          </w:rPr>
          <w:delText> </w:delText>
        </w:r>
      </w:del>
      <w:del w:id="488" w:author="Александр Соколов" w:date="2019-03-27T13:11:00Z">
        <w:r w:rsidR="00110486" w:rsidRPr="008E147E" w:rsidDel="00502563">
          <w:rPr>
            <w:rStyle w:val="ac"/>
            <w:b w:val="0"/>
            <w:color w:val="333333"/>
            <w:szCs w:val="28"/>
            <w:shd w:val="clear" w:color="auto" w:fill="FFFFFF"/>
            <w:rPrChange w:id="489" w:author="Александр Соколов" w:date="2019-03-27T13:05:00Z">
              <w:rPr>
                <w:rStyle w:val="ac"/>
                <w:b w:val="0"/>
                <w:color w:val="333333"/>
                <w:szCs w:val="28"/>
                <w:shd w:val="clear" w:color="auto" w:fill="FFFFFF"/>
              </w:rPr>
            </w:rPrChange>
          </w:rPr>
          <w:delText>функций системы</w:delText>
        </w:r>
      </w:del>
      <w:del w:id="490" w:author="Александр Соколов" w:date="2019-03-27T13:09:00Z">
        <w:r w:rsidR="00110486" w:rsidRPr="008E147E" w:rsidDel="00502563">
          <w:rPr>
            <w:rStyle w:val="ac"/>
            <w:color w:val="333333"/>
            <w:szCs w:val="28"/>
            <w:shd w:val="clear" w:color="auto" w:fill="FFFFFF"/>
            <w:rPrChange w:id="491" w:author="Александр Соколов" w:date="2019-03-27T13:05:00Z">
              <w:rPr>
                <w:rStyle w:val="ac"/>
                <w:color w:val="333333"/>
                <w:szCs w:val="28"/>
                <w:shd w:val="clear" w:color="auto" w:fill="FFFFFF"/>
              </w:rPr>
            </w:rPrChange>
          </w:rPr>
          <w:delText>, </w:delText>
        </w:r>
        <w:r w:rsidR="00110486" w:rsidRPr="008E147E" w:rsidDel="00502563">
          <w:rPr>
            <w:color w:val="333333"/>
            <w:szCs w:val="28"/>
            <w:shd w:val="clear" w:color="auto" w:fill="FFFFFF"/>
            <w:rPrChange w:id="492" w:author="Александр Соколов" w:date="2019-03-27T13:05:00Z">
              <w:rPr>
                <w:color w:val="333333"/>
                <w:szCs w:val="28"/>
                <w:shd w:val="clear" w:color="auto" w:fill="FFFFFF"/>
              </w:rPr>
            </w:rPrChange>
          </w:rPr>
          <w:delText>GUI которой строится на основе файлов в формате aINI[9],</w:delText>
        </w:r>
      </w:del>
      <w:del w:id="493" w:author="Александр Соколов" w:date="2019-03-27T13:08:00Z">
        <w:r w:rsidR="00110486" w:rsidRPr="008E147E" w:rsidDel="00502563">
          <w:rPr>
            <w:color w:val="333333"/>
            <w:szCs w:val="28"/>
            <w:shd w:val="clear" w:color="auto" w:fill="FFFFFF"/>
            <w:rPrChange w:id="494" w:author="Александр Соколов" w:date="2019-03-27T13:05:00Z">
              <w:rPr>
                <w:color w:val="333333"/>
                <w:szCs w:val="28"/>
                <w:shd w:val="clear" w:color="auto" w:fill="FFFFFF"/>
              </w:rPr>
            </w:rPrChange>
          </w:rPr>
          <w:delText xml:space="preserve"> </w:delText>
        </w:r>
        <w:r w:rsidR="00110486" w:rsidRPr="008E147E" w:rsidDel="00502563">
          <w:rPr>
            <w:bCs/>
            <w:color w:val="333333"/>
            <w:szCs w:val="28"/>
            <w:highlight w:val="yellow"/>
            <w:rPrChange w:id="495" w:author="Александр Соколов" w:date="2019-03-27T13:05:00Z">
              <w:rPr>
                <w:bCs/>
                <w:color w:val="333333"/>
                <w:szCs w:val="28"/>
              </w:rPr>
            </w:rPrChange>
          </w:rPr>
          <w:delText>Р</w:delText>
        </w:r>
        <w:r w:rsidR="00110486" w:rsidRPr="008E147E" w:rsidDel="00502563">
          <w:rPr>
            <w:bCs/>
            <w:color w:val="333333"/>
            <w:szCs w:val="28"/>
            <w:rPrChange w:id="496" w:author="Александр Соколов" w:date="2019-03-27T13:05:00Z">
              <w:rPr>
                <w:bCs/>
                <w:color w:val="333333"/>
                <w:szCs w:val="28"/>
              </w:rPr>
            </w:rPrChange>
          </w:rPr>
          <w:delText xml:space="preserve">азработать </w:delText>
        </w:r>
      </w:del>
      <w:del w:id="497" w:author="Александр Соколов" w:date="2019-03-27T13:07:00Z">
        <w:r w:rsidR="00110486" w:rsidRPr="008E147E" w:rsidDel="00502563">
          <w:rPr>
            <w:bCs/>
            <w:color w:val="333333"/>
            <w:szCs w:val="28"/>
            <w:highlight w:val="yellow"/>
            <w:rPrChange w:id="498" w:author="Александр Соколов" w:date="2019-03-27T13:05:00Z">
              <w:rPr>
                <w:bCs/>
                <w:color w:val="333333"/>
                <w:szCs w:val="28"/>
              </w:rPr>
            </w:rPrChange>
          </w:rPr>
          <w:delText>схему</w:delText>
        </w:r>
        <w:r w:rsidR="00110486" w:rsidRPr="008E147E" w:rsidDel="00502563">
          <w:rPr>
            <w:bCs/>
            <w:color w:val="333333"/>
            <w:szCs w:val="28"/>
            <w:rPrChange w:id="499" w:author="Александр Соколов" w:date="2019-03-27T13:05:00Z">
              <w:rPr>
                <w:bCs/>
                <w:color w:val="333333"/>
                <w:szCs w:val="28"/>
              </w:rPr>
            </w:rPrChange>
          </w:rPr>
          <w:delText xml:space="preserve"> </w:delText>
        </w:r>
      </w:del>
      <w:del w:id="500" w:author="Александр Соколов" w:date="2019-03-27T13:08:00Z">
        <w:r w:rsidR="00110486" w:rsidRPr="008E147E" w:rsidDel="00502563">
          <w:rPr>
            <w:bCs/>
            <w:color w:val="333333"/>
            <w:szCs w:val="28"/>
            <w:rPrChange w:id="501" w:author="Александр Соколов" w:date="2019-03-27T13:05:00Z">
              <w:rPr>
                <w:bCs/>
                <w:color w:val="333333"/>
                <w:szCs w:val="28"/>
              </w:rPr>
            </w:rPrChange>
          </w:rPr>
          <w:delText>архитектуры подсистемы</w:delText>
        </w:r>
        <w:r w:rsidR="00110486" w:rsidRPr="008E147E" w:rsidDel="00502563">
          <w:rPr>
            <w:color w:val="333333"/>
            <w:szCs w:val="28"/>
            <w:rPrChange w:id="502" w:author="Александр Соколов" w:date="2019-03-27T13:05:00Z">
              <w:rPr>
                <w:color w:val="333333"/>
                <w:szCs w:val="28"/>
              </w:rPr>
            </w:rPrChange>
          </w:rPr>
          <w:delText>, обеспечивающей удалённый запуск графоориентированных «решателей»</w:delText>
        </w:r>
      </w:del>
      <w:r w:rsidR="00110486" w:rsidRPr="008E147E">
        <w:rPr>
          <w:color w:val="333333"/>
          <w:szCs w:val="28"/>
          <w:rPrChange w:id="503" w:author="Александр Соколов" w:date="2019-03-27T13:05:00Z">
            <w:rPr>
              <w:color w:val="333333"/>
              <w:szCs w:val="28"/>
            </w:rPr>
          </w:rPrChange>
        </w:rPr>
        <w:t>.</w:t>
      </w:r>
      <w:del w:id="504" w:author="Александр Соколов" w:date="2019-03-27T13:03:00Z">
        <w:r w:rsidR="00110486" w:rsidRPr="008E147E" w:rsidDel="008E147E">
          <w:rPr>
            <w:color w:val="333333"/>
            <w:szCs w:val="28"/>
            <w:rPrChange w:id="505" w:author="Александр Соколов" w:date="2019-03-27T13:05:00Z">
              <w:rPr>
                <w:color w:val="333333"/>
                <w:szCs w:val="28"/>
              </w:rPr>
            </w:rPrChange>
          </w:rPr>
          <w:delText> </w:delText>
        </w:r>
      </w:del>
    </w:p>
    <w:p w14:paraId="50A29C4D" w14:textId="77777777" w:rsidR="00502563" w:rsidRPr="00B83183" w:rsidRDefault="00502563" w:rsidP="00502563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ins w:id="506" w:author="Александр Соколов" w:date="2019-03-27T13:12:00Z"/>
          <w:color w:val="333333"/>
          <w:szCs w:val="28"/>
        </w:rPr>
      </w:pPr>
      <w:ins w:id="507" w:author="Александр Соколов" w:date="2019-03-27T13:12:00Z">
        <w:r>
          <w:rPr>
            <w:color w:val="333333"/>
            <w:szCs w:val="28"/>
          </w:rPr>
          <w:t xml:space="preserve">Разработать формат файла исходных данных для тестовой функции запуска «решателя» на основе </w:t>
        </w:r>
        <w:proofErr w:type="spellStart"/>
        <w:r w:rsidRPr="009E6A7B">
          <w:rPr>
            <w:color w:val="333333"/>
            <w:szCs w:val="28"/>
            <w:shd w:val="clear" w:color="auto" w:fill="FFFFFF"/>
          </w:rPr>
          <w:t>aINI</w:t>
        </w:r>
        <w:proofErr w:type="spellEnd"/>
        <w:r>
          <w:rPr>
            <w:color w:val="333333"/>
            <w:szCs w:val="28"/>
            <w:shd w:val="clear" w:color="auto" w:fill="FFFFFF"/>
          </w:rPr>
          <w:t xml:space="preserve"> </w:t>
        </w:r>
        <w:r w:rsidRPr="009E6A7B">
          <w:rPr>
            <w:color w:val="333333"/>
            <w:szCs w:val="28"/>
            <w:shd w:val="clear" w:color="auto" w:fill="FFFFFF"/>
          </w:rPr>
          <w:t>[9]</w:t>
        </w:r>
        <w:r>
          <w:rPr>
            <w:color w:val="333333"/>
            <w:szCs w:val="28"/>
            <w:shd w:val="clear" w:color="auto" w:fill="FFFFFF"/>
          </w:rPr>
          <w:t>.</w:t>
        </w:r>
      </w:ins>
    </w:p>
    <w:p w14:paraId="1C5DAC2B" w14:textId="3F237CB3" w:rsidR="00502563" w:rsidRPr="00502563" w:rsidRDefault="00502563" w:rsidP="005430A6">
      <w:pPr>
        <w:pStyle w:val="af0"/>
        <w:numPr>
          <w:ilvl w:val="0"/>
          <w:numId w:val="49"/>
        </w:numPr>
        <w:tabs>
          <w:tab w:val="left" w:pos="851"/>
        </w:tabs>
        <w:spacing w:line="360" w:lineRule="auto"/>
        <w:ind w:left="0" w:firstLine="567"/>
        <w:rPr>
          <w:color w:val="333333"/>
          <w:szCs w:val="28"/>
          <w:rPrChange w:id="508" w:author="Александр Соколов" w:date="2019-03-27T13:12:00Z">
            <w:rPr>
              <w:color w:val="333333"/>
              <w:szCs w:val="28"/>
            </w:rPr>
          </w:rPrChange>
        </w:rPr>
        <w:pPrChange w:id="509" w:author="Александр Соколов" w:date="2019-03-27T13:10:00Z">
          <w:pPr>
            <w:spacing w:line="360" w:lineRule="auto"/>
            <w:ind w:firstLine="567"/>
          </w:pPr>
        </w:pPrChange>
      </w:pPr>
      <w:ins w:id="510" w:author="Александр Соколов" w:date="2019-03-27T13:12:00Z">
        <w:r>
          <w:t>Р</w:t>
        </w:r>
        <w:r w:rsidRPr="00502563">
          <w:rPr>
            <w:color w:val="000000"/>
            <w:szCs w:val="28"/>
            <w:rPrChange w:id="511" w:author="Александр Соколов" w:date="2019-03-27T13:12:00Z">
              <w:rPr>
                <w:color w:val="000000"/>
                <w:szCs w:val="28"/>
              </w:rPr>
            </w:rPrChange>
          </w:rPr>
          <w:t xml:space="preserve">азработать </w:t>
        </w:r>
        <w:r w:rsidRPr="00502563">
          <w:rPr>
            <w:szCs w:val="28"/>
            <w:rPrChange w:id="512" w:author="Александр Соколов" w:date="2019-03-27T13:12:00Z">
              <w:rPr>
                <w:szCs w:val="28"/>
              </w:rPr>
            </w:rPrChange>
          </w:rPr>
          <w:t xml:space="preserve">тестовую функцию системы, с помощью которой можно будет осуществить запуск «решателя», реализованного с использованием </w:t>
        </w:r>
        <w:proofErr w:type="spellStart"/>
        <w:r w:rsidRPr="00502563">
          <w:rPr>
            <w:szCs w:val="28"/>
            <w:rPrChange w:id="513" w:author="Александр Соколов" w:date="2019-03-27T13:12:00Z">
              <w:rPr>
                <w:szCs w:val="28"/>
              </w:rPr>
            </w:rPrChange>
          </w:rPr>
          <w:t>графоориентированного</w:t>
        </w:r>
        <w:proofErr w:type="spellEnd"/>
        <w:r w:rsidRPr="00502563">
          <w:rPr>
            <w:szCs w:val="28"/>
            <w:rPrChange w:id="514" w:author="Александр Соколов" w:date="2019-03-27T13:12:00Z">
              <w:rPr>
                <w:szCs w:val="28"/>
              </w:rPr>
            </w:rPrChange>
          </w:rPr>
          <w:t xml:space="preserve"> подхода [11].</w:t>
        </w:r>
      </w:ins>
    </w:p>
    <w:p w14:paraId="2FB5EA75" w14:textId="640589F0" w:rsidR="00011C9D" w:rsidRPr="008E147E" w:rsidDel="008E147E" w:rsidRDefault="00011C9D" w:rsidP="00F83FDE">
      <w:pPr>
        <w:pStyle w:val="4"/>
        <w:numPr>
          <w:ilvl w:val="0"/>
          <w:numId w:val="48"/>
        </w:numPr>
        <w:spacing w:before="240" w:after="240"/>
        <w:rPr>
          <w:del w:id="515" w:author="Александр Соколов" w:date="2019-03-27T13:04:00Z"/>
          <w:rStyle w:val="ac"/>
          <w:rFonts w:ascii="Times New Roman" w:hAnsi="Times New Roman" w:cs="Times New Roman"/>
          <w:b w:val="0"/>
          <w:szCs w:val="36"/>
          <w:rPrChange w:id="516" w:author="Александр Соколов" w:date="2019-03-27T13:05:00Z">
            <w:rPr>
              <w:del w:id="517" w:author="Александр Соколов" w:date="2019-03-27T13:04:00Z"/>
              <w:color w:val="000000"/>
              <w:szCs w:val="28"/>
            </w:rPr>
          </w:rPrChange>
        </w:rPr>
        <w:pPrChange w:id="518" w:author="Александр Соколов" w:date="2019-03-27T13:15:00Z">
          <w:pPr>
            <w:spacing w:after="0" w:line="360" w:lineRule="auto"/>
            <w:ind w:firstLine="360"/>
            <w:jc w:val="left"/>
          </w:pPr>
        </w:pPrChange>
      </w:pPr>
      <w:del w:id="519" w:author="Александр Соколов" w:date="2019-03-27T13:03:00Z">
        <w:r w:rsidRPr="008E147E" w:rsidDel="008E147E">
          <w:rPr>
            <w:rStyle w:val="ac"/>
            <w:rFonts w:ascii="Times New Roman" w:hAnsi="Times New Roman" w:cs="Times New Roman"/>
            <w:b w:val="0"/>
            <w:szCs w:val="36"/>
            <w:rPrChange w:id="520" w:author="Александр Соколов" w:date="2019-03-27T13:05:00Z">
              <w:rPr>
                <w:color w:val="000000"/>
                <w:szCs w:val="28"/>
              </w:rPr>
            </w:rPrChange>
          </w:rPr>
          <w:delText>.</w:delText>
        </w:r>
      </w:del>
      <w:bookmarkStart w:id="521" w:name="_Toc4584973"/>
      <w:bookmarkEnd w:id="521"/>
    </w:p>
    <w:p w14:paraId="70F05EB8" w14:textId="66A63660" w:rsidR="00011C9D" w:rsidRPr="008E147E" w:rsidDel="008E147E" w:rsidRDefault="00011C9D" w:rsidP="00F83FDE">
      <w:pPr>
        <w:pStyle w:val="4"/>
        <w:numPr>
          <w:ilvl w:val="0"/>
          <w:numId w:val="48"/>
        </w:numPr>
        <w:spacing w:before="240" w:after="240"/>
        <w:rPr>
          <w:del w:id="522" w:author="Александр Соколов" w:date="2019-03-27T13:03:00Z"/>
          <w:rStyle w:val="ac"/>
          <w:rFonts w:ascii="Times New Roman" w:hAnsi="Times New Roman" w:cs="Times New Roman"/>
          <w:b w:val="0"/>
          <w:szCs w:val="36"/>
          <w:rPrChange w:id="523" w:author="Александр Соколов" w:date="2019-03-27T13:05:00Z">
            <w:rPr>
              <w:del w:id="524" w:author="Александр Соколов" w:date="2019-03-27T13:03:00Z"/>
            </w:rPr>
          </w:rPrChange>
        </w:rPr>
        <w:pPrChange w:id="525" w:author="Александр Соколов" w:date="2019-03-27T13:15:00Z">
          <w:pPr>
            <w:spacing w:after="160" w:line="259" w:lineRule="auto"/>
            <w:jc w:val="left"/>
          </w:pPr>
        </w:pPrChange>
      </w:pPr>
      <w:del w:id="526" w:author="Александр Соколов" w:date="2019-03-27T13:03:00Z">
        <w:r w:rsidRPr="008E147E" w:rsidDel="008E147E">
          <w:rPr>
            <w:rStyle w:val="ac"/>
            <w:rFonts w:ascii="Times New Roman" w:hAnsi="Times New Roman" w:cs="Times New Roman"/>
            <w:b w:val="0"/>
            <w:szCs w:val="36"/>
            <w:rPrChange w:id="527" w:author="Александр Соколов" w:date="2019-03-27T13:05:00Z">
              <w:rPr/>
            </w:rPrChange>
          </w:rPr>
          <w:br w:type="page"/>
        </w:r>
      </w:del>
    </w:p>
    <w:p w14:paraId="506EBF57" w14:textId="1180FC0F" w:rsidR="00A639A7" w:rsidRPr="008E147E" w:rsidDel="008E147E" w:rsidRDefault="00A639A7" w:rsidP="00F83FDE">
      <w:pPr>
        <w:pStyle w:val="4"/>
        <w:numPr>
          <w:ilvl w:val="0"/>
          <w:numId w:val="48"/>
        </w:numPr>
        <w:spacing w:before="240" w:after="240"/>
        <w:rPr>
          <w:del w:id="528" w:author="Александр Соколов" w:date="2019-03-27T13:03:00Z"/>
          <w:rStyle w:val="ac"/>
          <w:rFonts w:ascii="Times New Roman" w:hAnsi="Times New Roman" w:cs="Times New Roman"/>
          <w:b w:val="0"/>
          <w:szCs w:val="36"/>
          <w:rPrChange w:id="529" w:author="Александр Соколов" w:date="2019-03-27T13:05:00Z">
            <w:rPr>
              <w:del w:id="530" w:author="Александр Соколов" w:date="2019-03-27T13:03:00Z"/>
            </w:rPr>
          </w:rPrChange>
        </w:rPr>
        <w:pPrChange w:id="531" w:author="Александр Соколов" w:date="2019-03-27T13:15:00Z">
          <w:pPr>
            <w:spacing w:line="360" w:lineRule="auto"/>
            <w:ind w:firstLine="357"/>
          </w:pPr>
        </w:pPrChange>
      </w:pPr>
      <w:bookmarkStart w:id="532" w:name="_Toc4584974"/>
      <w:bookmarkEnd w:id="532"/>
    </w:p>
    <w:p w14:paraId="43AF483E" w14:textId="4389AB28" w:rsidR="00A639A7" w:rsidRPr="008E147E" w:rsidDel="008E147E" w:rsidRDefault="00A639A7" w:rsidP="00F83FDE">
      <w:pPr>
        <w:pStyle w:val="4"/>
        <w:numPr>
          <w:ilvl w:val="0"/>
          <w:numId w:val="48"/>
        </w:numPr>
        <w:spacing w:before="240" w:after="240"/>
        <w:rPr>
          <w:del w:id="533" w:author="Александр Соколов" w:date="2019-03-27T13:04:00Z"/>
          <w:rStyle w:val="ac"/>
          <w:rFonts w:ascii="Times New Roman" w:hAnsi="Times New Roman" w:cs="Times New Roman"/>
          <w:b w:val="0"/>
          <w:szCs w:val="36"/>
          <w:rPrChange w:id="534" w:author="Александр Соколов" w:date="2019-03-27T13:05:00Z">
            <w:rPr>
              <w:del w:id="535" w:author="Александр Соколов" w:date="2019-03-27T13:04:00Z"/>
            </w:rPr>
          </w:rPrChange>
        </w:rPr>
        <w:pPrChange w:id="536" w:author="Александр Соколов" w:date="2019-03-27T13:15:00Z">
          <w:pPr>
            <w:ind w:firstLine="360"/>
          </w:pPr>
        </w:pPrChange>
      </w:pPr>
      <w:bookmarkStart w:id="537" w:name="_Toc4584975"/>
      <w:bookmarkEnd w:id="537"/>
    </w:p>
    <w:p w14:paraId="367351FC" w14:textId="0533DE45" w:rsidR="007E14D2" w:rsidRPr="008E147E" w:rsidRDefault="008F149B" w:rsidP="00F83FDE">
      <w:pPr>
        <w:pStyle w:val="4"/>
        <w:numPr>
          <w:ilvl w:val="0"/>
          <w:numId w:val="48"/>
        </w:numPr>
        <w:spacing w:before="240" w:after="240"/>
        <w:rPr>
          <w:rStyle w:val="ac"/>
          <w:rFonts w:ascii="Times New Roman" w:hAnsi="Times New Roman" w:cs="Times New Roman"/>
          <w:b w:val="0"/>
          <w:szCs w:val="36"/>
          <w:rPrChange w:id="538" w:author="Александр Соколов" w:date="2019-03-27T13:05:00Z">
            <w:rPr>
              <w:rStyle w:val="ac"/>
              <w:rFonts w:cs="Times New Roman"/>
              <w:b w:val="0"/>
              <w:bCs w:val="0"/>
              <w:szCs w:val="36"/>
            </w:rPr>
          </w:rPrChange>
        </w:rPr>
        <w:pPrChange w:id="539" w:author="Александр Соколов" w:date="2019-03-27T13:15:00Z">
          <w:pPr>
            <w:pStyle w:val="a"/>
          </w:pPr>
        </w:pPrChange>
      </w:pPr>
      <w:bookmarkStart w:id="540" w:name="_Toc4584976"/>
      <w:r w:rsidRPr="008E147E">
        <w:rPr>
          <w:rStyle w:val="ac"/>
          <w:rFonts w:ascii="Times New Roman" w:hAnsi="Times New Roman" w:cs="Times New Roman"/>
          <w:b w:val="0"/>
          <w:szCs w:val="36"/>
          <w:rPrChange w:id="541" w:author="Александр Соколов" w:date="2019-03-27T13:05:00Z">
            <w:rPr>
              <w:rStyle w:val="ac"/>
              <w:rFonts w:cs="Times New Roman"/>
              <w:b w:val="0"/>
              <w:bCs w:val="0"/>
              <w:szCs w:val="36"/>
            </w:rPr>
          </w:rPrChange>
        </w:rPr>
        <w:t>АРХИТЕКТУРА</w:t>
      </w:r>
      <w:r w:rsidR="00011C9D" w:rsidRPr="008E147E">
        <w:rPr>
          <w:rStyle w:val="ac"/>
          <w:rFonts w:ascii="Times New Roman" w:hAnsi="Times New Roman" w:cs="Times New Roman"/>
          <w:b w:val="0"/>
          <w:szCs w:val="36"/>
          <w:rPrChange w:id="542" w:author="Александр Соколов" w:date="2019-03-27T13:05:00Z">
            <w:rPr>
              <w:rStyle w:val="ac"/>
              <w:rFonts w:cs="Times New Roman"/>
              <w:b w:val="0"/>
              <w:bCs w:val="0"/>
              <w:szCs w:val="36"/>
            </w:rPr>
          </w:rPrChange>
        </w:rPr>
        <w:t xml:space="preserve"> ПРОГРАММНОЙ РЕАЛИЗАЦИИ</w:t>
      </w:r>
      <w:bookmarkEnd w:id="540"/>
    </w:p>
    <w:p w14:paraId="011CF3C3" w14:textId="496FF206" w:rsidR="00385998" w:rsidRPr="005359C2" w:rsidDel="00A64923" w:rsidRDefault="005359C2" w:rsidP="004A7D08">
      <w:pPr>
        <w:spacing w:line="360" w:lineRule="auto"/>
        <w:ind w:firstLine="567"/>
        <w:rPr>
          <w:del w:id="543" w:author="Александр Соколов" w:date="2019-03-27T13:04:00Z"/>
          <w:rPrChange w:id="544" w:author="Александр Соколов" w:date="2019-03-27T14:31:00Z">
            <w:rPr>
              <w:del w:id="545" w:author="Александр Соколов" w:date="2019-03-27T13:04:00Z"/>
            </w:rPr>
          </w:rPrChange>
        </w:rPr>
      </w:pPr>
      <w:ins w:id="546" w:author="Александр Соколов" w:date="2019-03-27T14:31:00Z">
        <w:r>
          <w:t>На рисунке 1 представлена архитектура …</w:t>
        </w:r>
      </w:ins>
    </w:p>
    <w:p w14:paraId="19C6CA96" w14:textId="7A569DD4" w:rsidR="00A64923" w:rsidRDefault="00A64923" w:rsidP="00385998">
      <w:pPr>
        <w:rPr>
          <w:ins w:id="547" w:author="Александр Соколов" w:date="2019-03-27T13:18:00Z"/>
        </w:rPr>
      </w:pPr>
    </w:p>
    <w:p w14:paraId="67F1B6D7" w14:textId="3F003471" w:rsidR="00A64923" w:rsidRPr="00CE5573" w:rsidRDefault="00A64923" w:rsidP="00385998">
      <w:pPr>
        <w:rPr>
          <w:ins w:id="548" w:author="Александр Соколов" w:date="2019-03-27T13:18:00Z"/>
          <w:lang w:val="en-US"/>
          <w:rPrChange w:id="549" w:author="Александр Соколов" w:date="2019-03-27T14:29:00Z">
            <w:rPr>
              <w:ins w:id="550" w:author="Александр Соколов" w:date="2019-03-27T13:18:00Z"/>
            </w:rPr>
          </w:rPrChange>
        </w:rPr>
      </w:pPr>
    </w:p>
    <w:bookmarkStart w:id="551" w:name="_GoBack"/>
    <w:p w14:paraId="05E8A0D5" w14:textId="05FA6248" w:rsidR="00A64923" w:rsidRDefault="00CE5573" w:rsidP="00385998">
      <w:pPr>
        <w:rPr>
          <w:ins w:id="552" w:author="Александр Соколов" w:date="2019-03-27T13:18:00Z"/>
        </w:rPr>
      </w:pPr>
      <w:ins w:id="553" w:author="Александр Соколов" w:date="2019-03-27T14:30:00Z">
        <w:r>
          <w:object w:dxaOrig="8986" w:dyaOrig="8251" w14:anchorId="35D9DAA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449.5pt;height:412.45pt" o:ole="">
              <v:imagedata r:id="rId11" o:title=""/>
            </v:shape>
            <o:OLEObject Type="Embed" ProgID="Visio.Drawing.15" ShapeID="_x0000_i1025" DrawAspect="Content" ObjectID="_1615202347" r:id="rId12"/>
          </w:object>
        </w:r>
      </w:ins>
      <w:bookmarkEnd w:id="551"/>
    </w:p>
    <w:p w14:paraId="58FC077E" w14:textId="55CAFDFD" w:rsidR="00A64923" w:rsidRPr="005359C2" w:rsidRDefault="00CE5573" w:rsidP="005359C2">
      <w:pPr>
        <w:jc w:val="center"/>
        <w:rPr>
          <w:ins w:id="554" w:author="Александр Соколов" w:date="2019-03-27T13:18:00Z"/>
          <w:rPrChange w:id="555" w:author="Александр Соколов" w:date="2019-03-27T14:30:00Z">
            <w:rPr>
              <w:ins w:id="556" w:author="Александр Соколов" w:date="2019-03-27T13:18:00Z"/>
            </w:rPr>
          </w:rPrChange>
        </w:rPr>
        <w:pPrChange w:id="557" w:author="Александр Соколов" w:date="2019-03-27T14:31:00Z">
          <w:pPr/>
        </w:pPrChange>
      </w:pPr>
      <w:ins w:id="558" w:author="Александр Соколов" w:date="2019-03-27T14:30:00Z">
        <w:r>
          <w:t xml:space="preserve">Рисунок 1 – Архитектура подсистемы удалённого запуска </w:t>
        </w:r>
        <w:r w:rsidR="005359C2">
          <w:t xml:space="preserve">решателей в рамках РВС </w:t>
        </w:r>
        <w:r w:rsidR="005359C2">
          <w:rPr>
            <w:lang w:val="en-US"/>
          </w:rPr>
          <w:t>GCD</w:t>
        </w:r>
      </w:ins>
    </w:p>
    <w:p w14:paraId="4EC030B1" w14:textId="77777777" w:rsidR="004A7D08" w:rsidRDefault="004A7D08" w:rsidP="004A7D08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связи с тем, что существующая реализация </w:t>
      </w:r>
      <w:commentRangeStart w:id="559"/>
      <w:r w:rsidRPr="001D617C">
        <w:rPr>
          <w:szCs w:val="28"/>
          <w:highlight w:val="yellow"/>
          <w:rPrChange w:id="560" w:author="Александр Соколов" w:date="2019-03-26T19:55:00Z">
            <w:rPr>
              <w:szCs w:val="28"/>
            </w:rPr>
          </w:rPrChange>
        </w:rPr>
        <w:t>генератора</w:t>
      </w:r>
      <w:r>
        <w:rPr>
          <w:szCs w:val="28"/>
        </w:rPr>
        <w:t xml:space="preserve"> </w:t>
      </w:r>
      <w:commentRangeEnd w:id="559"/>
      <w:r w:rsidR="001D617C">
        <w:rPr>
          <w:rStyle w:val="afc"/>
        </w:rPr>
        <w:commentReference w:id="559"/>
      </w:r>
      <w:r>
        <w:rPr>
          <w:szCs w:val="28"/>
        </w:rPr>
        <w:t xml:space="preserve">для толстого клиента реализована на </w:t>
      </w:r>
      <w:r w:rsidRPr="00931AAE">
        <w:rPr>
          <w:i/>
          <w:szCs w:val="28"/>
          <w:lang w:val="en-US"/>
        </w:rPr>
        <w:t>C</w:t>
      </w:r>
      <w:r w:rsidRPr="00931AAE">
        <w:rPr>
          <w:szCs w:val="28"/>
        </w:rPr>
        <w:t>++,</w:t>
      </w:r>
      <w:r>
        <w:rPr>
          <w:szCs w:val="28"/>
        </w:rPr>
        <w:t xml:space="preserve"> а также из-за того, что большое количество библиотек РВС </w:t>
      </w:r>
      <w:r w:rsidRPr="00931AAE">
        <w:rPr>
          <w:i/>
          <w:szCs w:val="28"/>
          <w:lang w:val="en-US"/>
        </w:rPr>
        <w:t>GCD</w:t>
      </w:r>
      <w:r w:rsidRPr="00931AAE">
        <w:rPr>
          <w:szCs w:val="28"/>
        </w:rPr>
        <w:t xml:space="preserve"> </w:t>
      </w:r>
      <w:r>
        <w:rPr>
          <w:szCs w:val="28"/>
        </w:rPr>
        <w:t xml:space="preserve">написано на данном языке, было принято решение осуществлять реализацию программы также </w:t>
      </w:r>
      <w:r w:rsidRPr="001D617C">
        <w:rPr>
          <w:szCs w:val="28"/>
          <w:highlight w:val="yellow"/>
          <w:rPrChange w:id="561" w:author="Александр Соколов" w:date="2019-03-26T19:53:00Z">
            <w:rPr>
              <w:szCs w:val="28"/>
            </w:rPr>
          </w:rPrChange>
        </w:rPr>
        <w:t>на этом</w:t>
      </w:r>
      <w:r>
        <w:rPr>
          <w:szCs w:val="28"/>
        </w:rPr>
        <w:t xml:space="preserve"> языке. Это обеспечит </w:t>
      </w:r>
      <w:r w:rsidRPr="001D617C">
        <w:rPr>
          <w:szCs w:val="28"/>
          <w:highlight w:val="yellow"/>
          <w:rPrChange w:id="562" w:author="Александр Соколов" w:date="2019-03-26T19:53:00Z">
            <w:rPr>
              <w:szCs w:val="28"/>
            </w:rPr>
          </w:rPrChange>
        </w:rPr>
        <w:t>целостность устройства</w:t>
      </w:r>
      <w:r>
        <w:rPr>
          <w:szCs w:val="28"/>
        </w:rPr>
        <w:t xml:space="preserve"> системы, а также позволит </w:t>
      </w:r>
      <w:r w:rsidRPr="001D617C">
        <w:rPr>
          <w:szCs w:val="28"/>
          <w:highlight w:val="yellow"/>
          <w:rPrChange w:id="563" w:author="Александр Соколов" w:date="2019-03-26T19:53:00Z">
            <w:rPr>
              <w:szCs w:val="28"/>
            </w:rPr>
          </w:rPrChange>
        </w:rPr>
        <w:t>удобным образом</w:t>
      </w:r>
      <w:r>
        <w:rPr>
          <w:szCs w:val="28"/>
        </w:rPr>
        <w:t xml:space="preserve"> задействовать существующие инструменты РВС </w:t>
      </w:r>
      <w:r w:rsidRPr="00931AAE">
        <w:rPr>
          <w:i/>
          <w:szCs w:val="28"/>
          <w:lang w:val="en-US"/>
        </w:rPr>
        <w:t>GCD</w:t>
      </w:r>
      <w:r>
        <w:rPr>
          <w:szCs w:val="28"/>
        </w:rPr>
        <w:t>.</w:t>
      </w:r>
    </w:p>
    <w:p w14:paraId="3E18E0A0" w14:textId="77777777" w:rsidR="003D1417" w:rsidRDefault="004A7D08" w:rsidP="003D1417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качестве инструментов подразумевается использование специально разработанного контейнера - словаря </w:t>
      </w:r>
      <w:proofErr w:type="spellStart"/>
      <w:r w:rsidRPr="00B5269D">
        <w:rPr>
          <w:i/>
          <w:szCs w:val="28"/>
          <w:lang w:val="en-US"/>
        </w:rPr>
        <w:t>AnyMap</w:t>
      </w:r>
      <w:proofErr w:type="spellEnd"/>
      <w:r w:rsidRPr="00C41841">
        <w:rPr>
          <w:szCs w:val="28"/>
        </w:rPr>
        <w:t xml:space="preserve">, </w:t>
      </w:r>
      <w:r>
        <w:rPr>
          <w:szCs w:val="28"/>
        </w:rPr>
        <w:t xml:space="preserve">позволяющего хранить одновременно данные различного типа. Данный словарь будет хранить информацию, считываемую из файла исходных данных специального формата </w:t>
      </w:r>
      <w:proofErr w:type="spellStart"/>
      <w:proofErr w:type="gramStart"/>
      <w:r>
        <w:rPr>
          <w:i/>
          <w:szCs w:val="28"/>
          <w:lang w:val="en-US"/>
        </w:rPr>
        <w:t>aINI</w:t>
      </w:r>
      <w:proofErr w:type="spellEnd"/>
      <w:r>
        <w:rPr>
          <w:szCs w:val="28"/>
        </w:rPr>
        <w:t xml:space="preserve"> </w:t>
      </w:r>
      <w:r w:rsidRPr="00BB7BBF">
        <w:rPr>
          <w:szCs w:val="28"/>
        </w:rPr>
        <w:t>.</w:t>
      </w:r>
      <w:proofErr w:type="gramEnd"/>
      <w:r>
        <w:rPr>
          <w:szCs w:val="28"/>
        </w:rPr>
        <w:t xml:space="preserve"> </w:t>
      </w:r>
      <w:r>
        <w:rPr>
          <w:szCs w:val="28"/>
        </w:rPr>
        <w:lastRenderedPageBreak/>
        <w:t>Формат позволяет интуитивно понятно задавать исходные данные различных типов в текстовом файле, что используется при выполнении инженерного анализа</w:t>
      </w:r>
      <w:r w:rsidRPr="00611751">
        <w:rPr>
          <w:szCs w:val="28"/>
        </w:rPr>
        <w:t>,</w:t>
      </w:r>
      <w:r w:rsidRPr="00E4626F">
        <w:rPr>
          <w:szCs w:val="28"/>
        </w:rPr>
        <w:t xml:space="preserve"> </w:t>
      </w:r>
      <w:r>
        <w:rPr>
          <w:szCs w:val="28"/>
        </w:rPr>
        <w:t xml:space="preserve">вычислительных экспериментов в РВС </w:t>
      </w:r>
      <w:r w:rsidRPr="005D77FF">
        <w:rPr>
          <w:i/>
          <w:szCs w:val="28"/>
          <w:lang w:val="en-US"/>
        </w:rPr>
        <w:t>GCD</w:t>
      </w:r>
      <w:r w:rsidRPr="00611751">
        <w:rPr>
          <w:i/>
          <w:szCs w:val="28"/>
        </w:rPr>
        <w:t xml:space="preserve"> </w:t>
      </w:r>
      <w:r w:rsidRPr="00611751">
        <w:rPr>
          <w:szCs w:val="28"/>
        </w:rPr>
        <w:t>конечными пользователями системы</w:t>
      </w:r>
      <w:r>
        <w:rPr>
          <w:szCs w:val="28"/>
        </w:rPr>
        <w:t xml:space="preserve">. Инструментарий перевода содержимого </w:t>
      </w:r>
      <w:proofErr w:type="spellStart"/>
      <w:r>
        <w:rPr>
          <w:i/>
          <w:szCs w:val="28"/>
          <w:lang w:val="en-US"/>
        </w:rPr>
        <w:t>aINI</w:t>
      </w:r>
      <w:proofErr w:type="spellEnd"/>
      <w:r w:rsidRPr="00AC6604">
        <w:rPr>
          <w:szCs w:val="28"/>
        </w:rPr>
        <w:t>-</w:t>
      </w:r>
      <w:r>
        <w:rPr>
          <w:szCs w:val="28"/>
        </w:rPr>
        <w:t xml:space="preserve">файла в контейнер </w:t>
      </w:r>
      <w:proofErr w:type="spellStart"/>
      <w:r w:rsidRPr="00AC6604">
        <w:rPr>
          <w:i/>
          <w:szCs w:val="28"/>
          <w:lang w:val="en-US"/>
        </w:rPr>
        <w:t>AnyMap</w:t>
      </w:r>
      <w:proofErr w:type="spellEnd"/>
      <w:r w:rsidRPr="00AC6604">
        <w:rPr>
          <w:szCs w:val="28"/>
        </w:rPr>
        <w:t xml:space="preserve"> </w:t>
      </w:r>
      <w:r>
        <w:rPr>
          <w:szCs w:val="28"/>
        </w:rPr>
        <w:t xml:space="preserve">также реализован в библиотеках РВС </w:t>
      </w:r>
      <w:r w:rsidRPr="00925402">
        <w:rPr>
          <w:i/>
          <w:szCs w:val="28"/>
          <w:lang w:val="en-US"/>
        </w:rPr>
        <w:t>GCD</w:t>
      </w:r>
      <w:r w:rsidRPr="00AC6604">
        <w:rPr>
          <w:szCs w:val="28"/>
        </w:rPr>
        <w:t>.</w:t>
      </w:r>
      <w:r>
        <w:rPr>
          <w:szCs w:val="28"/>
        </w:rPr>
        <w:t xml:space="preserve"> В процессе отладки программы </w:t>
      </w:r>
      <w:r w:rsidRPr="001D617C">
        <w:rPr>
          <w:szCs w:val="28"/>
          <w:highlight w:val="yellow"/>
          <w:rPrChange w:id="564" w:author="Александр Соколов" w:date="2019-03-26T19:55:00Z">
            <w:rPr>
              <w:szCs w:val="28"/>
            </w:rPr>
          </w:rPrChange>
        </w:rPr>
        <w:t xml:space="preserve">в качестве </w:t>
      </w:r>
      <w:proofErr w:type="spellStart"/>
      <w:r w:rsidRPr="001D617C">
        <w:rPr>
          <w:i/>
          <w:szCs w:val="28"/>
          <w:highlight w:val="yellow"/>
          <w:lang w:val="en-US"/>
          <w:rPrChange w:id="565" w:author="Александр Соколов" w:date="2019-03-26T19:55:00Z">
            <w:rPr>
              <w:i/>
              <w:szCs w:val="28"/>
              <w:lang w:val="en-US"/>
            </w:rPr>
          </w:rPrChange>
        </w:rPr>
        <w:t>AnyMap</w:t>
      </w:r>
      <w:proofErr w:type="spellEnd"/>
      <w:r w:rsidRPr="001D617C">
        <w:rPr>
          <w:szCs w:val="28"/>
          <w:highlight w:val="yellow"/>
          <w:rPrChange w:id="566" w:author="Александр Соколов" w:date="2019-03-26T19:55:00Z">
            <w:rPr>
              <w:szCs w:val="28"/>
            </w:rPr>
          </w:rPrChange>
        </w:rPr>
        <w:t xml:space="preserve"> использовался контейнер </w:t>
      </w:r>
      <w:r w:rsidRPr="001D617C">
        <w:rPr>
          <w:i/>
          <w:szCs w:val="28"/>
          <w:highlight w:val="yellow"/>
          <w:lang w:val="en-US"/>
          <w:rPrChange w:id="567" w:author="Александр Соколов" w:date="2019-03-26T19:55:00Z">
            <w:rPr>
              <w:i/>
              <w:szCs w:val="28"/>
              <w:lang w:val="en-US"/>
            </w:rPr>
          </w:rPrChange>
        </w:rPr>
        <w:t>map</w:t>
      </w:r>
      <w:r w:rsidRPr="00925402">
        <w:rPr>
          <w:szCs w:val="28"/>
        </w:rPr>
        <w:t xml:space="preserve">, </w:t>
      </w:r>
      <w:r>
        <w:rPr>
          <w:szCs w:val="28"/>
        </w:rPr>
        <w:t xml:space="preserve">предоставляемый стандартной библиотекой шаблонов </w:t>
      </w:r>
      <w:r w:rsidRPr="00925402">
        <w:rPr>
          <w:i/>
          <w:szCs w:val="28"/>
          <w:lang w:val="en-US"/>
        </w:rPr>
        <w:t>C</w:t>
      </w:r>
      <w:r w:rsidRPr="00925402">
        <w:rPr>
          <w:szCs w:val="28"/>
        </w:rPr>
        <w:t>++.</w:t>
      </w:r>
      <w:r w:rsidR="003D1417" w:rsidRPr="003D1417">
        <w:rPr>
          <w:szCs w:val="28"/>
        </w:rPr>
        <w:t xml:space="preserve"> </w:t>
      </w:r>
    </w:p>
    <w:p w14:paraId="5B6E35C3" w14:textId="77777777" w:rsidR="003D1417" w:rsidRDefault="003D1417" w:rsidP="003D1417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Поскольку работа генератора планируется на сервере под ОС </w:t>
      </w:r>
      <w:r w:rsidRPr="0088688C">
        <w:rPr>
          <w:i/>
          <w:szCs w:val="28"/>
          <w:lang w:val="en-US"/>
        </w:rPr>
        <w:t>Unix</w:t>
      </w:r>
      <w:r w:rsidRPr="003A0F85">
        <w:rPr>
          <w:szCs w:val="28"/>
        </w:rPr>
        <w:t xml:space="preserve">, </w:t>
      </w:r>
      <w:r>
        <w:rPr>
          <w:szCs w:val="28"/>
        </w:rPr>
        <w:t>была произведена установка данного типа ОС на локальной машине. После этого производилась установка</w:t>
      </w:r>
      <w:r w:rsidRPr="00F567B3">
        <w:rPr>
          <w:szCs w:val="28"/>
        </w:rPr>
        <w:t>,</w:t>
      </w:r>
      <w:r>
        <w:rPr>
          <w:szCs w:val="28"/>
        </w:rPr>
        <w:t xml:space="preserve"> отладка работы самого сервера (</w:t>
      </w:r>
      <w:proofErr w:type="spellStart"/>
      <w:r>
        <w:rPr>
          <w:szCs w:val="28"/>
          <w:lang w:val="en-US"/>
        </w:rPr>
        <w:t>comaps</w:t>
      </w:r>
      <w:proofErr w:type="spellEnd"/>
      <w:r>
        <w:rPr>
          <w:szCs w:val="28"/>
        </w:rPr>
        <w:t>) и вспомогательных библиотек, других средств, задействованных в реализации генератора (</w:t>
      </w:r>
      <w:r>
        <w:rPr>
          <w:szCs w:val="28"/>
          <w:lang w:val="en-US"/>
        </w:rPr>
        <w:t>Boost</w:t>
      </w:r>
      <w:r>
        <w:rPr>
          <w:szCs w:val="28"/>
        </w:rPr>
        <w:t xml:space="preserve">; </w:t>
      </w:r>
      <w:proofErr w:type="spellStart"/>
      <w:r>
        <w:rPr>
          <w:szCs w:val="28"/>
          <w:lang w:val="en-US"/>
        </w:rPr>
        <w:t>CMake</w:t>
      </w:r>
      <w:proofErr w:type="spellEnd"/>
      <w:r>
        <w:rPr>
          <w:szCs w:val="28"/>
        </w:rPr>
        <w:t>;</w:t>
      </w:r>
      <w:r w:rsidRPr="00B343A6">
        <w:rPr>
          <w:szCs w:val="28"/>
        </w:rPr>
        <w:t xml:space="preserve"> </w:t>
      </w:r>
      <w:r>
        <w:rPr>
          <w:szCs w:val="28"/>
        </w:rPr>
        <w:t xml:space="preserve">библиотек, разработанных на кафедре - </w:t>
      </w:r>
      <w:proofErr w:type="spellStart"/>
      <w:r>
        <w:rPr>
          <w:szCs w:val="28"/>
          <w:lang w:val="en-US"/>
        </w:rPr>
        <w:t>comsdk</w:t>
      </w:r>
      <w:proofErr w:type="spellEnd"/>
      <w:r w:rsidRPr="00B343A6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comfrm</w:t>
      </w:r>
      <w:proofErr w:type="spellEnd"/>
      <w:r>
        <w:rPr>
          <w:szCs w:val="28"/>
        </w:rPr>
        <w:t>).</w:t>
      </w:r>
      <w:r w:rsidRPr="003D1417">
        <w:rPr>
          <w:szCs w:val="28"/>
        </w:rPr>
        <w:t xml:space="preserve"> </w:t>
      </w:r>
      <w:r>
        <w:rPr>
          <w:szCs w:val="28"/>
        </w:rPr>
        <w:t xml:space="preserve">В качестве системы сборки была использована система </w:t>
      </w:r>
      <w:proofErr w:type="spellStart"/>
      <w:r w:rsidRPr="0088688C">
        <w:rPr>
          <w:i/>
          <w:szCs w:val="28"/>
          <w:lang w:val="en-US"/>
        </w:rPr>
        <w:t>CMake</w:t>
      </w:r>
      <w:proofErr w:type="spellEnd"/>
      <w:r w:rsidRPr="00AD3201">
        <w:rPr>
          <w:szCs w:val="28"/>
        </w:rPr>
        <w:t xml:space="preserve">, </w:t>
      </w:r>
      <w:r>
        <w:rPr>
          <w:szCs w:val="28"/>
        </w:rPr>
        <w:t xml:space="preserve">с помощью которой собраны почти все библиотеки РВС </w:t>
      </w:r>
      <w:r w:rsidRPr="00AD3201">
        <w:rPr>
          <w:i/>
          <w:szCs w:val="28"/>
          <w:lang w:val="en-US"/>
        </w:rPr>
        <w:t>GCD</w:t>
      </w:r>
      <w:r w:rsidRPr="00AD3201">
        <w:rPr>
          <w:szCs w:val="28"/>
        </w:rPr>
        <w:t>.</w:t>
      </w:r>
      <w:r>
        <w:rPr>
          <w:szCs w:val="28"/>
        </w:rPr>
        <w:t xml:space="preserve"> Были изучены основные механизмы работы </w:t>
      </w:r>
      <w:proofErr w:type="spellStart"/>
      <w:r w:rsidRPr="00DD017C">
        <w:rPr>
          <w:i/>
          <w:szCs w:val="28"/>
          <w:lang w:val="en-US"/>
        </w:rPr>
        <w:t>CMake</w:t>
      </w:r>
      <w:proofErr w:type="spellEnd"/>
      <w:r>
        <w:rPr>
          <w:szCs w:val="28"/>
        </w:rPr>
        <w:t xml:space="preserve"> и успешно применены при сборке программы генератора и вспомогательных библиотек.</w:t>
      </w:r>
    </w:p>
    <w:p w14:paraId="2E11594D" w14:textId="77777777" w:rsidR="004A7D08" w:rsidRPr="00821911" w:rsidRDefault="003D1417" w:rsidP="004A7D08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Само приложение было выполнено в формате модуля для сервера приложений РВС </w:t>
      </w:r>
      <w:r>
        <w:rPr>
          <w:szCs w:val="28"/>
          <w:lang w:val="en-US"/>
        </w:rPr>
        <w:t>GCD</w:t>
      </w:r>
      <w:r>
        <w:rPr>
          <w:szCs w:val="28"/>
        </w:rPr>
        <w:t xml:space="preserve">, который </w:t>
      </w:r>
      <w:r w:rsidR="00821911">
        <w:rPr>
          <w:szCs w:val="28"/>
        </w:rPr>
        <w:t xml:space="preserve">регистрируется на нём при перезапуске приложения на этом сервере, что позволяет оптимизировать процесс его отладки и включения в систему и делает его легкодоступным с </w:t>
      </w:r>
      <w:r w:rsidR="00821911">
        <w:rPr>
          <w:szCs w:val="28"/>
          <w:lang w:val="en-US"/>
        </w:rPr>
        <w:t>web</w:t>
      </w:r>
      <w:r w:rsidR="00821911" w:rsidRPr="00821911">
        <w:rPr>
          <w:szCs w:val="28"/>
        </w:rPr>
        <w:t>-</w:t>
      </w:r>
      <w:r w:rsidR="00821911">
        <w:rPr>
          <w:szCs w:val="28"/>
        </w:rPr>
        <w:t xml:space="preserve">клиента РВС </w:t>
      </w:r>
      <w:r w:rsidR="00821911">
        <w:rPr>
          <w:szCs w:val="28"/>
          <w:lang w:val="en-US"/>
        </w:rPr>
        <w:t>GCD</w:t>
      </w:r>
      <w:r w:rsidR="00821911" w:rsidRPr="00821911">
        <w:rPr>
          <w:szCs w:val="28"/>
        </w:rPr>
        <w:t>.</w:t>
      </w:r>
    </w:p>
    <w:p w14:paraId="6A9BA22E" w14:textId="4045A6BC" w:rsidR="000F525D" w:rsidRPr="00A64923" w:rsidDel="00A64923" w:rsidRDefault="000F525D" w:rsidP="00A64923">
      <w:pPr>
        <w:pStyle w:val="4"/>
        <w:numPr>
          <w:ilvl w:val="0"/>
          <w:numId w:val="48"/>
        </w:numPr>
        <w:spacing w:before="240" w:after="240"/>
        <w:rPr>
          <w:del w:id="568" w:author="Александр Соколов" w:date="2019-03-27T13:17:00Z"/>
          <w:rStyle w:val="ac"/>
          <w:rFonts w:ascii="Times New Roman" w:hAnsi="Times New Roman" w:cs="Times New Roman"/>
          <w:b w:val="0"/>
          <w:szCs w:val="36"/>
          <w:rPrChange w:id="569" w:author="Александр Соколов" w:date="2019-03-27T13:17:00Z">
            <w:rPr>
              <w:del w:id="570" w:author="Александр Соколов" w:date="2019-03-27T13:17:00Z"/>
            </w:rPr>
          </w:rPrChange>
        </w:rPr>
        <w:pPrChange w:id="571" w:author="Александр Соколов" w:date="2019-03-27T13:18:00Z">
          <w:pPr>
            <w:spacing w:line="360" w:lineRule="auto"/>
            <w:ind w:firstLine="360"/>
          </w:pPr>
        </w:pPrChange>
      </w:pPr>
    </w:p>
    <w:p w14:paraId="6FA9BC4A" w14:textId="11C150CE" w:rsidR="004D4B9B" w:rsidRPr="00A64923" w:rsidDel="00A64923" w:rsidRDefault="004D4B9B" w:rsidP="00A64923">
      <w:pPr>
        <w:pStyle w:val="4"/>
        <w:numPr>
          <w:ilvl w:val="0"/>
          <w:numId w:val="48"/>
        </w:numPr>
        <w:spacing w:before="240" w:after="240"/>
        <w:rPr>
          <w:del w:id="572" w:author="Александр Соколов" w:date="2019-03-27T13:17:00Z"/>
          <w:rStyle w:val="ac"/>
          <w:rFonts w:ascii="Times New Roman" w:hAnsi="Times New Roman" w:cs="Times New Roman"/>
          <w:b w:val="0"/>
          <w:szCs w:val="36"/>
          <w:rPrChange w:id="573" w:author="Александр Соколов" w:date="2019-03-27T13:17:00Z">
            <w:rPr>
              <w:del w:id="574" w:author="Александр Соколов" w:date="2019-03-27T13:17:00Z"/>
            </w:rPr>
          </w:rPrChange>
        </w:rPr>
        <w:pPrChange w:id="575" w:author="Александр Соколов" w:date="2019-03-27T13:18:00Z">
          <w:pPr>
            <w:spacing w:after="160" w:line="259" w:lineRule="auto"/>
            <w:jc w:val="left"/>
          </w:pPr>
        </w:pPrChange>
      </w:pPr>
      <w:del w:id="576" w:author="Александр Соколов" w:date="2019-03-27T13:17:00Z">
        <w:r w:rsidRPr="00A64923" w:rsidDel="00A64923">
          <w:rPr>
            <w:rStyle w:val="ac"/>
            <w:rFonts w:ascii="Times New Roman" w:hAnsi="Times New Roman" w:cs="Times New Roman"/>
            <w:b w:val="0"/>
            <w:szCs w:val="36"/>
            <w:rPrChange w:id="577" w:author="Александр Соколов" w:date="2019-03-27T13:17:00Z">
              <w:rPr/>
            </w:rPrChange>
          </w:rPr>
          <w:br w:type="page"/>
        </w:r>
      </w:del>
    </w:p>
    <w:p w14:paraId="5DA94D34" w14:textId="4B1A411B" w:rsidR="000F525D" w:rsidRPr="00A64923" w:rsidDel="00A64923" w:rsidRDefault="000F525D" w:rsidP="00A64923">
      <w:pPr>
        <w:pStyle w:val="4"/>
        <w:numPr>
          <w:ilvl w:val="0"/>
          <w:numId w:val="48"/>
        </w:numPr>
        <w:spacing w:before="240" w:after="240"/>
        <w:rPr>
          <w:del w:id="578" w:author="Александр Соколов" w:date="2019-03-27T13:17:00Z"/>
          <w:rStyle w:val="ac"/>
          <w:rFonts w:ascii="Times New Roman" w:hAnsi="Times New Roman" w:cs="Times New Roman"/>
          <w:b w:val="0"/>
          <w:szCs w:val="36"/>
          <w:rPrChange w:id="579" w:author="Александр Соколов" w:date="2019-03-27T13:17:00Z">
            <w:rPr>
              <w:del w:id="580" w:author="Александр Соколов" w:date="2019-03-27T13:17:00Z"/>
            </w:rPr>
          </w:rPrChange>
        </w:rPr>
        <w:pPrChange w:id="581" w:author="Александр Соколов" w:date="2019-03-27T13:18:00Z">
          <w:pPr>
            <w:spacing w:line="360" w:lineRule="auto"/>
            <w:ind w:firstLine="360"/>
          </w:pPr>
        </w:pPrChange>
      </w:pPr>
    </w:p>
    <w:p w14:paraId="4303BA81" w14:textId="77777777" w:rsidR="00A1557E" w:rsidRPr="00A64923" w:rsidRDefault="008F149B" w:rsidP="00A64923">
      <w:pPr>
        <w:pStyle w:val="4"/>
        <w:numPr>
          <w:ilvl w:val="0"/>
          <w:numId w:val="48"/>
        </w:numPr>
        <w:spacing w:before="240" w:after="240"/>
        <w:rPr>
          <w:rStyle w:val="ac"/>
          <w:rFonts w:ascii="Times New Roman" w:hAnsi="Times New Roman" w:cs="Times New Roman"/>
          <w:b w:val="0"/>
          <w:szCs w:val="36"/>
          <w:rPrChange w:id="582" w:author="Александр Соколов" w:date="2019-03-27T13:18:00Z">
            <w:rPr>
              <w:rFonts w:cs="Times New Roman"/>
            </w:rPr>
          </w:rPrChange>
        </w:rPr>
        <w:pPrChange w:id="583" w:author="Александр Соколов" w:date="2019-03-27T13:18:00Z">
          <w:pPr>
            <w:pStyle w:val="a"/>
          </w:pPr>
        </w:pPrChange>
      </w:pPr>
      <w:bookmarkStart w:id="584" w:name="_Toc4584977"/>
      <w:r w:rsidRPr="00A64923">
        <w:rPr>
          <w:rStyle w:val="ac"/>
          <w:rFonts w:ascii="Times New Roman" w:hAnsi="Times New Roman" w:cs="Times New Roman"/>
          <w:b w:val="0"/>
          <w:szCs w:val="36"/>
          <w:rPrChange w:id="585" w:author="Александр Соколов" w:date="2019-03-27T13:18:00Z">
            <w:rPr>
              <w:rFonts w:cs="Times New Roman"/>
            </w:rPr>
          </w:rPrChange>
        </w:rPr>
        <w:t>ПРИНЦИП РАБОТЫ ПРИЛОЖЕНИЯ</w:t>
      </w:r>
      <w:bookmarkEnd w:id="584"/>
    </w:p>
    <w:p w14:paraId="0116AEF3" w14:textId="4940753C" w:rsidR="00385998" w:rsidRPr="00385998" w:rsidDel="00A64923" w:rsidRDefault="00385998" w:rsidP="00385998">
      <w:pPr>
        <w:rPr>
          <w:del w:id="586" w:author="Александр Соколов" w:date="2019-03-27T13:17:00Z"/>
        </w:rPr>
      </w:pPr>
    </w:p>
    <w:p w14:paraId="5E4249B6" w14:textId="77777777" w:rsidR="00A44F66" w:rsidRPr="008C2348" w:rsidRDefault="00A44F66" w:rsidP="00F37EFD">
      <w:pPr>
        <w:spacing w:line="360" w:lineRule="auto"/>
        <w:ind w:firstLine="360"/>
        <w:rPr>
          <w:rFonts w:ascii="Segoe UI" w:hAnsi="Segoe UI" w:cs="Segoe UI"/>
          <w:color w:val="212529"/>
          <w:sz w:val="21"/>
          <w:szCs w:val="21"/>
        </w:rPr>
      </w:pPr>
      <w:r>
        <w:t xml:space="preserve">В момент запуска сервера приложений РВС </w:t>
      </w:r>
      <w:r>
        <w:rPr>
          <w:lang w:val="en-US"/>
        </w:rPr>
        <w:t>GCD</w:t>
      </w:r>
      <w:r>
        <w:t xml:space="preserve"> производится сканирование его директорий на наличие новых исполняемых модулей, после чего они регистрируются в приложении и могут быть использованы. В данном случае это модуль </w:t>
      </w:r>
      <w:r w:rsidRPr="00A44F66">
        <w:rPr>
          <w:i/>
          <w:color w:val="212529"/>
          <w:szCs w:val="28"/>
        </w:rPr>
        <w:t>comaps_cpl_GraphSolverWebHandler</w:t>
      </w:r>
      <w:r>
        <w:rPr>
          <w:i/>
          <w:color w:val="212529"/>
          <w:szCs w:val="28"/>
        </w:rPr>
        <w:t xml:space="preserve">. </w:t>
      </w:r>
      <w:r>
        <w:rPr>
          <w:color w:val="212529"/>
          <w:szCs w:val="28"/>
        </w:rPr>
        <w:t xml:space="preserve">При его использовании вызывается метод </w:t>
      </w:r>
      <w:proofErr w:type="gramStart"/>
      <w:r>
        <w:rPr>
          <w:i/>
          <w:color w:val="212529"/>
          <w:szCs w:val="28"/>
          <w:lang w:val="en-US"/>
        </w:rPr>
        <w:t>execute</w:t>
      </w:r>
      <w:r w:rsidRPr="00A44F66">
        <w:rPr>
          <w:i/>
          <w:color w:val="212529"/>
          <w:szCs w:val="28"/>
        </w:rPr>
        <w:t>(</w:t>
      </w:r>
      <w:proofErr w:type="gramEnd"/>
      <w:r w:rsidRPr="00A44F66">
        <w:rPr>
          <w:i/>
          <w:color w:val="212529"/>
          <w:szCs w:val="28"/>
        </w:rPr>
        <w:t>)</w:t>
      </w:r>
      <w:r>
        <w:rPr>
          <w:color w:val="212529"/>
          <w:szCs w:val="28"/>
        </w:rPr>
        <w:t xml:space="preserve">, который принимает на вход объект класса </w:t>
      </w:r>
      <w:proofErr w:type="spellStart"/>
      <w:r>
        <w:rPr>
          <w:i/>
          <w:color w:val="212529"/>
          <w:szCs w:val="28"/>
          <w:lang w:val="en-US"/>
        </w:rPr>
        <w:t>AnyMap</w:t>
      </w:r>
      <w:proofErr w:type="spellEnd"/>
      <w:r>
        <w:rPr>
          <w:color w:val="212529"/>
          <w:szCs w:val="28"/>
        </w:rPr>
        <w:t xml:space="preserve"> со входными данными, </w:t>
      </w:r>
      <w:r w:rsidR="00036FD4">
        <w:rPr>
          <w:color w:val="212529"/>
          <w:szCs w:val="28"/>
        </w:rPr>
        <w:t xml:space="preserve">в которых содержится имя выбранного «решателя» и имя файла с данными, необходимыми для его выполнения. </w:t>
      </w:r>
      <w:r w:rsidR="008C2348">
        <w:rPr>
          <w:color w:val="212529"/>
          <w:szCs w:val="28"/>
        </w:rPr>
        <w:t xml:space="preserve">На стороне 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-</w:t>
      </w:r>
      <w:r w:rsidR="008C2348">
        <w:rPr>
          <w:color w:val="212529"/>
          <w:szCs w:val="28"/>
        </w:rPr>
        <w:lastRenderedPageBreak/>
        <w:t xml:space="preserve">клиента вызов инициируется посредством кнопки «обработать», на странице функции запуска </w:t>
      </w:r>
      <w:proofErr w:type="spellStart"/>
      <w:r w:rsidR="008C2348">
        <w:rPr>
          <w:color w:val="212529"/>
          <w:szCs w:val="28"/>
        </w:rPr>
        <w:t>графовых</w:t>
      </w:r>
      <w:proofErr w:type="spellEnd"/>
      <w:r w:rsidR="008C2348">
        <w:rPr>
          <w:color w:val="212529"/>
          <w:szCs w:val="28"/>
        </w:rPr>
        <w:t xml:space="preserve"> решателей с использованием 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-</w:t>
      </w:r>
      <w:r w:rsidR="008C2348">
        <w:rPr>
          <w:color w:val="212529"/>
          <w:szCs w:val="28"/>
        </w:rPr>
        <w:t>клиента(</w:t>
      </w:r>
      <w:r w:rsidR="008C2348">
        <w:rPr>
          <w:color w:val="212529"/>
          <w:szCs w:val="28"/>
          <w:lang w:val="en-US"/>
        </w:rPr>
        <w:t>GRPH</w:t>
      </w:r>
      <w:r w:rsidR="008C2348" w:rsidRPr="008C2348">
        <w:rPr>
          <w:color w:val="212529"/>
          <w:szCs w:val="28"/>
        </w:rPr>
        <w:t>_</w:t>
      </w:r>
      <w:r w:rsidR="008C2348">
        <w:rPr>
          <w:color w:val="212529"/>
          <w:szCs w:val="28"/>
          <w:lang w:val="en-US"/>
        </w:rPr>
        <w:t>SOLVER</w:t>
      </w:r>
      <w:r w:rsidR="008C2348" w:rsidRPr="008C2348">
        <w:rPr>
          <w:color w:val="212529"/>
          <w:szCs w:val="28"/>
        </w:rPr>
        <w:t>_</w:t>
      </w:r>
      <w:r w:rsidR="008C2348">
        <w:rPr>
          <w:color w:val="212529"/>
          <w:szCs w:val="28"/>
          <w:lang w:val="en-US"/>
        </w:rPr>
        <w:t>WEB</w:t>
      </w:r>
      <w:r w:rsidR="008C2348" w:rsidRPr="008C2348">
        <w:rPr>
          <w:color w:val="212529"/>
          <w:szCs w:val="28"/>
        </w:rPr>
        <w:t>)</w:t>
      </w:r>
      <w:r w:rsidR="008C2348">
        <w:rPr>
          <w:color w:val="212529"/>
          <w:szCs w:val="28"/>
        </w:rPr>
        <w:t xml:space="preserve"> вычислительной подсистемы(</w:t>
      </w:r>
      <w:r w:rsidR="008C2348">
        <w:rPr>
          <w:color w:val="212529"/>
          <w:szCs w:val="28"/>
          <w:lang w:val="en-US"/>
        </w:rPr>
        <w:t>GCDDBSFEA</w:t>
      </w:r>
      <w:r w:rsidR="008C2348" w:rsidRPr="008C2348">
        <w:rPr>
          <w:color w:val="212529"/>
          <w:szCs w:val="28"/>
        </w:rPr>
        <w:t>)</w:t>
      </w:r>
      <w:r w:rsidR="008C2348">
        <w:rPr>
          <w:color w:val="212529"/>
          <w:szCs w:val="28"/>
        </w:rPr>
        <w:t xml:space="preserve">. После вызова метода </w:t>
      </w:r>
      <w:proofErr w:type="gramStart"/>
      <w:r w:rsidR="008C2348" w:rsidRPr="008C2348">
        <w:rPr>
          <w:i/>
          <w:color w:val="212529"/>
          <w:szCs w:val="28"/>
          <w:lang w:val="en-US"/>
        </w:rPr>
        <w:t>execute</w:t>
      </w:r>
      <w:r w:rsidR="008C2348" w:rsidRPr="008C2348">
        <w:rPr>
          <w:i/>
          <w:color w:val="212529"/>
          <w:szCs w:val="28"/>
        </w:rPr>
        <w:t>(</w:t>
      </w:r>
      <w:proofErr w:type="gramEnd"/>
      <w:r w:rsidR="008C2348" w:rsidRPr="008C2348">
        <w:rPr>
          <w:i/>
          <w:color w:val="212529"/>
          <w:szCs w:val="28"/>
        </w:rPr>
        <w:t>)</w:t>
      </w:r>
      <w:r w:rsidR="008C2348">
        <w:rPr>
          <w:i/>
          <w:color w:val="212529"/>
          <w:szCs w:val="28"/>
        </w:rPr>
        <w:t xml:space="preserve">, </w:t>
      </w:r>
      <w:r w:rsidR="008C2348">
        <w:rPr>
          <w:color w:val="212529"/>
          <w:szCs w:val="28"/>
        </w:rPr>
        <w:t>внутри него происходит проверка входных данных на их наличие, и при их отсутствии возвращается ошибка. А в случае корректных входных данных происходит запуск и выполнение «решателя».</w:t>
      </w:r>
    </w:p>
    <w:p w14:paraId="3012B61E" w14:textId="77777777" w:rsidR="00547DDB" w:rsidRPr="00A44F66" w:rsidRDefault="00547DDB" w:rsidP="00547DDB"/>
    <w:p w14:paraId="58E16A86" w14:textId="77777777" w:rsidR="00547DDB" w:rsidRDefault="00547DDB" w:rsidP="00547DDB">
      <w:pPr>
        <w:pStyle w:val="a7"/>
        <w:spacing w:after="160" w:line="259" w:lineRule="auto"/>
        <w:ind w:left="142" w:hanging="568"/>
      </w:pPr>
    </w:p>
    <w:p w14:paraId="5AC07769" w14:textId="77777777" w:rsidR="00011C9D" w:rsidRDefault="00011C9D">
      <w:pPr>
        <w:spacing w:after="160" w:line="259" w:lineRule="auto"/>
        <w:jc w:val="left"/>
        <w:rPr>
          <w:rFonts w:eastAsiaTheme="minorEastAsia" w:cstheme="minorBidi"/>
          <w:spacing w:val="15"/>
        </w:rPr>
      </w:pPr>
      <w:r>
        <w:br w:type="page"/>
      </w:r>
    </w:p>
    <w:p w14:paraId="24B1E418" w14:textId="77777777" w:rsidR="00BB7439" w:rsidRDefault="00011C9D" w:rsidP="00BB7439">
      <w:pPr>
        <w:pStyle w:val="a"/>
        <w:rPr>
          <w:rFonts w:cs="Times New Roman"/>
        </w:rPr>
      </w:pPr>
      <w:bookmarkStart w:id="587" w:name="_Toc4584978"/>
      <w:r>
        <w:rPr>
          <w:rFonts w:cs="Times New Roman"/>
        </w:rPr>
        <w:lastRenderedPageBreak/>
        <w:t>Тестирование и отладка</w:t>
      </w:r>
      <w:bookmarkEnd w:id="587"/>
    </w:p>
    <w:p w14:paraId="5788243D" w14:textId="77777777" w:rsidR="00BB7439" w:rsidRPr="00BB7439" w:rsidRDefault="00BB7439" w:rsidP="00BB7439"/>
    <w:p w14:paraId="1CE328DB" w14:textId="77777777" w:rsidR="00BB7439" w:rsidRPr="003E3ACF" w:rsidRDefault="00BB7439" w:rsidP="004D6328">
      <w:pPr>
        <w:spacing w:line="360" w:lineRule="auto"/>
        <w:ind w:firstLine="567"/>
        <w:rPr>
          <w:szCs w:val="28"/>
        </w:rPr>
      </w:pPr>
      <w:r>
        <w:rPr>
          <w:szCs w:val="28"/>
        </w:rPr>
        <w:t xml:space="preserve">В </w:t>
      </w:r>
      <w:r w:rsidR="004D6328">
        <w:rPr>
          <w:szCs w:val="28"/>
        </w:rPr>
        <w:t xml:space="preserve">рамках тестирования реализованного функционала были локально развернуты предварительно настроенные WEB-клиент РВС </w:t>
      </w:r>
      <w:r w:rsidR="004D6328">
        <w:rPr>
          <w:szCs w:val="28"/>
          <w:lang w:val="en-US"/>
        </w:rPr>
        <w:t>GCD</w:t>
      </w:r>
      <w:r w:rsidR="004D6328">
        <w:rPr>
          <w:szCs w:val="28"/>
        </w:rPr>
        <w:t xml:space="preserve"> (</w:t>
      </w:r>
      <w:r w:rsidR="004D6328">
        <w:rPr>
          <w:i/>
          <w:szCs w:val="28"/>
          <w:lang w:val="en-US"/>
        </w:rPr>
        <w:t>localhost</w:t>
      </w:r>
      <w:r w:rsidR="004D6328">
        <w:rPr>
          <w:i/>
          <w:szCs w:val="28"/>
        </w:rPr>
        <w:t>:8000</w:t>
      </w:r>
      <w:r w:rsidR="004D6328">
        <w:rPr>
          <w:szCs w:val="28"/>
        </w:rPr>
        <w:t>)</w:t>
      </w:r>
      <w:r w:rsidR="004D6328" w:rsidRPr="004D6328">
        <w:rPr>
          <w:i/>
          <w:szCs w:val="28"/>
        </w:rPr>
        <w:t xml:space="preserve"> </w:t>
      </w:r>
      <w:r w:rsidR="004D6328">
        <w:rPr>
          <w:szCs w:val="28"/>
        </w:rPr>
        <w:t xml:space="preserve">и сервер приложений РВС </w:t>
      </w:r>
      <w:r w:rsidR="004D6328">
        <w:rPr>
          <w:szCs w:val="28"/>
          <w:lang w:val="en-US"/>
        </w:rPr>
        <w:t>GCD</w:t>
      </w:r>
      <w:r w:rsidR="004D6328" w:rsidRPr="004D6328">
        <w:rPr>
          <w:szCs w:val="28"/>
        </w:rPr>
        <w:t xml:space="preserve"> </w:t>
      </w:r>
      <w:r w:rsidR="004D6328">
        <w:rPr>
          <w:szCs w:val="28"/>
        </w:rPr>
        <w:t>(</w:t>
      </w:r>
      <w:r w:rsidR="004D6328">
        <w:rPr>
          <w:i/>
          <w:szCs w:val="28"/>
          <w:lang w:val="en-US"/>
        </w:rPr>
        <w:t>localhost</w:t>
      </w:r>
      <w:r w:rsidR="004D6328" w:rsidRPr="004D6328">
        <w:rPr>
          <w:i/>
          <w:szCs w:val="28"/>
        </w:rPr>
        <w:t>:8080</w:t>
      </w:r>
      <w:r w:rsidR="004D6328">
        <w:rPr>
          <w:szCs w:val="28"/>
        </w:rPr>
        <w:t>)</w:t>
      </w:r>
      <w:r w:rsidR="007258AB">
        <w:rPr>
          <w:szCs w:val="28"/>
        </w:rPr>
        <w:t xml:space="preserve">. После чего, с </w:t>
      </w:r>
      <w:r w:rsidR="007258AB">
        <w:rPr>
          <w:szCs w:val="28"/>
          <w:lang w:val="en-US"/>
        </w:rPr>
        <w:t>web</w:t>
      </w:r>
      <w:r w:rsidR="007258AB" w:rsidRPr="007258AB">
        <w:rPr>
          <w:szCs w:val="28"/>
        </w:rPr>
        <w:t>-</w:t>
      </w:r>
      <w:r w:rsidR="007258AB">
        <w:rPr>
          <w:szCs w:val="28"/>
        </w:rPr>
        <w:t xml:space="preserve">клиента была </w:t>
      </w:r>
      <w:r w:rsidR="003E3ACF">
        <w:rPr>
          <w:szCs w:val="28"/>
        </w:rPr>
        <w:t>нажата кнопка «обработать» в функции</w:t>
      </w:r>
      <w:r w:rsidR="007258AB">
        <w:rPr>
          <w:szCs w:val="28"/>
        </w:rPr>
        <w:t xml:space="preserve"> </w:t>
      </w:r>
      <w:r w:rsidR="007258AB">
        <w:rPr>
          <w:szCs w:val="28"/>
          <w:lang w:val="en-US"/>
        </w:rPr>
        <w:t>GRPH</w:t>
      </w:r>
      <w:r w:rsidR="007258AB" w:rsidRPr="007258AB">
        <w:rPr>
          <w:szCs w:val="28"/>
        </w:rPr>
        <w:t>_</w:t>
      </w:r>
      <w:r w:rsidR="007258AB">
        <w:rPr>
          <w:szCs w:val="28"/>
          <w:lang w:val="en-US"/>
        </w:rPr>
        <w:t>SOLVER</w:t>
      </w:r>
      <w:r w:rsidR="007258AB" w:rsidRPr="007258AB">
        <w:rPr>
          <w:szCs w:val="28"/>
        </w:rPr>
        <w:t>_</w:t>
      </w:r>
      <w:r w:rsidR="007258AB">
        <w:rPr>
          <w:szCs w:val="28"/>
          <w:lang w:val="en-US"/>
        </w:rPr>
        <w:t>WEB</w:t>
      </w:r>
      <w:r w:rsidR="003E3ACF" w:rsidRPr="003E3ACF">
        <w:rPr>
          <w:szCs w:val="28"/>
        </w:rPr>
        <w:t xml:space="preserve">, </w:t>
      </w:r>
      <w:r w:rsidR="003E3ACF">
        <w:rPr>
          <w:szCs w:val="28"/>
        </w:rPr>
        <w:t xml:space="preserve">в результате чего был удалённо заушен «решатель» в РВС </w:t>
      </w:r>
      <w:r w:rsidR="003E3ACF">
        <w:rPr>
          <w:szCs w:val="28"/>
          <w:lang w:val="en-US"/>
        </w:rPr>
        <w:t>GCD</w:t>
      </w:r>
      <w:r w:rsidR="003E3ACF">
        <w:rPr>
          <w:szCs w:val="28"/>
        </w:rPr>
        <w:t>.</w:t>
      </w:r>
    </w:p>
    <w:p w14:paraId="51A3143A" w14:textId="77777777" w:rsidR="0066691B" w:rsidRDefault="0066691B" w:rsidP="004D6328">
      <w:pPr>
        <w:spacing w:line="360" w:lineRule="auto"/>
        <w:ind w:firstLine="567"/>
        <w:rPr>
          <w:szCs w:val="28"/>
        </w:rPr>
      </w:pPr>
    </w:p>
    <w:p w14:paraId="784BD786" w14:textId="77777777" w:rsidR="0066691B" w:rsidRDefault="0066691B" w:rsidP="004D6328">
      <w:pPr>
        <w:spacing w:line="360" w:lineRule="auto"/>
        <w:ind w:firstLine="567"/>
        <w:rPr>
          <w:szCs w:val="28"/>
        </w:rPr>
      </w:pPr>
    </w:p>
    <w:p w14:paraId="10982372" w14:textId="77777777" w:rsidR="0066691B" w:rsidRPr="004D6328" w:rsidRDefault="0066691B" w:rsidP="004D6328">
      <w:pPr>
        <w:spacing w:line="360" w:lineRule="auto"/>
        <w:ind w:firstLine="567"/>
        <w:rPr>
          <w:szCs w:val="28"/>
        </w:rPr>
      </w:pPr>
    </w:p>
    <w:p w14:paraId="37949851" w14:textId="77777777" w:rsidR="00BB7439" w:rsidRPr="00BB7439" w:rsidRDefault="00BB7439" w:rsidP="00BB7439"/>
    <w:p w14:paraId="5AA43557" w14:textId="77777777" w:rsidR="00AB7F22" w:rsidRDefault="00566F30" w:rsidP="00385998">
      <w:pPr>
        <w:pStyle w:val="a7"/>
        <w:spacing w:after="160" w:line="259" w:lineRule="auto"/>
        <w:ind w:left="2841" w:firstLine="699"/>
        <w:rPr>
          <w:sz w:val="36"/>
          <w:szCs w:val="36"/>
        </w:rPr>
      </w:pPr>
      <w:r>
        <w:br w:type="page"/>
      </w:r>
      <w:bookmarkStart w:id="588" w:name="_Toc4584979"/>
      <w:r w:rsidR="00AB7F22" w:rsidRPr="00A12C62">
        <w:rPr>
          <w:sz w:val="36"/>
          <w:szCs w:val="36"/>
        </w:rPr>
        <w:lastRenderedPageBreak/>
        <w:t>ЗАКЛЮЧЕНИЕ</w:t>
      </w:r>
      <w:bookmarkEnd w:id="588"/>
    </w:p>
    <w:p w14:paraId="689F233E" w14:textId="77777777" w:rsidR="00385998" w:rsidRPr="00385998" w:rsidRDefault="00385998" w:rsidP="00385998"/>
    <w:p w14:paraId="3C17FD28" w14:textId="77777777" w:rsidR="001C05DC" w:rsidRDefault="001C05DC" w:rsidP="00AD52EE">
      <w:pPr>
        <w:spacing w:line="360" w:lineRule="auto"/>
        <w:ind w:firstLine="708"/>
      </w:pPr>
      <w:r>
        <w:t xml:space="preserve">Реализация возможности запускать «решатели» удалённо позволяет существенно упростить решение сложных вычислительных задач с использованием удалённых </w:t>
      </w:r>
      <w:r w:rsidR="00AD52EE">
        <w:t xml:space="preserve">многопроцессорных </w:t>
      </w:r>
      <w:r>
        <w:t xml:space="preserve">вычислительных машин, имеющих большие мощности, чем </w:t>
      </w:r>
      <w:r w:rsidR="00AD52EE">
        <w:t xml:space="preserve">домашние компьютеры. </w:t>
      </w:r>
      <w:r>
        <w:rPr>
          <w:bCs/>
          <w:color w:val="000000"/>
          <w:szCs w:val="28"/>
        </w:rPr>
        <w:t>В рамках работы был произведён анализ источников литературы по теме «</w:t>
      </w:r>
      <w:r w:rsidRPr="00FC211A">
        <w:t>Разработка программной ре</w:t>
      </w:r>
      <w:r>
        <w:t>ализации</w:t>
      </w:r>
      <w:r w:rsidRPr="00FC211A">
        <w:t xml:space="preserve"> удалённого запуска </w:t>
      </w:r>
      <w:r>
        <w:t xml:space="preserve">процедур», разработана программная реализация удалённого запуска процедур в РВС </w:t>
      </w:r>
      <w:r>
        <w:rPr>
          <w:lang w:val="en-US"/>
        </w:rPr>
        <w:t>GCD</w:t>
      </w:r>
      <w:r>
        <w:t>, произведен</w:t>
      </w:r>
      <w:r w:rsidR="00AD52EE">
        <w:t>о тестирование</w:t>
      </w:r>
      <w:r>
        <w:t xml:space="preserve"> работы программы, сделаны выводы.</w:t>
      </w:r>
    </w:p>
    <w:p w14:paraId="7F57B621" w14:textId="77777777" w:rsidR="00FA50CA" w:rsidRPr="0087600D" w:rsidRDefault="007E78F7" w:rsidP="0037433B">
      <w:pPr>
        <w:spacing w:line="360" w:lineRule="auto"/>
        <w:ind w:firstLine="709"/>
      </w:pPr>
      <w:r w:rsidRPr="0087600D">
        <w:br w:type="page"/>
      </w:r>
    </w:p>
    <w:p w14:paraId="62F2FE95" w14:textId="77777777" w:rsidR="00417D42" w:rsidRPr="005C14DC" w:rsidRDefault="00417D42" w:rsidP="005C14DC">
      <w:pPr>
        <w:pStyle w:val="4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89" w:name="_Toc4584980"/>
      <w:r w:rsidRPr="005C14DC">
        <w:rPr>
          <w:rFonts w:ascii="Times New Roman" w:hAnsi="Times New Roman" w:cs="Times New Roman"/>
          <w:sz w:val="28"/>
          <w:szCs w:val="28"/>
        </w:rPr>
        <w:lastRenderedPageBreak/>
        <w:t>Список литературы:</w:t>
      </w:r>
      <w:bookmarkEnd w:id="589"/>
    </w:p>
    <w:p w14:paraId="1F1D77DE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>
        <w:rPr>
          <w:szCs w:val="28"/>
          <w:lang w:val="en-US"/>
        </w:rPr>
        <w:t>I.V. Morozov</w:t>
      </w:r>
      <w:r w:rsidR="005C14DC" w:rsidRPr="005C14DC">
        <w:rPr>
          <w:szCs w:val="28"/>
          <w:lang w:val="en-US"/>
        </w:rPr>
        <w:t xml:space="preserve"> I.</w:t>
      </w:r>
      <w:r>
        <w:rPr>
          <w:szCs w:val="28"/>
          <w:lang w:val="en-US"/>
        </w:rPr>
        <w:t xml:space="preserve"> </w:t>
      </w:r>
      <w:r w:rsidR="005C14DC" w:rsidRPr="005C14DC">
        <w:rPr>
          <w:szCs w:val="28"/>
          <w:lang w:val="en-US"/>
        </w:rPr>
        <w:t xml:space="preserve">A. </w:t>
      </w:r>
      <w:proofErr w:type="spellStart"/>
      <w:r w:rsidR="005C14DC" w:rsidRPr="005C14DC">
        <w:rPr>
          <w:szCs w:val="28"/>
          <w:lang w:val="en-US"/>
        </w:rPr>
        <w:t>Valuev</w:t>
      </w:r>
      <w:proofErr w:type="spellEnd"/>
      <w:r>
        <w:rPr>
          <w:szCs w:val="28"/>
          <w:lang w:val="en-US"/>
        </w:rPr>
        <w:t xml:space="preserve"> A. S</w:t>
      </w:r>
      <w:r w:rsidR="005C14DC" w:rsidRPr="005C14DC">
        <w:rPr>
          <w:szCs w:val="28"/>
          <w:lang w:val="en-US"/>
        </w:rPr>
        <w:t xml:space="preserve">. Automatic distributed workflow generation with </w:t>
      </w:r>
      <w:proofErr w:type="spellStart"/>
      <w:r w:rsidR="005C14DC" w:rsidRPr="005C14DC">
        <w:rPr>
          <w:szCs w:val="28"/>
          <w:lang w:val="en-US"/>
        </w:rPr>
        <w:t>GridMD</w:t>
      </w:r>
      <w:proofErr w:type="spellEnd"/>
      <w:r w:rsidR="005C14DC" w:rsidRPr="005C14DC">
        <w:rPr>
          <w:szCs w:val="28"/>
          <w:lang w:val="en-US"/>
        </w:rPr>
        <w:t xml:space="preserve"> library // </w:t>
      </w:r>
      <w:hyperlink r:id="rId16" w:tooltip="Показать сведения о названии источника" w:history="1">
        <w:r w:rsidR="005C14DC" w:rsidRPr="005C14DC">
          <w:rPr>
            <w:szCs w:val="28"/>
            <w:shd w:val="clear" w:color="auto" w:fill="FFFFFF"/>
            <w:lang w:val="en-US"/>
          </w:rPr>
          <w:t>Computer Physics Communications</w:t>
        </w:r>
      </w:hyperlink>
      <w:r w:rsidR="005C14DC" w:rsidRPr="005C14DC">
        <w:rPr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 xml:space="preserve">- </w:t>
      </w:r>
      <w:r>
        <w:rPr>
          <w:szCs w:val="28"/>
          <w:lang w:val="en-US"/>
        </w:rPr>
        <w:t>182(9</w:t>
      </w:r>
      <w:r w:rsidR="005C14DC" w:rsidRPr="005C14DC">
        <w:rPr>
          <w:szCs w:val="28"/>
          <w:lang w:val="en-US"/>
        </w:rPr>
        <w:t>,</w:t>
      </w:r>
      <w:r w:rsidRPr="00E26A74">
        <w:rPr>
          <w:szCs w:val="28"/>
          <w:lang w:val="en-US"/>
        </w:rPr>
        <w:t xml:space="preserve"> - </w:t>
      </w:r>
      <w:r w:rsidR="005C14DC" w:rsidRPr="005C14DC">
        <w:rPr>
          <w:szCs w:val="28"/>
          <w:lang w:val="en-US"/>
        </w:rPr>
        <w:t xml:space="preserve"> </w:t>
      </w:r>
      <w:r w:rsidR="005C14DC">
        <w:rPr>
          <w:szCs w:val="28"/>
          <w:lang w:val="en-US"/>
        </w:rPr>
        <w:t>p</w:t>
      </w:r>
      <w:r>
        <w:rPr>
          <w:szCs w:val="28"/>
          <w:lang w:val="en-US"/>
        </w:rPr>
        <w:t>. 2052-2058</w:t>
      </w:r>
      <w:r w:rsidRPr="00E26A7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-</w:t>
      </w:r>
      <w:r w:rsidR="005C14DC" w:rsidRPr="005C14DC">
        <w:rPr>
          <w:szCs w:val="28"/>
          <w:lang w:val="en-US"/>
        </w:rPr>
        <w:t xml:space="preserve"> 2011. </w:t>
      </w:r>
    </w:p>
    <w:p w14:paraId="488C3C0A" w14:textId="77777777" w:rsidR="005C14DC" w:rsidRPr="005C14D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 w:rsidRPr="005C14DC">
        <w:rPr>
          <w:szCs w:val="28"/>
          <w:lang w:val="en-US"/>
        </w:rPr>
        <w:t>Tyng-</w:t>
      </w:r>
      <w:proofErr w:type="spellStart"/>
      <w:r w:rsidRPr="005C14DC">
        <w:rPr>
          <w:szCs w:val="28"/>
          <w:lang w:val="en-US"/>
        </w:rPr>
        <w:t>Yeu</w:t>
      </w:r>
      <w:proofErr w:type="spellEnd"/>
      <w:r w:rsidR="00E26A74">
        <w:rPr>
          <w:szCs w:val="28"/>
          <w:lang w:val="en-US"/>
        </w:rPr>
        <w:t xml:space="preserve"> Liang, Yu-Wei Chang,</w:t>
      </w:r>
      <w:r w:rsidRPr="005C14DC">
        <w:rPr>
          <w:szCs w:val="28"/>
          <w:lang w:val="en-US"/>
        </w:rPr>
        <w:t xml:space="preserve"> Hung-Fu Li. A CUDA programming toolkit on grids. //</w:t>
      </w:r>
      <w:hyperlink r:id="rId17" w:tooltip="Показать сведения о названии источника" w:history="1">
        <w:r w:rsidRPr="005C14DC">
          <w:rPr>
            <w:szCs w:val="28"/>
            <w:shd w:val="clear" w:color="auto" w:fill="FFFFFF"/>
            <w:lang w:val="en-US"/>
          </w:rPr>
          <w:t>International Journal of Grid and Utility Computing</w:t>
        </w:r>
      </w:hyperlink>
      <w:r w:rsidR="00E26A74" w:rsidRPr="00E26A74">
        <w:rPr>
          <w:szCs w:val="28"/>
          <w:shd w:val="clear" w:color="auto" w:fill="FFFFFF"/>
          <w:lang w:val="en-US"/>
        </w:rPr>
        <w:t xml:space="preserve"> -</w:t>
      </w:r>
      <w:r w:rsidRPr="005C14DC">
        <w:rPr>
          <w:szCs w:val="28"/>
          <w:lang w:val="en-US"/>
        </w:rPr>
        <w:t xml:space="preserve"> 3(2-3</w:t>
      </w:r>
      <w:r w:rsidR="00E26A74">
        <w:rPr>
          <w:szCs w:val="28"/>
          <w:lang w:val="en-US"/>
        </w:rPr>
        <w:t>) -</w:t>
      </w:r>
      <w:r w:rsidRPr="005C14DC">
        <w:rPr>
          <w:szCs w:val="28"/>
          <w:lang w:val="en-US"/>
        </w:rPr>
        <w:t xml:space="preserve"> p</w:t>
      </w:r>
      <w:r w:rsidR="00E26A74">
        <w:rPr>
          <w:szCs w:val="28"/>
          <w:lang w:val="en-US"/>
        </w:rPr>
        <w:t>. 97-111 -</w:t>
      </w:r>
      <w:r w:rsidRPr="005C14DC">
        <w:rPr>
          <w:szCs w:val="28"/>
          <w:lang w:val="en-US"/>
        </w:rPr>
        <w:t xml:space="preserve"> 2012. </w:t>
      </w:r>
    </w:p>
    <w:p w14:paraId="46E834E8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>
        <w:rPr>
          <w:szCs w:val="28"/>
          <w:shd w:val="clear" w:color="auto" w:fill="FFFFFF"/>
          <w:lang w:val="en-US"/>
        </w:rPr>
        <w:t>Ahmed.</w:t>
      </w:r>
      <w:r w:rsidR="005C14DC" w:rsidRPr="005C14DC">
        <w:rPr>
          <w:szCs w:val="28"/>
          <w:shd w:val="clear" w:color="auto" w:fill="FFFFFF"/>
          <w:lang w:val="en-US"/>
        </w:rPr>
        <w:t xml:space="preserve"> L., </w:t>
      </w:r>
      <w:proofErr w:type="spellStart"/>
      <w:r>
        <w:rPr>
          <w:szCs w:val="28"/>
          <w:shd w:val="clear" w:color="auto" w:fill="FFFFFF"/>
          <w:lang w:val="en-US"/>
        </w:rPr>
        <w:t>Abhari</w:t>
      </w:r>
      <w:proofErr w:type="spellEnd"/>
      <w:r w:rsidR="005C14DC" w:rsidRPr="005C14DC">
        <w:rPr>
          <w:szCs w:val="28"/>
          <w:shd w:val="clear" w:color="auto" w:fill="FFFFFF"/>
          <w:lang w:val="en-US"/>
        </w:rPr>
        <w:t xml:space="preserve"> A.</w:t>
      </w:r>
      <w:r w:rsidR="005C14DC" w:rsidRPr="005C14DC">
        <w:rPr>
          <w:szCs w:val="28"/>
          <w:lang w:val="en-US"/>
        </w:rPr>
        <w:t xml:space="preserve"> </w:t>
      </w:r>
      <w:r w:rsidR="005C14DC" w:rsidRPr="005C14DC">
        <w:rPr>
          <w:szCs w:val="28"/>
          <w:shd w:val="clear" w:color="auto" w:fill="FFFFFF"/>
          <w:lang w:val="en-US"/>
        </w:rPr>
        <w:t>A</w:t>
      </w:r>
      <w:r>
        <w:rPr>
          <w:szCs w:val="28"/>
          <w:shd w:val="clear" w:color="auto" w:fill="FFFFFF"/>
          <w:lang w:val="en-US"/>
        </w:rPr>
        <w:t>.</w:t>
      </w:r>
      <w:r w:rsidR="005C14DC" w:rsidRPr="005C14DC">
        <w:rPr>
          <w:szCs w:val="28"/>
          <w:shd w:val="clear" w:color="auto" w:fill="FFFFFF"/>
          <w:lang w:val="en-US"/>
        </w:rPr>
        <w:t xml:space="preserve"> multi-agent-based simulator for a transmission control protocol/internet protocol network</w:t>
      </w:r>
      <w:r w:rsidR="005C14DC" w:rsidRPr="005C14DC">
        <w:rPr>
          <w:szCs w:val="28"/>
          <w:lang w:val="en-US"/>
        </w:rPr>
        <w:t xml:space="preserve">. // </w:t>
      </w:r>
      <w:hyperlink r:id="rId18" w:tooltip="Показать сведения о названии источника" w:history="1">
        <w:r w:rsidR="005C14DC" w:rsidRPr="005C14DC">
          <w:rPr>
            <w:szCs w:val="28"/>
            <w:shd w:val="clear" w:color="auto" w:fill="FFFFFF"/>
            <w:lang w:val="en-US"/>
          </w:rPr>
          <w:t>SIMULATION</w:t>
        </w:r>
      </w:hyperlink>
      <w:r>
        <w:rPr>
          <w:szCs w:val="28"/>
          <w:lang w:val="en-US"/>
        </w:rPr>
        <w:t xml:space="preserve"> 90(5) -</w:t>
      </w:r>
      <w:r w:rsidR="005C14DC" w:rsidRPr="005C14DC">
        <w:rPr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>p</w:t>
      </w:r>
      <w:r>
        <w:rPr>
          <w:szCs w:val="28"/>
          <w:lang w:val="en-US"/>
        </w:rPr>
        <w:t>. 511-521 -</w:t>
      </w:r>
      <w:r w:rsidR="005C14DC" w:rsidRPr="005C14DC">
        <w:rPr>
          <w:szCs w:val="28"/>
          <w:lang w:val="en-US"/>
        </w:rPr>
        <w:t xml:space="preserve"> 2014</w:t>
      </w:r>
    </w:p>
    <w:p w14:paraId="554289FD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proofErr w:type="spellStart"/>
      <w:r>
        <w:rPr>
          <w:szCs w:val="28"/>
          <w:shd w:val="clear" w:color="auto" w:fill="FFFFFF"/>
          <w:lang w:val="en-US"/>
        </w:rPr>
        <w:t>Kiraly</w:t>
      </w:r>
      <w:proofErr w:type="spellEnd"/>
      <w:r w:rsidR="005C14DC" w:rsidRPr="00E26A74">
        <w:rPr>
          <w:szCs w:val="28"/>
          <w:shd w:val="clear" w:color="auto" w:fill="FFFFFF"/>
          <w:lang w:val="en-US"/>
        </w:rPr>
        <w:t xml:space="preserve"> S.</w:t>
      </w:r>
      <w:r w:rsidR="005C14DC" w:rsidRPr="005C14DC">
        <w:rPr>
          <w:szCs w:val="28"/>
          <w:shd w:val="clear" w:color="auto" w:fill="FFFFFF"/>
          <w:lang w:val="en-US"/>
        </w:rPr>
        <w:t>, </w:t>
      </w:r>
      <w:proofErr w:type="spellStart"/>
      <w:r>
        <w:rPr>
          <w:szCs w:val="28"/>
          <w:shd w:val="clear" w:color="auto" w:fill="FFFFFF"/>
          <w:lang w:val="en-US"/>
        </w:rPr>
        <w:t>Szekely</w:t>
      </w:r>
      <w:proofErr w:type="spellEnd"/>
      <w:r w:rsidR="005C14DC" w:rsidRPr="00E26A74">
        <w:rPr>
          <w:szCs w:val="28"/>
          <w:shd w:val="clear" w:color="auto" w:fill="FFFFFF"/>
          <w:lang w:val="en-US"/>
        </w:rPr>
        <w:t xml:space="preserve"> S.</w:t>
      </w:r>
      <w:r w:rsidR="005C14DC" w:rsidRPr="005C14DC">
        <w:rPr>
          <w:szCs w:val="28"/>
          <w:lang w:val="en-US"/>
        </w:rPr>
        <w:t xml:space="preserve"> </w:t>
      </w:r>
      <w:proofErr w:type="spellStart"/>
      <w:r w:rsidR="005C14DC" w:rsidRPr="00E26A74">
        <w:rPr>
          <w:szCs w:val="28"/>
          <w:shd w:val="clear" w:color="auto" w:fill="FFFFFF"/>
          <w:lang w:val="en-US"/>
        </w:rPr>
        <w:t>Analysing</w:t>
      </w:r>
      <w:proofErr w:type="spellEnd"/>
      <w:r w:rsidR="005C14DC" w:rsidRPr="00E26A74">
        <w:rPr>
          <w:szCs w:val="28"/>
          <w:shd w:val="clear" w:color="auto" w:fill="FFFFFF"/>
          <w:lang w:val="en-US"/>
        </w:rPr>
        <w:t xml:space="preserve"> RPC and testing the performance of solutions</w:t>
      </w:r>
      <w:r w:rsidR="005C14DC" w:rsidRPr="005C14DC">
        <w:rPr>
          <w:szCs w:val="28"/>
          <w:lang w:val="en-US"/>
        </w:rPr>
        <w:t xml:space="preserve">. // </w:t>
      </w:r>
      <w:hyperlink r:id="rId19" w:tooltip="Показать сведения о названии источника" w:history="1">
        <w:r w:rsidR="005C14DC" w:rsidRPr="005C14DC">
          <w:rPr>
            <w:szCs w:val="28"/>
            <w:shd w:val="clear" w:color="auto" w:fill="FFFFFF"/>
            <w:lang w:val="en-US"/>
          </w:rPr>
          <w:t xml:space="preserve">Informatica </w:t>
        </w:r>
        <w:r w:rsidRPr="00E26A74">
          <w:rPr>
            <w:szCs w:val="28"/>
            <w:shd w:val="clear" w:color="auto" w:fill="FFFFFF"/>
            <w:lang w:val="en-US"/>
          </w:rPr>
          <w:t xml:space="preserve"> </w:t>
        </w:r>
        <w:r w:rsidR="005C14DC" w:rsidRPr="005C14DC">
          <w:rPr>
            <w:szCs w:val="28"/>
            <w:shd w:val="clear" w:color="auto" w:fill="FFFFFF"/>
            <w:lang w:val="en-US"/>
          </w:rPr>
          <w:t>(Slovenia)</w:t>
        </w:r>
      </w:hyperlink>
      <w:r w:rsidRPr="00E26A7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42(4) -</w:t>
      </w:r>
      <w:r w:rsidR="005C14DC" w:rsidRPr="005C14DC">
        <w:rPr>
          <w:szCs w:val="28"/>
          <w:lang w:val="en-US"/>
        </w:rPr>
        <w:t xml:space="preserve"> </w:t>
      </w:r>
      <w:r w:rsidR="005C14DC" w:rsidRPr="005C14DC">
        <w:rPr>
          <w:szCs w:val="28"/>
        </w:rPr>
        <w:t>с</w:t>
      </w:r>
      <w:r>
        <w:rPr>
          <w:szCs w:val="28"/>
          <w:lang w:val="en-US"/>
        </w:rPr>
        <w:t>. 555-561 -</w:t>
      </w:r>
      <w:r w:rsidR="005C14DC" w:rsidRPr="005C14DC">
        <w:rPr>
          <w:szCs w:val="28"/>
          <w:lang w:val="en-US"/>
        </w:rPr>
        <w:t xml:space="preserve"> 2018.</w:t>
      </w:r>
    </w:p>
    <w:p w14:paraId="74B4835A" w14:textId="77777777" w:rsidR="005C14DC" w:rsidRPr="005C14D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proofErr w:type="spellStart"/>
      <w:r w:rsidRPr="005C14DC">
        <w:rPr>
          <w:color w:val="000000"/>
          <w:szCs w:val="28"/>
        </w:rPr>
        <w:t>Влацкая</w:t>
      </w:r>
      <w:proofErr w:type="spellEnd"/>
      <w:r w:rsidRPr="005C14DC">
        <w:rPr>
          <w:color w:val="000000"/>
          <w:szCs w:val="28"/>
        </w:rPr>
        <w:t xml:space="preserve"> И. В., </w:t>
      </w:r>
      <w:proofErr w:type="spellStart"/>
      <w:r w:rsidRPr="005C14DC">
        <w:rPr>
          <w:color w:val="000000"/>
          <w:szCs w:val="28"/>
        </w:rPr>
        <w:t>Сормов</w:t>
      </w:r>
      <w:proofErr w:type="spellEnd"/>
      <w:r w:rsidRPr="005C14DC">
        <w:rPr>
          <w:color w:val="000000"/>
          <w:szCs w:val="28"/>
        </w:rPr>
        <w:t xml:space="preserve"> С. И. Управление и обработка информации в распределенных системах // Ве</w:t>
      </w:r>
      <w:r w:rsidR="00E26A74">
        <w:rPr>
          <w:color w:val="000000"/>
          <w:szCs w:val="28"/>
        </w:rPr>
        <w:t>стник ОГУ -</w:t>
      </w:r>
      <w:r w:rsidRPr="005C14DC">
        <w:rPr>
          <w:color w:val="000000"/>
          <w:szCs w:val="28"/>
        </w:rPr>
        <w:t xml:space="preserve"> </w:t>
      </w:r>
      <w:r w:rsidR="00E26A74">
        <w:rPr>
          <w:color w:val="000000"/>
          <w:szCs w:val="28"/>
        </w:rPr>
        <w:t xml:space="preserve">№4 (110) - </w:t>
      </w:r>
      <w:r w:rsidR="00E26A74" w:rsidRPr="005C14DC">
        <w:rPr>
          <w:color w:val="000000"/>
          <w:szCs w:val="28"/>
        </w:rPr>
        <w:t xml:space="preserve">2010. </w:t>
      </w:r>
      <w:r w:rsidRPr="005C14DC">
        <w:rPr>
          <w:szCs w:val="28"/>
        </w:rPr>
        <w:t xml:space="preserve"> </w:t>
      </w:r>
    </w:p>
    <w:p w14:paraId="4C2008BC" w14:textId="77777777" w:rsidR="005C14DC" w:rsidRPr="005C14DC" w:rsidRDefault="00E26A74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proofErr w:type="spellStart"/>
      <w:r>
        <w:rPr>
          <w:color w:val="000000"/>
          <w:szCs w:val="28"/>
        </w:rPr>
        <w:t>Вичугова</w:t>
      </w:r>
      <w:proofErr w:type="spellEnd"/>
      <w:r>
        <w:rPr>
          <w:color w:val="000000"/>
          <w:szCs w:val="28"/>
        </w:rPr>
        <w:t xml:space="preserve">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, </w:t>
      </w:r>
      <w:proofErr w:type="spellStart"/>
      <w:r>
        <w:rPr>
          <w:color w:val="000000"/>
          <w:szCs w:val="28"/>
        </w:rPr>
        <w:t>Вичугов</w:t>
      </w:r>
      <w:proofErr w:type="spellEnd"/>
      <w:r>
        <w:rPr>
          <w:color w:val="000000"/>
          <w:szCs w:val="28"/>
        </w:rPr>
        <w:t xml:space="preserve"> В. Н., Дмитриева Е. А</w:t>
      </w:r>
      <w:r w:rsidRPr="00E26A74">
        <w:rPr>
          <w:color w:val="000000"/>
          <w:szCs w:val="28"/>
        </w:rPr>
        <w:t>.</w:t>
      </w:r>
      <w:r>
        <w:rPr>
          <w:color w:val="000000"/>
          <w:szCs w:val="28"/>
        </w:rPr>
        <w:t>, Цапко Г. П.</w:t>
      </w:r>
      <w:r w:rsidR="005C14DC" w:rsidRPr="005C14DC">
        <w:rPr>
          <w:color w:val="000000"/>
          <w:szCs w:val="28"/>
        </w:rPr>
        <w:t xml:space="preserve"> Методы и средства интеграции </w:t>
      </w:r>
      <w:proofErr w:type="spellStart"/>
      <w:r w:rsidR="005C14DC" w:rsidRPr="005C14DC">
        <w:rPr>
          <w:color w:val="000000"/>
          <w:szCs w:val="28"/>
        </w:rPr>
        <w:t>инфорационных</w:t>
      </w:r>
      <w:proofErr w:type="spellEnd"/>
      <w:r w:rsidR="005C14DC" w:rsidRPr="005C14DC">
        <w:rPr>
          <w:color w:val="000000"/>
          <w:szCs w:val="28"/>
        </w:rPr>
        <w:t xml:space="preserve"> систем в рамках единого информационного пространства проекти</w:t>
      </w:r>
      <w:r>
        <w:rPr>
          <w:color w:val="000000"/>
          <w:szCs w:val="28"/>
        </w:rPr>
        <w:t>рования // Вестник науки Сибири</w:t>
      </w:r>
      <w:r w:rsidR="005C14DC" w:rsidRPr="005C14DC">
        <w:rPr>
          <w:color w:val="000000"/>
          <w:szCs w:val="28"/>
        </w:rPr>
        <w:t xml:space="preserve"> №5.</w:t>
      </w:r>
      <w:r>
        <w:rPr>
          <w:color w:val="000000"/>
          <w:szCs w:val="28"/>
        </w:rPr>
        <w:t xml:space="preserve"> – </w:t>
      </w:r>
      <w:r w:rsidRPr="005C14DC">
        <w:rPr>
          <w:color w:val="000000"/>
          <w:szCs w:val="28"/>
        </w:rPr>
        <w:t>2012</w:t>
      </w:r>
      <w:r>
        <w:rPr>
          <w:color w:val="000000"/>
          <w:szCs w:val="28"/>
        </w:rPr>
        <w:t>.</w:t>
      </w:r>
    </w:p>
    <w:p w14:paraId="03FBE3A6" w14:textId="77777777" w:rsidR="005C14DC" w:rsidRPr="00E26A74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</w:rPr>
      </w:pPr>
      <w:r w:rsidRPr="005C14DC">
        <w:rPr>
          <w:color w:val="000000"/>
          <w:szCs w:val="28"/>
          <w:lang w:val="en-US"/>
        </w:rPr>
        <w:t>Kenton</w:t>
      </w:r>
      <w:r w:rsidRPr="001D617C">
        <w:rPr>
          <w:color w:val="000000"/>
          <w:szCs w:val="28"/>
          <w:lang w:val="en-US"/>
        </w:rPr>
        <w:t xml:space="preserve">. </w:t>
      </w:r>
      <w:r w:rsidRPr="005C14DC">
        <w:rPr>
          <w:color w:val="000000"/>
          <w:szCs w:val="28"/>
          <w:lang w:val="en-US"/>
        </w:rPr>
        <w:t>Is</w:t>
      </w:r>
      <w:r w:rsidRPr="00E26A74">
        <w:rPr>
          <w:color w:val="000000"/>
          <w:szCs w:val="28"/>
          <w:lang w:val="en-US"/>
        </w:rPr>
        <w:t xml:space="preserve"> </w:t>
      </w:r>
      <w:proofErr w:type="spellStart"/>
      <w:r w:rsidRPr="005C14DC">
        <w:rPr>
          <w:color w:val="000000"/>
          <w:szCs w:val="28"/>
          <w:lang w:val="en-US"/>
        </w:rPr>
        <w:t>Cap</w:t>
      </w:r>
      <w:r w:rsidRPr="00E26A74">
        <w:rPr>
          <w:color w:val="000000"/>
          <w:szCs w:val="28"/>
          <w:lang w:val="en-US"/>
        </w:rPr>
        <w:t>’</w:t>
      </w:r>
      <w:r w:rsidRPr="005C14DC">
        <w:rPr>
          <w:color w:val="000000"/>
          <w:szCs w:val="28"/>
          <w:lang w:val="en-US"/>
        </w:rPr>
        <w:t>n</w:t>
      </w:r>
      <w:proofErr w:type="spellEnd"/>
      <w:r w:rsidRPr="00E26A74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Proto</w:t>
      </w:r>
      <w:r w:rsidRPr="00E26A74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Secure</w:t>
      </w:r>
      <w:r w:rsidRPr="00E26A74">
        <w:rPr>
          <w:color w:val="000000"/>
          <w:szCs w:val="28"/>
          <w:lang w:val="en-US"/>
        </w:rPr>
        <w:t xml:space="preserve">? </w:t>
      </w:r>
      <w:r w:rsidR="00E26A74">
        <w:rPr>
          <w:color w:val="000000"/>
          <w:szCs w:val="28"/>
          <w:lang w:val="en-US"/>
        </w:rPr>
        <w:t>Cap</w:t>
      </w:r>
      <w:r w:rsidR="00E26A74" w:rsidRPr="00E26A74">
        <w:rPr>
          <w:color w:val="000000"/>
          <w:szCs w:val="28"/>
        </w:rPr>
        <w:t>`</w:t>
      </w:r>
      <w:r w:rsidR="00E26A74">
        <w:rPr>
          <w:color w:val="000000"/>
          <w:szCs w:val="28"/>
          <w:lang w:val="en-US"/>
        </w:rPr>
        <w:t>n</w:t>
      </w:r>
      <w:r w:rsidR="00E26A74" w:rsidRPr="00E26A74">
        <w:rPr>
          <w:color w:val="000000"/>
          <w:szCs w:val="28"/>
        </w:rPr>
        <w:t xml:space="preserve"> </w:t>
      </w:r>
      <w:proofErr w:type="gramStart"/>
      <w:r w:rsidR="00E26A74">
        <w:rPr>
          <w:color w:val="000000"/>
          <w:szCs w:val="28"/>
          <w:lang w:val="en-US"/>
        </w:rPr>
        <w:t>Proto</w:t>
      </w:r>
      <w:r w:rsidR="00E26A74" w:rsidRPr="00E26A74">
        <w:rPr>
          <w:color w:val="000000"/>
          <w:szCs w:val="28"/>
        </w:rPr>
        <w:t>[</w:t>
      </w:r>
      <w:proofErr w:type="gramEnd"/>
      <w:r w:rsidR="00E26A74">
        <w:rPr>
          <w:color w:val="000000"/>
          <w:szCs w:val="28"/>
        </w:rPr>
        <w:t>электронный ресурс</w:t>
      </w:r>
      <w:r w:rsidR="00E26A74" w:rsidRPr="00E26A74">
        <w:rPr>
          <w:color w:val="000000"/>
          <w:szCs w:val="28"/>
        </w:rPr>
        <w:t>]</w:t>
      </w:r>
      <w:r w:rsidR="00E26A74">
        <w:rPr>
          <w:color w:val="000000"/>
          <w:szCs w:val="28"/>
        </w:rPr>
        <w:t xml:space="preserve">. – Режим доступа: </w:t>
      </w:r>
      <w:r w:rsidRPr="00E26A74">
        <w:rPr>
          <w:szCs w:val="28"/>
          <w:lang w:val="en-US"/>
        </w:rPr>
        <w:t>https</w:t>
      </w:r>
      <w:r w:rsidRPr="00E26A74">
        <w:rPr>
          <w:szCs w:val="28"/>
        </w:rPr>
        <w:t>://</w:t>
      </w:r>
      <w:proofErr w:type="spellStart"/>
      <w:r w:rsidRPr="00E26A74">
        <w:rPr>
          <w:szCs w:val="28"/>
          <w:lang w:val="en-US"/>
        </w:rPr>
        <w:t>capnproto</w:t>
      </w:r>
      <w:proofErr w:type="spellEnd"/>
      <w:r w:rsidRPr="00E26A74">
        <w:rPr>
          <w:szCs w:val="28"/>
        </w:rPr>
        <w:t>.</w:t>
      </w:r>
      <w:r w:rsidRPr="00E26A74">
        <w:rPr>
          <w:szCs w:val="28"/>
          <w:lang w:val="en-US"/>
        </w:rPr>
        <w:t>org</w:t>
      </w:r>
      <w:r w:rsidRPr="00E26A74">
        <w:rPr>
          <w:szCs w:val="28"/>
        </w:rPr>
        <w:t>/</w:t>
      </w:r>
      <w:proofErr w:type="spellStart"/>
      <w:r w:rsidRPr="00E26A74">
        <w:rPr>
          <w:szCs w:val="28"/>
          <w:lang w:val="en-US"/>
        </w:rPr>
        <w:t>faq</w:t>
      </w:r>
      <w:proofErr w:type="spellEnd"/>
      <w:r w:rsidRPr="00E26A74">
        <w:rPr>
          <w:szCs w:val="28"/>
        </w:rPr>
        <w:t>.</w:t>
      </w:r>
      <w:r w:rsidRPr="00E26A74">
        <w:rPr>
          <w:szCs w:val="28"/>
          <w:lang w:val="en-US"/>
        </w:rPr>
        <w:t>html</w:t>
      </w:r>
      <w:r w:rsidRPr="00E26A74">
        <w:rPr>
          <w:szCs w:val="28"/>
        </w:rPr>
        <w:t>#</w:t>
      </w:r>
      <w:r w:rsidRPr="00E26A74">
        <w:rPr>
          <w:szCs w:val="28"/>
          <w:lang w:val="en-US"/>
        </w:rPr>
        <w:t>is</w:t>
      </w:r>
      <w:r w:rsidRPr="00E26A74">
        <w:rPr>
          <w:szCs w:val="28"/>
        </w:rPr>
        <w:t>-</w:t>
      </w:r>
      <w:proofErr w:type="spellStart"/>
      <w:r w:rsidRPr="00E26A74">
        <w:rPr>
          <w:szCs w:val="28"/>
          <w:lang w:val="en-US"/>
        </w:rPr>
        <w:t>capn</w:t>
      </w:r>
      <w:proofErr w:type="spellEnd"/>
      <w:r w:rsidRPr="00E26A74">
        <w:rPr>
          <w:szCs w:val="28"/>
        </w:rPr>
        <w:t>-</w:t>
      </w:r>
      <w:r w:rsidRPr="00E26A74">
        <w:rPr>
          <w:szCs w:val="28"/>
          <w:lang w:val="en-US"/>
        </w:rPr>
        <w:t>proto</w:t>
      </w:r>
      <w:r w:rsidRPr="00E26A74">
        <w:rPr>
          <w:szCs w:val="28"/>
        </w:rPr>
        <w:t>-</w:t>
      </w:r>
      <w:r w:rsidRPr="00E26A74">
        <w:rPr>
          <w:szCs w:val="28"/>
          <w:lang w:val="en-US"/>
        </w:rPr>
        <w:t>secure</w:t>
      </w:r>
    </w:p>
    <w:p w14:paraId="7159187D" w14:textId="77777777" w:rsidR="005C14DC" w:rsidRPr="001D617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proofErr w:type="spellStart"/>
      <w:r w:rsidRPr="005C14DC">
        <w:rPr>
          <w:color w:val="000000"/>
          <w:szCs w:val="28"/>
          <w:lang w:val="en-US"/>
        </w:rPr>
        <w:t>Grosu</w:t>
      </w:r>
      <w:proofErr w:type="spellEnd"/>
      <w:r w:rsidRPr="005C14DC">
        <w:rPr>
          <w:color w:val="000000"/>
          <w:szCs w:val="28"/>
          <w:lang w:val="en-US"/>
        </w:rPr>
        <w:t xml:space="preserve">, P., Abdul Rehman, M., Anderson, E., Pai, V., &amp; Miller, H. </w:t>
      </w:r>
      <w:proofErr w:type="spellStart"/>
      <w:r w:rsidRPr="005C14DC">
        <w:rPr>
          <w:color w:val="000000"/>
          <w:szCs w:val="28"/>
          <w:lang w:val="en-US"/>
        </w:rPr>
        <w:t>gRPC</w:t>
      </w:r>
      <w:proofErr w:type="spellEnd"/>
      <w:r w:rsidRPr="005C14DC">
        <w:rPr>
          <w:color w:val="000000"/>
          <w:szCs w:val="28"/>
          <w:lang w:val="en-US"/>
        </w:rPr>
        <w:t>. </w:t>
      </w:r>
      <w:r w:rsidRPr="00E26A74">
        <w:rPr>
          <w:iCs/>
          <w:color w:val="000000"/>
          <w:szCs w:val="28"/>
          <w:lang w:val="en-US"/>
        </w:rPr>
        <w:t>Programming Models for Distributed Computation</w:t>
      </w:r>
      <w:r w:rsidRPr="00E26A74">
        <w:rPr>
          <w:color w:val="000000"/>
          <w:szCs w:val="28"/>
          <w:lang w:val="en-US"/>
        </w:rPr>
        <w:t xml:space="preserve">. </w:t>
      </w:r>
      <w:proofErr w:type="spellStart"/>
      <w:r w:rsidRPr="005C14DC">
        <w:rPr>
          <w:color w:val="000000"/>
          <w:szCs w:val="28"/>
          <w:lang w:val="en-US"/>
        </w:rPr>
        <w:t>Github</w:t>
      </w:r>
      <w:proofErr w:type="spellEnd"/>
      <w:r w:rsidRPr="001D617C">
        <w:rPr>
          <w:color w:val="000000"/>
          <w:szCs w:val="28"/>
          <w:lang w:val="en-US"/>
        </w:rPr>
        <w:t>.</w:t>
      </w:r>
      <w:r w:rsidR="00E26A74" w:rsidRPr="001D617C">
        <w:rPr>
          <w:color w:val="000000"/>
          <w:szCs w:val="28"/>
          <w:lang w:val="en-US"/>
        </w:rPr>
        <w:t xml:space="preserve"> - </w:t>
      </w:r>
      <w:r w:rsidRPr="001D617C">
        <w:rPr>
          <w:color w:val="000000"/>
          <w:szCs w:val="28"/>
          <w:lang w:val="en-US"/>
        </w:rPr>
        <w:t xml:space="preserve"> </w:t>
      </w:r>
      <w:proofErr w:type="spellStart"/>
      <w:r w:rsidR="00E26A74">
        <w:rPr>
          <w:szCs w:val="28"/>
          <w:lang w:val="en-US"/>
        </w:rPr>
        <w:t>Dist</w:t>
      </w:r>
      <w:proofErr w:type="spellEnd"/>
      <w:r w:rsidR="00E26A74" w:rsidRPr="001D617C">
        <w:rPr>
          <w:szCs w:val="28"/>
          <w:lang w:val="en-US"/>
        </w:rPr>
        <w:t xml:space="preserve"> </w:t>
      </w:r>
      <w:r w:rsidR="00E26A74">
        <w:rPr>
          <w:szCs w:val="28"/>
          <w:lang w:val="en-US"/>
        </w:rPr>
        <w:t>Prog</w:t>
      </w:r>
      <w:r w:rsidR="00E26A74" w:rsidRPr="001D617C">
        <w:rPr>
          <w:szCs w:val="28"/>
          <w:lang w:val="en-US"/>
        </w:rPr>
        <w:t xml:space="preserve"> </w:t>
      </w:r>
      <w:proofErr w:type="gramStart"/>
      <w:r w:rsidR="00E26A74">
        <w:rPr>
          <w:szCs w:val="28"/>
          <w:lang w:val="en-US"/>
        </w:rPr>
        <w:t>B</w:t>
      </w:r>
      <w:r w:rsidR="00E26A74" w:rsidRPr="00E26A74">
        <w:rPr>
          <w:szCs w:val="28"/>
          <w:lang w:val="en-US"/>
        </w:rPr>
        <w:t>ook</w:t>
      </w:r>
      <w:r w:rsidR="00E26A74" w:rsidRPr="001D617C">
        <w:rPr>
          <w:szCs w:val="28"/>
          <w:lang w:val="en-US"/>
        </w:rPr>
        <w:t>[</w:t>
      </w:r>
      <w:proofErr w:type="gramEnd"/>
      <w:r w:rsidR="00E26A74">
        <w:rPr>
          <w:szCs w:val="28"/>
        </w:rPr>
        <w:t>электронный</w:t>
      </w:r>
      <w:r w:rsidR="00E26A74" w:rsidRPr="001D617C">
        <w:rPr>
          <w:szCs w:val="28"/>
          <w:lang w:val="en-US"/>
        </w:rPr>
        <w:t xml:space="preserve"> </w:t>
      </w:r>
      <w:r w:rsidR="00E26A74">
        <w:rPr>
          <w:szCs w:val="28"/>
        </w:rPr>
        <w:t>ресурс</w:t>
      </w:r>
      <w:r w:rsidR="00E26A74" w:rsidRPr="001D617C">
        <w:rPr>
          <w:szCs w:val="28"/>
          <w:lang w:val="en-US"/>
        </w:rPr>
        <w:t>]</w:t>
      </w:r>
      <w:r w:rsidR="00E26A74" w:rsidRPr="001D617C">
        <w:rPr>
          <w:color w:val="000000"/>
          <w:szCs w:val="28"/>
          <w:lang w:val="en-US"/>
        </w:rPr>
        <w:t xml:space="preserve"> - </w:t>
      </w:r>
      <w:r w:rsidR="00E26A74">
        <w:rPr>
          <w:color w:val="000000"/>
          <w:szCs w:val="28"/>
        </w:rPr>
        <w:t>Режим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доступа</w:t>
      </w:r>
      <w:r w:rsidR="00E26A74" w:rsidRPr="001D617C">
        <w:rPr>
          <w:color w:val="000000"/>
          <w:szCs w:val="28"/>
          <w:lang w:val="en-US"/>
        </w:rPr>
        <w:t>:</w:t>
      </w:r>
      <w:r w:rsidRPr="001D617C">
        <w:rPr>
          <w:color w:val="000000"/>
          <w:szCs w:val="28"/>
          <w:lang w:val="en-US"/>
        </w:rPr>
        <w:t xml:space="preserve"> </w:t>
      </w:r>
      <w:r w:rsidRPr="00E26A74">
        <w:rPr>
          <w:szCs w:val="28"/>
          <w:lang w:val="en-US"/>
        </w:rPr>
        <w:t>http</w:t>
      </w:r>
      <w:r w:rsidRPr="001D617C">
        <w:rPr>
          <w:szCs w:val="28"/>
          <w:lang w:val="en-US"/>
        </w:rPr>
        <w:t>://</w:t>
      </w:r>
      <w:r w:rsidRPr="00E26A74">
        <w:rPr>
          <w:szCs w:val="28"/>
          <w:lang w:val="en-US"/>
        </w:rPr>
        <w:t>dist</w:t>
      </w:r>
      <w:r w:rsidRPr="001D617C">
        <w:rPr>
          <w:szCs w:val="28"/>
          <w:lang w:val="en-US"/>
        </w:rPr>
        <w:t>-</w:t>
      </w:r>
      <w:r w:rsidRPr="00E26A74">
        <w:rPr>
          <w:szCs w:val="28"/>
          <w:lang w:val="en-US"/>
        </w:rPr>
        <w:t>prog</w:t>
      </w:r>
      <w:r w:rsidRPr="001D617C">
        <w:rPr>
          <w:szCs w:val="28"/>
          <w:lang w:val="en-US"/>
        </w:rPr>
        <w:t>-</w:t>
      </w:r>
      <w:r w:rsidRPr="00E26A74">
        <w:rPr>
          <w:szCs w:val="28"/>
          <w:lang w:val="en-US"/>
        </w:rPr>
        <w:t>book</w:t>
      </w:r>
      <w:r w:rsidRPr="001D617C">
        <w:rPr>
          <w:szCs w:val="28"/>
          <w:lang w:val="en-US"/>
        </w:rPr>
        <w:t>.</w:t>
      </w:r>
      <w:r w:rsidRPr="00E26A74">
        <w:rPr>
          <w:szCs w:val="28"/>
          <w:lang w:val="en-US"/>
        </w:rPr>
        <w:t>com</w:t>
      </w:r>
      <w:r w:rsidRPr="001D617C">
        <w:rPr>
          <w:szCs w:val="28"/>
          <w:lang w:val="en-US"/>
        </w:rPr>
        <w:t>/</w:t>
      </w:r>
      <w:r w:rsidRPr="00E26A74">
        <w:rPr>
          <w:szCs w:val="28"/>
          <w:lang w:val="en-US"/>
        </w:rPr>
        <w:t>chapter</w:t>
      </w:r>
      <w:r w:rsidRPr="001D617C">
        <w:rPr>
          <w:szCs w:val="28"/>
          <w:lang w:val="en-US"/>
        </w:rPr>
        <w:t>/1/</w:t>
      </w:r>
      <w:r w:rsidRPr="00E26A74">
        <w:rPr>
          <w:szCs w:val="28"/>
          <w:lang w:val="en-US"/>
        </w:rPr>
        <w:t>gRPC</w:t>
      </w:r>
      <w:r w:rsidRPr="001D617C">
        <w:rPr>
          <w:szCs w:val="28"/>
          <w:lang w:val="en-US"/>
        </w:rPr>
        <w:t>.</w:t>
      </w:r>
      <w:r w:rsidRPr="00E26A74">
        <w:rPr>
          <w:szCs w:val="28"/>
          <w:lang w:val="en-US"/>
        </w:rPr>
        <w:t>html</w:t>
      </w:r>
    </w:p>
    <w:p w14:paraId="020D74AA" w14:textId="77777777" w:rsidR="005C14DC" w:rsidRPr="001D617C" w:rsidRDefault="005C14DC" w:rsidP="005C14DC">
      <w:pPr>
        <w:pStyle w:val="af0"/>
        <w:numPr>
          <w:ilvl w:val="3"/>
          <w:numId w:val="31"/>
        </w:numPr>
        <w:spacing w:after="0" w:line="360" w:lineRule="auto"/>
        <w:ind w:left="284"/>
        <w:jc w:val="left"/>
        <w:rPr>
          <w:szCs w:val="28"/>
          <w:lang w:val="en-US"/>
        </w:rPr>
      </w:pPr>
      <w:r w:rsidRPr="005C14DC">
        <w:rPr>
          <w:color w:val="000000"/>
          <w:szCs w:val="28"/>
          <w:lang w:val="en-US"/>
        </w:rPr>
        <w:t>Thrift. Finagle</w:t>
      </w:r>
      <w:r w:rsidRPr="001D617C">
        <w:rPr>
          <w:color w:val="000000"/>
          <w:szCs w:val="28"/>
          <w:lang w:val="en-US"/>
        </w:rPr>
        <w:t>-</w:t>
      </w:r>
      <w:proofErr w:type="spellStart"/>
      <w:r w:rsidRPr="005C14DC">
        <w:rPr>
          <w:color w:val="000000"/>
          <w:szCs w:val="28"/>
          <w:lang w:val="en-US"/>
        </w:rPr>
        <w:t>Quickstart</w:t>
      </w:r>
      <w:proofErr w:type="spellEnd"/>
      <w:r w:rsidRPr="001D617C">
        <w:rPr>
          <w:color w:val="000000"/>
          <w:szCs w:val="28"/>
          <w:lang w:val="en-US"/>
        </w:rPr>
        <w:t xml:space="preserve">. </w:t>
      </w:r>
      <w:r w:rsidR="00E26A74" w:rsidRPr="001D617C">
        <w:rPr>
          <w:color w:val="000000"/>
          <w:szCs w:val="28"/>
          <w:lang w:val="en-US"/>
        </w:rPr>
        <w:t xml:space="preserve">- </w:t>
      </w:r>
      <w:proofErr w:type="gramStart"/>
      <w:r w:rsidRPr="005C14DC">
        <w:rPr>
          <w:color w:val="000000"/>
          <w:szCs w:val="28"/>
          <w:lang w:val="en-US"/>
        </w:rPr>
        <w:t>Twitter</w:t>
      </w:r>
      <w:r w:rsidR="00E26A74" w:rsidRPr="001D617C">
        <w:rPr>
          <w:color w:val="000000"/>
          <w:szCs w:val="28"/>
          <w:lang w:val="en-US"/>
        </w:rPr>
        <w:t>[</w:t>
      </w:r>
      <w:proofErr w:type="gramEnd"/>
      <w:r w:rsidR="00E26A74">
        <w:rPr>
          <w:color w:val="000000"/>
          <w:szCs w:val="28"/>
        </w:rPr>
        <w:t>электронный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ресурс</w:t>
      </w:r>
      <w:r w:rsidR="00E26A74" w:rsidRPr="001D617C">
        <w:rPr>
          <w:color w:val="000000"/>
          <w:szCs w:val="28"/>
          <w:lang w:val="en-US"/>
        </w:rPr>
        <w:t>]</w:t>
      </w:r>
      <w:r w:rsidRPr="001D617C">
        <w:rPr>
          <w:color w:val="000000"/>
          <w:szCs w:val="28"/>
          <w:lang w:val="en-US"/>
        </w:rPr>
        <w:t xml:space="preserve">. </w:t>
      </w:r>
      <w:r w:rsidR="00E26A74" w:rsidRPr="001D617C">
        <w:rPr>
          <w:color w:val="000000"/>
          <w:szCs w:val="28"/>
          <w:lang w:val="en-US"/>
        </w:rPr>
        <w:t xml:space="preserve">- </w:t>
      </w:r>
      <w:r w:rsidR="00E26A74">
        <w:rPr>
          <w:color w:val="000000"/>
          <w:szCs w:val="28"/>
        </w:rPr>
        <w:t>Режим</w:t>
      </w:r>
      <w:r w:rsidR="00E26A74" w:rsidRPr="001D617C">
        <w:rPr>
          <w:color w:val="000000"/>
          <w:szCs w:val="28"/>
          <w:lang w:val="en-US"/>
        </w:rPr>
        <w:t xml:space="preserve"> </w:t>
      </w:r>
      <w:r w:rsidR="00E26A74">
        <w:rPr>
          <w:color w:val="000000"/>
          <w:szCs w:val="28"/>
        </w:rPr>
        <w:t>доступа</w:t>
      </w:r>
      <w:r w:rsidR="00E26A74" w:rsidRPr="001D617C">
        <w:rPr>
          <w:color w:val="000000"/>
          <w:szCs w:val="28"/>
          <w:lang w:val="en-US"/>
        </w:rPr>
        <w:t>:</w:t>
      </w:r>
      <w:r w:rsidRPr="001D617C">
        <w:rPr>
          <w:color w:val="000000"/>
          <w:szCs w:val="28"/>
          <w:lang w:val="en-US"/>
        </w:rPr>
        <w:t xml:space="preserve"> </w:t>
      </w:r>
      <w:r w:rsidRPr="005C14DC">
        <w:rPr>
          <w:color w:val="000000"/>
          <w:szCs w:val="28"/>
          <w:lang w:val="en-US"/>
        </w:rPr>
        <w:t>https</w:t>
      </w:r>
      <w:r w:rsidRPr="001D617C">
        <w:rPr>
          <w:color w:val="000000"/>
          <w:szCs w:val="28"/>
          <w:lang w:val="en-US"/>
        </w:rPr>
        <w:t>://</w:t>
      </w:r>
      <w:r w:rsidRPr="005C14DC">
        <w:rPr>
          <w:color w:val="000000"/>
          <w:szCs w:val="28"/>
          <w:lang w:val="en-US"/>
        </w:rPr>
        <w:t>twitter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github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io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finagle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guide</w:t>
      </w:r>
      <w:r w:rsidRPr="001D617C">
        <w:rPr>
          <w:color w:val="000000"/>
          <w:szCs w:val="28"/>
          <w:lang w:val="en-US"/>
        </w:rPr>
        <w:t>/</w:t>
      </w:r>
      <w:r w:rsidRPr="005C14DC">
        <w:rPr>
          <w:color w:val="000000"/>
          <w:szCs w:val="28"/>
          <w:lang w:val="en-US"/>
        </w:rPr>
        <w:t>Quickstart</w:t>
      </w:r>
      <w:r w:rsidRPr="001D617C">
        <w:rPr>
          <w:color w:val="000000"/>
          <w:szCs w:val="28"/>
          <w:lang w:val="en-US"/>
        </w:rPr>
        <w:t>.</w:t>
      </w:r>
      <w:r w:rsidRPr="005C14DC">
        <w:rPr>
          <w:color w:val="000000"/>
          <w:szCs w:val="28"/>
          <w:lang w:val="en-US"/>
        </w:rPr>
        <w:t>html</w:t>
      </w:r>
    </w:p>
    <w:p w14:paraId="59415DF8" w14:textId="77777777" w:rsidR="00054CF8" w:rsidRPr="005C14DC" w:rsidRDefault="00054CF8" w:rsidP="005C14DC">
      <w:pPr>
        <w:pStyle w:val="af0"/>
        <w:numPr>
          <w:ilvl w:val="3"/>
          <w:numId w:val="31"/>
        </w:numPr>
        <w:spacing w:after="0" w:line="360" w:lineRule="auto"/>
        <w:ind w:left="283" w:hanging="357"/>
        <w:jc w:val="left"/>
        <w:rPr>
          <w:szCs w:val="28"/>
          <w:lang w:val="en-US"/>
        </w:rPr>
      </w:pPr>
      <w:r w:rsidRPr="005C14DC">
        <w:rPr>
          <w:szCs w:val="28"/>
        </w:rPr>
        <w:t>Соколов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А</w:t>
      </w:r>
      <w:r w:rsidRPr="005C14DC">
        <w:rPr>
          <w:szCs w:val="28"/>
          <w:lang w:val="en-US"/>
        </w:rPr>
        <w:t>.</w:t>
      </w:r>
      <w:r w:rsidRPr="005C14DC">
        <w:rPr>
          <w:szCs w:val="28"/>
        </w:rPr>
        <w:t>П</w:t>
      </w:r>
      <w:r w:rsidRPr="005C14DC">
        <w:rPr>
          <w:szCs w:val="28"/>
          <w:lang w:val="en-US"/>
        </w:rPr>
        <w:t xml:space="preserve">., </w:t>
      </w:r>
      <w:r w:rsidRPr="005C14DC">
        <w:rPr>
          <w:szCs w:val="28"/>
        </w:rPr>
        <w:t>Першин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А</w:t>
      </w:r>
      <w:r w:rsidRPr="005C14DC">
        <w:rPr>
          <w:szCs w:val="28"/>
          <w:lang w:val="en-US"/>
        </w:rPr>
        <w:t>.</w:t>
      </w:r>
      <w:r w:rsidRPr="005C14DC">
        <w:rPr>
          <w:szCs w:val="28"/>
        </w:rPr>
        <w:t>Ю</w:t>
      </w:r>
      <w:r w:rsidRPr="005C14DC">
        <w:rPr>
          <w:szCs w:val="28"/>
          <w:lang w:val="en-US"/>
        </w:rPr>
        <w:t xml:space="preserve">. </w:t>
      </w:r>
      <w:r w:rsidRPr="005C14DC">
        <w:rPr>
          <w:szCs w:val="28"/>
        </w:rPr>
        <w:t>Формат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данных</w:t>
      </w:r>
      <w:r w:rsidRPr="005C14DC">
        <w:rPr>
          <w:szCs w:val="28"/>
          <w:lang w:val="en-US"/>
        </w:rPr>
        <w:t xml:space="preserve"> Advanced INI (</w:t>
      </w:r>
      <w:proofErr w:type="spellStart"/>
      <w:r w:rsidRPr="005C14DC">
        <w:rPr>
          <w:szCs w:val="28"/>
          <w:lang w:val="en-US"/>
        </w:rPr>
        <w:t>aINI</w:t>
      </w:r>
      <w:proofErr w:type="spellEnd"/>
      <w:r w:rsidRPr="005C14DC">
        <w:rPr>
          <w:szCs w:val="28"/>
          <w:lang w:val="en-US"/>
        </w:rPr>
        <w:t xml:space="preserve">) // </w:t>
      </w:r>
      <w:r w:rsidRPr="005C14DC">
        <w:rPr>
          <w:szCs w:val="28"/>
        </w:rPr>
        <w:t>Каркас</w:t>
      </w:r>
      <w:r w:rsidRPr="005C14DC">
        <w:rPr>
          <w:szCs w:val="28"/>
          <w:lang w:val="en-US"/>
        </w:rPr>
        <w:t xml:space="preserve"> </w:t>
      </w:r>
      <w:r w:rsidRPr="005C14DC">
        <w:rPr>
          <w:szCs w:val="28"/>
        </w:rPr>
        <w:t>системы</w:t>
      </w:r>
      <w:r w:rsidRPr="005C14DC">
        <w:rPr>
          <w:szCs w:val="28"/>
          <w:lang w:val="en-US"/>
        </w:rPr>
        <w:t xml:space="preserve"> – 2007-2017 – SA2 – 18 </w:t>
      </w:r>
      <w:proofErr w:type="spellStart"/>
      <w:r w:rsidRPr="005C14DC">
        <w:rPr>
          <w:szCs w:val="28"/>
        </w:rPr>
        <w:t>стр</w:t>
      </w:r>
      <w:proofErr w:type="spellEnd"/>
      <w:r w:rsidRPr="005C14DC">
        <w:rPr>
          <w:szCs w:val="28"/>
          <w:lang w:val="en-US"/>
        </w:rPr>
        <w:t>.</w:t>
      </w:r>
    </w:p>
    <w:p w14:paraId="3BBEE67C" w14:textId="77777777" w:rsidR="006F0893" w:rsidRPr="00E26A74" w:rsidRDefault="0037433B" w:rsidP="006F0893">
      <w:pPr>
        <w:pStyle w:val="af0"/>
        <w:numPr>
          <w:ilvl w:val="3"/>
          <w:numId w:val="31"/>
        </w:numPr>
        <w:spacing w:after="0" w:line="360" w:lineRule="auto"/>
        <w:ind w:left="283" w:hanging="357"/>
        <w:jc w:val="left"/>
        <w:rPr>
          <w:szCs w:val="28"/>
        </w:rPr>
      </w:pPr>
      <w:r w:rsidRPr="005C14DC">
        <w:rPr>
          <w:szCs w:val="28"/>
        </w:rPr>
        <w:t xml:space="preserve">Соколов А.П., Першин А.Ю., Щетинин В.Н., Сапелкин А.С. Реверсивная многомасштабная гомогенизация физико-механических характеристик гетерогенных периодических сред с использованием </w:t>
      </w:r>
      <w:proofErr w:type="spellStart"/>
      <w:r w:rsidRPr="005C14DC">
        <w:rPr>
          <w:szCs w:val="28"/>
        </w:rPr>
        <w:t>графоориентированного</w:t>
      </w:r>
      <w:proofErr w:type="spellEnd"/>
      <w:r w:rsidRPr="005C14DC">
        <w:rPr>
          <w:szCs w:val="28"/>
        </w:rPr>
        <w:t xml:space="preserve"> </w:t>
      </w:r>
      <w:r w:rsidRPr="005C14DC">
        <w:rPr>
          <w:szCs w:val="28"/>
        </w:rPr>
        <w:lastRenderedPageBreak/>
        <w:t>программного подхода – Композиты и наноструктуры. 2017, Т.9, № 3-4, с. 25-38.</w:t>
      </w:r>
    </w:p>
    <w:sectPr w:rsidR="006F0893" w:rsidRPr="00E26A74" w:rsidSect="00CE2E2A">
      <w:footerReference w:type="default" r:id="rId20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59" w:author="Александр Соколов" w:date="2019-03-26T19:55:00Z" w:initials="АС">
    <w:p w14:paraId="71B0D5E5" w14:textId="77777777" w:rsidR="001D617C" w:rsidRDefault="001D617C">
      <w:pPr>
        <w:pStyle w:val="afd"/>
      </w:pPr>
      <w:r>
        <w:rPr>
          <w:rStyle w:val="afc"/>
        </w:rPr>
        <w:annotationRef/>
      </w:r>
      <w:r>
        <w:t>О чём речь?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1B0D5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B0D5E5" w16cid:durableId="2045024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48985" w14:textId="77777777" w:rsidR="00C513FB" w:rsidRDefault="00C513FB" w:rsidP="00D349A9">
      <w:pPr>
        <w:spacing w:after="0" w:line="240" w:lineRule="auto"/>
      </w:pPr>
      <w:r>
        <w:separator/>
      </w:r>
    </w:p>
  </w:endnote>
  <w:endnote w:type="continuationSeparator" w:id="0">
    <w:p w14:paraId="1F6A1DF4" w14:textId="77777777" w:rsidR="00C513FB" w:rsidRDefault="00C513FB" w:rsidP="00D3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A7F05" w14:textId="77777777" w:rsidR="00614A1D" w:rsidRDefault="00614A1D" w:rsidP="00681101">
    <w:pPr>
      <w:pStyle w:val="af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4C00C" w14:textId="77777777" w:rsidR="00614A1D" w:rsidRDefault="00614A1D" w:rsidP="00681101">
    <w:pPr>
      <w:pStyle w:val="af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1419427"/>
      <w:docPartObj>
        <w:docPartGallery w:val="Page Numbers (Bottom of Page)"/>
        <w:docPartUnique/>
      </w:docPartObj>
    </w:sdtPr>
    <w:sdtEndPr/>
    <w:sdtContent>
      <w:p w14:paraId="6447B1C7" w14:textId="77777777" w:rsidR="00614A1D" w:rsidRDefault="00614A1D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2136">
          <w:rPr>
            <w:noProof/>
          </w:rPr>
          <w:t>17</w:t>
        </w:r>
        <w:r>
          <w:fldChar w:fldCharType="end"/>
        </w:r>
      </w:p>
    </w:sdtContent>
  </w:sdt>
  <w:p w14:paraId="2D7C0366" w14:textId="77777777" w:rsidR="00614A1D" w:rsidRDefault="00614A1D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86CAF" w14:textId="77777777" w:rsidR="00C513FB" w:rsidRDefault="00C513FB" w:rsidP="00D349A9">
      <w:pPr>
        <w:spacing w:after="0" w:line="240" w:lineRule="auto"/>
      </w:pPr>
      <w:r>
        <w:separator/>
      </w:r>
    </w:p>
  </w:footnote>
  <w:footnote w:type="continuationSeparator" w:id="0">
    <w:p w14:paraId="02219AF8" w14:textId="77777777" w:rsidR="00C513FB" w:rsidRDefault="00C513FB" w:rsidP="00D349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584A"/>
    <w:multiLevelType w:val="multilevel"/>
    <w:tmpl w:val="DAD6D4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640E13"/>
    <w:multiLevelType w:val="hybridMultilevel"/>
    <w:tmpl w:val="3CEE0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D6101"/>
    <w:multiLevelType w:val="hybridMultilevel"/>
    <w:tmpl w:val="74D0B3F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0642C"/>
    <w:multiLevelType w:val="hybridMultilevel"/>
    <w:tmpl w:val="C1F44070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7D63449"/>
    <w:multiLevelType w:val="hybridMultilevel"/>
    <w:tmpl w:val="F70E6510"/>
    <w:lvl w:ilvl="0" w:tplc="72C2E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7F50C0"/>
    <w:multiLevelType w:val="hybridMultilevel"/>
    <w:tmpl w:val="20F6F6E4"/>
    <w:lvl w:ilvl="0" w:tplc="0419000F">
      <w:start w:val="1"/>
      <w:numFmt w:val="decimal"/>
      <w:lvlText w:val="%1."/>
      <w:lvlJc w:val="left"/>
      <w:pPr>
        <w:ind w:left="8280" w:hanging="360"/>
      </w:pPr>
    </w:lvl>
    <w:lvl w:ilvl="1" w:tplc="04190019" w:tentative="1">
      <w:start w:val="1"/>
      <w:numFmt w:val="lowerLetter"/>
      <w:lvlText w:val="%2."/>
      <w:lvlJc w:val="left"/>
      <w:pPr>
        <w:ind w:left="9000" w:hanging="360"/>
      </w:pPr>
    </w:lvl>
    <w:lvl w:ilvl="2" w:tplc="0419001B" w:tentative="1">
      <w:start w:val="1"/>
      <w:numFmt w:val="lowerRoman"/>
      <w:lvlText w:val="%3."/>
      <w:lvlJc w:val="right"/>
      <w:pPr>
        <w:ind w:left="9720" w:hanging="180"/>
      </w:pPr>
    </w:lvl>
    <w:lvl w:ilvl="3" w:tplc="0419000F" w:tentative="1">
      <w:start w:val="1"/>
      <w:numFmt w:val="decimal"/>
      <w:lvlText w:val="%4."/>
      <w:lvlJc w:val="left"/>
      <w:pPr>
        <w:ind w:left="10440" w:hanging="360"/>
      </w:pPr>
    </w:lvl>
    <w:lvl w:ilvl="4" w:tplc="04190019" w:tentative="1">
      <w:start w:val="1"/>
      <w:numFmt w:val="lowerLetter"/>
      <w:lvlText w:val="%5."/>
      <w:lvlJc w:val="left"/>
      <w:pPr>
        <w:ind w:left="11160" w:hanging="360"/>
      </w:pPr>
    </w:lvl>
    <w:lvl w:ilvl="5" w:tplc="0419001B" w:tentative="1">
      <w:start w:val="1"/>
      <w:numFmt w:val="lowerRoman"/>
      <w:lvlText w:val="%6."/>
      <w:lvlJc w:val="right"/>
      <w:pPr>
        <w:ind w:left="11880" w:hanging="180"/>
      </w:pPr>
    </w:lvl>
    <w:lvl w:ilvl="6" w:tplc="0419000F" w:tentative="1">
      <w:start w:val="1"/>
      <w:numFmt w:val="decimal"/>
      <w:lvlText w:val="%7."/>
      <w:lvlJc w:val="left"/>
      <w:pPr>
        <w:ind w:left="12600" w:hanging="360"/>
      </w:pPr>
    </w:lvl>
    <w:lvl w:ilvl="7" w:tplc="04190019" w:tentative="1">
      <w:start w:val="1"/>
      <w:numFmt w:val="lowerLetter"/>
      <w:lvlText w:val="%8."/>
      <w:lvlJc w:val="left"/>
      <w:pPr>
        <w:ind w:left="13320" w:hanging="360"/>
      </w:pPr>
    </w:lvl>
    <w:lvl w:ilvl="8" w:tplc="041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6" w15:restartNumberingAfterBreak="0">
    <w:nsid w:val="1EB83777"/>
    <w:multiLevelType w:val="hybridMultilevel"/>
    <w:tmpl w:val="2AA2FC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823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D363BFC"/>
    <w:multiLevelType w:val="multilevel"/>
    <w:tmpl w:val="D474DE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B2C40"/>
    <w:multiLevelType w:val="multilevel"/>
    <w:tmpl w:val="B8CCE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B2736B"/>
    <w:multiLevelType w:val="multilevel"/>
    <w:tmpl w:val="02F0EC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C03F6"/>
    <w:multiLevelType w:val="hybridMultilevel"/>
    <w:tmpl w:val="3AD2E83A"/>
    <w:lvl w:ilvl="0" w:tplc="470E5F9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C5E99"/>
    <w:multiLevelType w:val="multilevel"/>
    <w:tmpl w:val="020273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7F77F5B"/>
    <w:multiLevelType w:val="hybridMultilevel"/>
    <w:tmpl w:val="3C9A48F6"/>
    <w:lvl w:ilvl="0" w:tplc="3CB2EF08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571D5"/>
    <w:multiLevelType w:val="hybridMultilevel"/>
    <w:tmpl w:val="F70E6510"/>
    <w:lvl w:ilvl="0" w:tplc="72C2E4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C75D6"/>
    <w:multiLevelType w:val="multilevel"/>
    <w:tmpl w:val="D9DC8DA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4B1A7357"/>
    <w:multiLevelType w:val="hybridMultilevel"/>
    <w:tmpl w:val="F0FEFC12"/>
    <w:lvl w:ilvl="0" w:tplc="B92079E6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7" w15:restartNumberingAfterBreak="0">
    <w:nsid w:val="4CFB7397"/>
    <w:multiLevelType w:val="hybridMultilevel"/>
    <w:tmpl w:val="5A70FF02"/>
    <w:lvl w:ilvl="0" w:tplc="87BA7644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9178BA"/>
    <w:multiLevelType w:val="multilevel"/>
    <w:tmpl w:val="944A7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C24DE6"/>
    <w:multiLevelType w:val="hybridMultilevel"/>
    <w:tmpl w:val="E23A6C3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55003348"/>
    <w:multiLevelType w:val="hybridMultilevel"/>
    <w:tmpl w:val="FDA06A00"/>
    <w:lvl w:ilvl="0" w:tplc="041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1" w15:restartNumberingAfterBreak="0">
    <w:nsid w:val="574C553D"/>
    <w:multiLevelType w:val="hybridMultilevel"/>
    <w:tmpl w:val="893AD9C6"/>
    <w:lvl w:ilvl="0" w:tplc="7DD84F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76BB9"/>
    <w:multiLevelType w:val="multilevel"/>
    <w:tmpl w:val="B74EC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AF1CF8"/>
    <w:multiLevelType w:val="hybridMultilevel"/>
    <w:tmpl w:val="F9B64F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8046BF"/>
    <w:multiLevelType w:val="hybridMultilevel"/>
    <w:tmpl w:val="979E1F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527E20"/>
    <w:multiLevelType w:val="hybridMultilevel"/>
    <w:tmpl w:val="F1A03CB8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D73C47"/>
    <w:multiLevelType w:val="multilevel"/>
    <w:tmpl w:val="02F0EC4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3C6A5B"/>
    <w:multiLevelType w:val="hybridMultilevel"/>
    <w:tmpl w:val="C1F44070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A241AE9"/>
    <w:multiLevelType w:val="hybridMultilevel"/>
    <w:tmpl w:val="0A441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77AA3"/>
    <w:multiLevelType w:val="hybridMultilevel"/>
    <w:tmpl w:val="3B1892B2"/>
    <w:lvl w:ilvl="0" w:tplc="5A88932C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CC97AE7"/>
    <w:multiLevelType w:val="hybridMultilevel"/>
    <w:tmpl w:val="E00E0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0"/>
  </w:num>
  <w:num w:numId="3">
    <w:abstractNumId w:val="0"/>
  </w:num>
  <w:num w:numId="4">
    <w:abstractNumId w:val="16"/>
  </w:num>
  <w:num w:numId="5">
    <w:abstractNumId w:val="16"/>
    <w:lvlOverride w:ilvl="0">
      <w:startOverride w:val="1"/>
    </w:lvlOverride>
  </w:num>
  <w:num w:numId="6">
    <w:abstractNumId w:val="16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16"/>
    <w:lvlOverride w:ilvl="0">
      <w:startOverride w:val="1"/>
    </w:lvlOverride>
  </w:num>
  <w:num w:numId="10">
    <w:abstractNumId w:val="16"/>
    <w:lvlOverride w:ilvl="0">
      <w:startOverride w:val="1"/>
    </w:lvlOverride>
  </w:num>
  <w:num w:numId="11">
    <w:abstractNumId w:val="16"/>
    <w:lvlOverride w:ilvl="0">
      <w:startOverride w:val="1"/>
    </w:lvlOverride>
  </w:num>
  <w:num w:numId="12">
    <w:abstractNumId w:val="16"/>
    <w:lvlOverride w:ilvl="0">
      <w:startOverride w:val="1"/>
    </w:lvlOverride>
  </w:num>
  <w:num w:numId="13">
    <w:abstractNumId w:val="16"/>
    <w:lvlOverride w:ilvl="0">
      <w:startOverride w:val="1"/>
    </w:lvlOverride>
  </w:num>
  <w:num w:numId="14">
    <w:abstractNumId w:val="16"/>
    <w:lvlOverride w:ilvl="0">
      <w:startOverride w:val="1"/>
    </w:lvlOverride>
  </w:num>
  <w:num w:numId="15">
    <w:abstractNumId w:val="16"/>
    <w:lvlOverride w:ilvl="0">
      <w:startOverride w:val="1"/>
    </w:lvlOverride>
  </w:num>
  <w:num w:numId="16">
    <w:abstractNumId w:val="20"/>
  </w:num>
  <w:num w:numId="17">
    <w:abstractNumId w:val="5"/>
  </w:num>
  <w:num w:numId="18">
    <w:abstractNumId w:val="6"/>
  </w:num>
  <w:num w:numId="19">
    <w:abstractNumId w:val="13"/>
  </w:num>
  <w:num w:numId="20">
    <w:abstractNumId w:val="10"/>
  </w:num>
  <w:num w:numId="21">
    <w:abstractNumId w:val="10"/>
  </w:num>
  <w:num w:numId="22">
    <w:abstractNumId w:val="10"/>
    <w:lvlOverride w:ilvl="0">
      <w:startOverride w:val="1"/>
    </w:lvlOverride>
  </w:num>
  <w:num w:numId="23">
    <w:abstractNumId w:val="10"/>
    <w:lvlOverride w:ilvl="0">
      <w:startOverride w:val="2"/>
    </w:lvlOverride>
  </w:num>
  <w:num w:numId="24">
    <w:abstractNumId w:val="16"/>
    <w:lvlOverride w:ilvl="0">
      <w:startOverride w:val="1"/>
    </w:lvlOverride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17"/>
  </w:num>
  <w:num w:numId="28">
    <w:abstractNumId w:val="21"/>
  </w:num>
  <w:num w:numId="29">
    <w:abstractNumId w:val="23"/>
  </w:num>
  <w:num w:numId="30">
    <w:abstractNumId w:val="19"/>
  </w:num>
  <w:num w:numId="31">
    <w:abstractNumId w:val="15"/>
  </w:num>
  <w:num w:numId="32">
    <w:abstractNumId w:val="12"/>
  </w:num>
  <w:num w:numId="33">
    <w:abstractNumId w:val="7"/>
  </w:num>
  <w:num w:numId="34">
    <w:abstractNumId w:val="1"/>
  </w:num>
  <w:num w:numId="35">
    <w:abstractNumId w:val="26"/>
  </w:num>
  <w:num w:numId="36">
    <w:abstractNumId w:val="13"/>
    <w:lvlOverride w:ilvl="0">
      <w:startOverride w:val="1"/>
    </w:lvlOverride>
  </w:num>
  <w:num w:numId="37">
    <w:abstractNumId w:val="29"/>
  </w:num>
  <w:num w:numId="38">
    <w:abstractNumId w:val="28"/>
  </w:num>
  <w:num w:numId="39">
    <w:abstractNumId w:val="18"/>
  </w:num>
  <w:num w:numId="40">
    <w:abstractNumId w:val="8"/>
  </w:num>
  <w:num w:numId="41">
    <w:abstractNumId w:val="3"/>
  </w:num>
  <w:num w:numId="42">
    <w:abstractNumId w:val="25"/>
  </w:num>
  <w:num w:numId="43">
    <w:abstractNumId w:val="2"/>
  </w:num>
  <w:num w:numId="44">
    <w:abstractNumId w:val="9"/>
  </w:num>
  <w:num w:numId="45">
    <w:abstractNumId w:val="22"/>
  </w:num>
  <w:num w:numId="46">
    <w:abstractNumId w:val="27"/>
  </w:num>
  <w:num w:numId="47">
    <w:abstractNumId w:val="11"/>
  </w:num>
  <w:num w:numId="48">
    <w:abstractNumId w:val="4"/>
  </w:num>
  <w:num w:numId="4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 Соколов">
    <w15:presenceInfo w15:providerId="Windows Live" w15:userId="8874f918b52946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trackRevisions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E30"/>
    <w:rsid w:val="00004156"/>
    <w:rsid w:val="00011C9D"/>
    <w:rsid w:val="000235B1"/>
    <w:rsid w:val="00036FD4"/>
    <w:rsid w:val="00043234"/>
    <w:rsid w:val="00054CF8"/>
    <w:rsid w:val="0005523E"/>
    <w:rsid w:val="00082BB0"/>
    <w:rsid w:val="000852CF"/>
    <w:rsid w:val="00094AB4"/>
    <w:rsid w:val="000B489E"/>
    <w:rsid w:val="000C116E"/>
    <w:rsid w:val="000D714C"/>
    <w:rsid w:val="000E2E30"/>
    <w:rsid w:val="000F525D"/>
    <w:rsid w:val="0010215A"/>
    <w:rsid w:val="00110486"/>
    <w:rsid w:val="00122DFF"/>
    <w:rsid w:val="00175728"/>
    <w:rsid w:val="001809AD"/>
    <w:rsid w:val="00194A51"/>
    <w:rsid w:val="00196984"/>
    <w:rsid w:val="001C05DC"/>
    <w:rsid w:val="001C1F00"/>
    <w:rsid w:val="001D617C"/>
    <w:rsid w:val="001D7A84"/>
    <w:rsid w:val="002106E7"/>
    <w:rsid w:val="00247393"/>
    <w:rsid w:val="00274681"/>
    <w:rsid w:val="002768D2"/>
    <w:rsid w:val="002859AA"/>
    <w:rsid w:val="0029042C"/>
    <w:rsid w:val="002D0DC3"/>
    <w:rsid w:val="00305FD4"/>
    <w:rsid w:val="00316007"/>
    <w:rsid w:val="00324812"/>
    <w:rsid w:val="003447B2"/>
    <w:rsid w:val="0037433B"/>
    <w:rsid w:val="0037666A"/>
    <w:rsid w:val="00377588"/>
    <w:rsid w:val="003778C8"/>
    <w:rsid w:val="00385998"/>
    <w:rsid w:val="003B499E"/>
    <w:rsid w:val="003B49A9"/>
    <w:rsid w:val="003D1417"/>
    <w:rsid w:val="003D1707"/>
    <w:rsid w:val="003D3132"/>
    <w:rsid w:val="003E36FD"/>
    <w:rsid w:val="003E3ACF"/>
    <w:rsid w:val="003F57E7"/>
    <w:rsid w:val="00417D42"/>
    <w:rsid w:val="004458A4"/>
    <w:rsid w:val="00460C67"/>
    <w:rsid w:val="004748ED"/>
    <w:rsid w:val="004755BF"/>
    <w:rsid w:val="0048133C"/>
    <w:rsid w:val="004A340F"/>
    <w:rsid w:val="004A7D08"/>
    <w:rsid w:val="004C1348"/>
    <w:rsid w:val="004D4B9B"/>
    <w:rsid w:val="004D6328"/>
    <w:rsid w:val="004E7445"/>
    <w:rsid w:val="00502563"/>
    <w:rsid w:val="00506D00"/>
    <w:rsid w:val="00510FA2"/>
    <w:rsid w:val="00511E8D"/>
    <w:rsid w:val="00514286"/>
    <w:rsid w:val="005359C2"/>
    <w:rsid w:val="00547DDB"/>
    <w:rsid w:val="00566F30"/>
    <w:rsid w:val="00575056"/>
    <w:rsid w:val="00575DBA"/>
    <w:rsid w:val="0058029C"/>
    <w:rsid w:val="005A7161"/>
    <w:rsid w:val="005C14DC"/>
    <w:rsid w:val="00613494"/>
    <w:rsid w:val="00614A1D"/>
    <w:rsid w:val="006278FC"/>
    <w:rsid w:val="006363D5"/>
    <w:rsid w:val="00640F88"/>
    <w:rsid w:val="00650539"/>
    <w:rsid w:val="006606AC"/>
    <w:rsid w:val="00663F5F"/>
    <w:rsid w:val="006659AD"/>
    <w:rsid w:val="0066691B"/>
    <w:rsid w:val="00681101"/>
    <w:rsid w:val="006F0893"/>
    <w:rsid w:val="007072C3"/>
    <w:rsid w:val="0071314D"/>
    <w:rsid w:val="007234C4"/>
    <w:rsid w:val="007258AB"/>
    <w:rsid w:val="007B0605"/>
    <w:rsid w:val="007B5B76"/>
    <w:rsid w:val="007D7135"/>
    <w:rsid w:val="007E14D2"/>
    <w:rsid w:val="007E30C3"/>
    <w:rsid w:val="007E33C5"/>
    <w:rsid w:val="007E78F7"/>
    <w:rsid w:val="00816EC7"/>
    <w:rsid w:val="008170A6"/>
    <w:rsid w:val="00821911"/>
    <w:rsid w:val="00836CDF"/>
    <w:rsid w:val="008451B6"/>
    <w:rsid w:val="00866CD7"/>
    <w:rsid w:val="0087600D"/>
    <w:rsid w:val="008C2348"/>
    <w:rsid w:val="008C5187"/>
    <w:rsid w:val="008E147E"/>
    <w:rsid w:val="008E43E2"/>
    <w:rsid w:val="008F149B"/>
    <w:rsid w:val="00902556"/>
    <w:rsid w:val="00917618"/>
    <w:rsid w:val="00967DCE"/>
    <w:rsid w:val="00970485"/>
    <w:rsid w:val="00975136"/>
    <w:rsid w:val="00984C2A"/>
    <w:rsid w:val="009A365D"/>
    <w:rsid w:val="009A4AAC"/>
    <w:rsid w:val="009A64CD"/>
    <w:rsid w:val="009B733C"/>
    <w:rsid w:val="009F3ABB"/>
    <w:rsid w:val="009F721F"/>
    <w:rsid w:val="00A12C62"/>
    <w:rsid w:val="00A1557E"/>
    <w:rsid w:val="00A1579C"/>
    <w:rsid w:val="00A432F7"/>
    <w:rsid w:val="00A44F66"/>
    <w:rsid w:val="00A563E7"/>
    <w:rsid w:val="00A639A7"/>
    <w:rsid w:val="00A64923"/>
    <w:rsid w:val="00A7469C"/>
    <w:rsid w:val="00A945C6"/>
    <w:rsid w:val="00AA48D9"/>
    <w:rsid w:val="00AB7F22"/>
    <w:rsid w:val="00AD52EE"/>
    <w:rsid w:val="00AD61CF"/>
    <w:rsid w:val="00AF6F77"/>
    <w:rsid w:val="00B17ADF"/>
    <w:rsid w:val="00B439E5"/>
    <w:rsid w:val="00B45D29"/>
    <w:rsid w:val="00B47C18"/>
    <w:rsid w:val="00B66D61"/>
    <w:rsid w:val="00B72537"/>
    <w:rsid w:val="00B84340"/>
    <w:rsid w:val="00BA5EEB"/>
    <w:rsid w:val="00BB3AEF"/>
    <w:rsid w:val="00BB5499"/>
    <w:rsid w:val="00BB7439"/>
    <w:rsid w:val="00BD1F91"/>
    <w:rsid w:val="00BE3EB0"/>
    <w:rsid w:val="00BF345E"/>
    <w:rsid w:val="00C20CC9"/>
    <w:rsid w:val="00C513FB"/>
    <w:rsid w:val="00C62136"/>
    <w:rsid w:val="00C731E0"/>
    <w:rsid w:val="00C90454"/>
    <w:rsid w:val="00C93382"/>
    <w:rsid w:val="00CA7B42"/>
    <w:rsid w:val="00CE2E2A"/>
    <w:rsid w:val="00CE5573"/>
    <w:rsid w:val="00D20AEE"/>
    <w:rsid w:val="00D220A8"/>
    <w:rsid w:val="00D23050"/>
    <w:rsid w:val="00D27F5A"/>
    <w:rsid w:val="00D349A9"/>
    <w:rsid w:val="00D57A0E"/>
    <w:rsid w:val="00DA1F2F"/>
    <w:rsid w:val="00DA3601"/>
    <w:rsid w:val="00DB05A8"/>
    <w:rsid w:val="00DB060E"/>
    <w:rsid w:val="00DB1D2C"/>
    <w:rsid w:val="00DB39DB"/>
    <w:rsid w:val="00DC08EC"/>
    <w:rsid w:val="00DC1666"/>
    <w:rsid w:val="00DD59DB"/>
    <w:rsid w:val="00DF6849"/>
    <w:rsid w:val="00E04507"/>
    <w:rsid w:val="00E26A74"/>
    <w:rsid w:val="00E33B13"/>
    <w:rsid w:val="00EA5495"/>
    <w:rsid w:val="00F126D5"/>
    <w:rsid w:val="00F217F9"/>
    <w:rsid w:val="00F370F9"/>
    <w:rsid w:val="00F37EFD"/>
    <w:rsid w:val="00F53C8F"/>
    <w:rsid w:val="00F64C51"/>
    <w:rsid w:val="00F83FDE"/>
    <w:rsid w:val="00F97CBE"/>
    <w:rsid w:val="00FA50CA"/>
    <w:rsid w:val="00FC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51AA303"/>
  <w15:chartTrackingRefBased/>
  <w15:docId w15:val="{F2C1A06F-AC9A-4B15-A751-AF10C38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349A9"/>
    <w:pPr>
      <w:spacing w:after="200" w:line="276" w:lineRule="auto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417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94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94A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94AB4"/>
    <w:pPr>
      <w:keepNext/>
      <w:keepLines/>
      <w:spacing w:before="40" w:after="0"/>
      <w:jc w:val="center"/>
      <w:outlineLvl w:val="3"/>
    </w:pPr>
    <w:rPr>
      <w:rFonts w:ascii="Arial" w:eastAsiaTheme="majorEastAsia" w:hAnsi="Arial" w:cstheme="majorBidi"/>
      <w:iCs/>
      <w:caps/>
      <w:sz w:val="36"/>
    </w:rPr>
  </w:style>
  <w:style w:type="paragraph" w:styleId="5">
    <w:name w:val="heading 5"/>
    <w:basedOn w:val="a0"/>
    <w:next w:val="a0"/>
    <w:link w:val="50"/>
    <w:uiPriority w:val="9"/>
    <w:unhideWhenUsed/>
    <w:qFormat/>
    <w:rsid w:val="00B84340"/>
    <w:pPr>
      <w:keepNext/>
      <w:keepLines/>
      <w:spacing w:before="40" w:after="0"/>
      <w:jc w:val="center"/>
      <w:outlineLvl w:val="4"/>
    </w:pPr>
    <w:rPr>
      <w:rFonts w:ascii="Arial" w:eastAsiaTheme="majorEastAsia" w:hAnsi="Arial" w:cstheme="majorBidi"/>
      <w:caps/>
      <w:sz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0E2E30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autoSpaceDE w:val="0"/>
      <w:autoSpaceDN w:val="0"/>
      <w:adjustRightInd w:val="0"/>
      <w:spacing w:after="0" w:line="230" w:lineRule="atLeast"/>
      <w:ind w:firstLine="340"/>
    </w:pPr>
    <w:rPr>
      <w:rFonts w:ascii="Arial" w:hAnsi="Arial" w:cs="Arial"/>
      <w:color w:val="000000"/>
      <w:sz w:val="20"/>
      <w:szCs w:val="20"/>
    </w:rPr>
  </w:style>
  <w:style w:type="character" w:customStyle="1" w:styleId="a5">
    <w:name w:val="Основной текст Знак"/>
    <w:basedOn w:val="a1"/>
    <w:link w:val="a4"/>
    <w:rsid w:val="000E2E30"/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styleId="a">
    <w:name w:val="Title"/>
    <w:basedOn w:val="a0"/>
    <w:next w:val="a0"/>
    <w:link w:val="a6"/>
    <w:uiPriority w:val="10"/>
    <w:qFormat/>
    <w:rsid w:val="00A64923"/>
    <w:pPr>
      <w:numPr>
        <w:numId w:val="19"/>
      </w:numPr>
      <w:spacing w:after="0" w:line="240" w:lineRule="auto"/>
      <w:contextualSpacing/>
      <w:jc w:val="center"/>
    </w:pPr>
    <w:rPr>
      <w:rFonts w:eastAsiaTheme="majorEastAsia" w:cstheme="majorBidi"/>
      <w:caps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"/>
    <w:uiPriority w:val="10"/>
    <w:rsid w:val="00A64923"/>
    <w:rPr>
      <w:rFonts w:ascii="Times New Roman" w:eastAsiaTheme="majorEastAsia" w:hAnsi="Times New Roman" w:cstheme="majorBidi"/>
      <w:caps/>
      <w:spacing w:val="-10"/>
      <w:kern w:val="28"/>
      <w:sz w:val="36"/>
      <w:szCs w:val="56"/>
      <w:lang w:eastAsia="ru-RU"/>
    </w:rPr>
  </w:style>
  <w:style w:type="paragraph" w:styleId="a7">
    <w:name w:val="Subtitle"/>
    <w:basedOn w:val="a0"/>
    <w:next w:val="a0"/>
    <w:link w:val="a8"/>
    <w:uiPriority w:val="11"/>
    <w:qFormat/>
    <w:rsid w:val="00B84340"/>
    <w:pPr>
      <w:spacing w:before="40" w:after="120" w:line="240" w:lineRule="auto"/>
    </w:pPr>
    <w:rPr>
      <w:rFonts w:eastAsiaTheme="minorEastAsia" w:cstheme="minorBidi"/>
      <w:spacing w:val="15"/>
    </w:rPr>
  </w:style>
  <w:style w:type="character" w:customStyle="1" w:styleId="a8">
    <w:name w:val="Подзаголовок Знак"/>
    <w:basedOn w:val="a1"/>
    <w:link w:val="a7"/>
    <w:uiPriority w:val="11"/>
    <w:rsid w:val="00094AB4"/>
    <w:rPr>
      <w:rFonts w:ascii="Times New Roman" w:eastAsiaTheme="minorEastAsia" w:hAnsi="Times New Roman"/>
      <w:spacing w:val="15"/>
      <w:sz w:val="28"/>
      <w:lang w:eastAsia="ru-RU"/>
    </w:rPr>
  </w:style>
  <w:style w:type="character" w:styleId="a9">
    <w:name w:val="Subtle Emphasis"/>
    <w:basedOn w:val="a1"/>
    <w:uiPriority w:val="19"/>
    <w:qFormat/>
    <w:rsid w:val="000E2E30"/>
    <w:rPr>
      <w:i/>
      <w:iCs/>
      <w:color w:val="404040" w:themeColor="text1" w:themeTint="BF"/>
    </w:rPr>
  </w:style>
  <w:style w:type="character" w:styleId="aa">
    <w:name w:val="Emphasis"/>
    <w:basedOn w:val="a1"/>
    <w:uiPriority w:val="20"/>
    <w:qFormat/>
    <w:rsid w:val="000E2E30"/>
    <w:rPr>
      <w:i/>
      <w:iCs/>
    </w:rPr>
  </w:style>
  <w:style w:type="character" w:styleId="ab">
    <w:name w:val="Intense Emphasis"/>
    <w:basedOn w:val="a1"/>
    <w:uiPriority w:val="21"/>
    <w:qFormat/>
    <w:rsid w:val="000E2E30"/>
    <w:rPr>
      <w:i/>
      <w:iCs/>
      <w:color w:val="5B9BD5" w:themeColor="accent1"/>
    </w:rPr>
  </w:style>
  <w:style w:type="character" w:styleId="ac">
    <w:name w:val="Strong"/>
    <w:basedOn w:val="a1"/>
    <w:uiPriority w:val="22"/>
    <w:qFormat/>
    <w:rsid w:val="000E2E30"/>
    <w:rPr>
      <w:b/>
      <w:bCs/>
    </w:rPr>
  </w:style>
  <w:style w:type="paragraph" w:styleId="21">
    <w:name w:val="Quote"/>
    <w:basedOn w:val="a0"/>
    <w:next w:val="a0"/>
    <w:link w:val="22"/>
    <w:uiPriority w:val="29"/>
    <w:qFormat/>
    <w:rsid w:val="000E2E3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0E2E30"/>
    <w:rPr>
      <w:rFonts w:ascii="Calibri" w:eastAsia="Times New Roman" w:hAnsi="Calibri" w:cs="Times New Roman"/>
      <w:i/>
      <w:iCs/>
      <w:color w:val="404040" w:themeColor="text1" w:themeTint="BF"/>
      <w:lang w:eastAsia="ru-RU"/>
    </w:rPr>
  </w:style>
  <w:style w:type="paragraph" w:styleId="ad">
    <w:name w:val="Intense Quote"/>
    <w:basedOn w:val="a0"/>
    <w:next w:val="a0"/>
    <w:link w:val="ae"/>
    <w:uiPriority w:val="30"/>
    <w:qFormat/>
    <w:rsid w:val="000E2E3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1"/>
    <w:link w:val="ad"/>
    <w:uiPriority w:val="30"/>
    <w:rsid w:val="000E2E30"/>
    <w:rPr>
      <w:rFonts w:ascii="Calibri" w:eastAsia="Times New Roman" w:hAnsi="Calibri" w:cs="Times New Roman"/>
      <w:i/>
      <w:iCs/>
      <w:color w:val="5B9BD5" w:themeColor="accent1"/>
      <w:lang w:eastAsia="ru-RU"/>
    </w:rPr>
  </w:style>
  <w:style w:type="paragraph" w:styleId="af">
    <w:name w:val="No Spacing"/>
    <w:uiPriority w:val="1"/>
    <w:qFormat/>
    <w:rsid w:val="000E2E3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f0">
    <w:name w:val="List Paragraph"/>
    <w:basedOn w:val="a0"/>
    <w:uiPriority w:val="34"/>
    <w:qFormat/>
    <w:rsid w:val="00417D42"/>
    <w:pPr>
      <w:ind w:left="720"/>
      <w:contextualSpacing/>
    </w:pPr>
  </w:style>
  <w:style w:type="character" w:styleId="af1">
    <w:name w:val="Hyperlink"/>
    <w:basedOn w:val="a1"/>
    <w:uiPriority w:val="99"/>
    <w:unhideWhenUsed/>
    <w:rsid w:val="00417D42"/>
    <w:rPr>
      <w:color w:val="0000FF"/>
      <w:u w:val="single"/>
    </w:rPr>
  </w:style>
  <w:style w:type="character" w:customStyle="1" w:styleId="10">
    <w:name w:val="Заголовок 1 Знак"/>
    <w:basedOn w:val="a1"/>
    <w:link w:val="1"/>
    <w:uiPriority w:val="9"/>
    <w:rsid w:val="00417D4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f2">
    <w:name w:val="Normal (Web)"/>
    <w:basedOn w:val="a0"/>
    <w:uiPriority w:val="99"/>
    <w:semiHidden/>
    <w:unhideWhenUsed/>
    <w:rsid w:val="004E7445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af3">
    <w:name w:val="caption"/>
    <w:basedOn w:val="a0"/>
    <w:next w:val="a0"/>
    <w:uiPriority w:val="35"/>
    <w:semiHidden/>
    <w:unhideWhenUsed/>
    <w:qFormat/>
    <w:rsid w:val="007E78F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customStyle="1" w:styleId="listing">
    <w:name w:val="listing"/>
    <w:basedOn w:val="a0"/>
    <w:qFormat/>
    <w:rsid w:val="00460C67"/>
    <w:pPr>
      <w:keepNext/>
      <w:keepLines/>
      <w:numPr>
        <w:numId w:val="4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uppressAutoHyphens/>
      <w:spacing w:before="120" w:after="300" w:line="240" w:lineRule="auto"/>
      <w:contextualSpacing/>
    </w:pPr>
    <w:rPr>
      <w:rFonts w:ascii="Consolas" w:eastAsia="Calibri" w:hAnsi="Consolas"/>
      <w:noProof/>
      <w:sz w:val="18"/>
      <w:szCs w:val="24"/>
      <w:lang w:val="en-US"/>
    </w:rPr>
  </w:style>
  <w:style w:type="paragraph" w:styleId="af4">
    <w:name w:val="TOC Heading"/>
    <w:basedOn w:val="1"/>
    <w:next w:val="a0"/>
    <w:uiPriority w:val="39"/>
    <w:unhideWhenUsed/>
    <w:qFormat/>
    <w:rsid w:val="00DA3601"/>
    <w:pPr>
      <w:spacing w:line="259" w:lineRule="auto"/>
      <w:outlineLvl w:val="9"/>
    </w:pPr>
  </w:style>
  <w:style w:type="paragraph" w:styleId="23">
    <w:name w:val="toc 2"/>
    <w:basedOn w:val="a0"/>
    <w:next w:val="a0"/>
    <w:autoRedefine/>
    <w:uiPriority w:val="39"/>
    <w:unhideWhenUsed/>
    <w:rsid w:val="00DA3601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DA3601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DA3601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character" w:customStyle="1" w:styleId="20">
    <w:name w:val="Заголовок 2 Знак"/>
    <w:basedOn w:val="a1"/>
    <w:link w:val="2"/>
    <w:uiPriority w:val="9"/>
    <w:rsid w:val="00094AB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094A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094AB4"/>
    <w:rPr>
      <w:rFonts w:ascii="Arial" w:eastAsiaTheme="majorEastAsia" w:hAnsi="Arial" w:cstheme="majorBidi"/>
      <w:iCs/>
      <w:caps/>
      <w:sz w:val="36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B84340"/>
    <w:rPr>
      <w:rFonts w:ascii="Arial" w:eastAsiaTheme="majorEastAsia" w:hAnsi="Arial" w:cstheme="majorBidi"/>
      <w:caps/>
      <w:sz w:val="36"/>
      <w:lang w:eastAsia="ru-RU"/>
    </w:rPr>
  </w:style>
  <w:style w:type="paragraph" w:customStyle="1" w:styleId="console">
    <w:name w:val="console"/>
    <w:basedOn w:val="a0"/>
    <w:qFormat/>
    <w:rsid w:val="002859AA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spacing w:after="120" w:line="240" w:lineRule="auto"/>
      <w:ind w:left="113"/>
      <w:contextualSpacing/>
    </w:pPr>
    <w:rPr>
      <w:rFonts w:ascii="Lucida Console" w:eastAsia="Calibri" w:hAnsi="Lucida Console"/>
      <w:noProof/>
      <w:color w:val="FFFFFF"/>
      <w:sz w:val="18"/>
      <w:szCs w:val="24"/>
      <w:lang w:val="en-US"/>
    </w:rPr>
  </w:style>
  <w:style w:type="paragraph" w:styleId="af5">
    <w:name w:val="header"/>
    <w:basedOn w:val="a0"/>
    <w:link w:val="af6"/>
    <w:uiPriority w:val="99"/>
    <w:unhideWhenUsed/>
    <w:rsid w:val="00D34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1"/>
    <w:link w:val="af5"/>
    <w:uiPriority w:val="99"/>
    <w:rsid w:val="00D349A9"/>
    <w:rPr>
      <w:rFonts w:ascii="Times New Roman" w:eastAsia="Times New Roman" w:hAnsi="Times New Roman" w:cs="Times New Roman"/>
      <w:sz w:val="28"/>
      <w:lang w:eastAsia="ru-RU"/>
    </w:rPr>
  </w:style>
  <w:style w:type="paragraph" w:styleId="af7">
    <w:name w:val="footer"/>
    <w:basedOn w:val="a0"/>
    <w:link w:val="af8"/>
    <w:uiPriority w:val="99"/>
    <w:unhideWhenUsed/>
    <w:rsid w:val="00D349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1"/>
    <w:link w:val="af7"/>
    <w:uiPriority w:val="99"/>
    <w:rsid w:val="00D349A9"/>
    <w:rPr>
      <w:rFonts w:ascii="Times New Roman" w:eastAsia="Times New Roman" w:hAnsi="Times New Roman" w:cs="Times New Roman"/>
      <w:sz w:val="28"/>
      <w:lang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6811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uiPriority w:val="99"/>
    <w:semiHidden/>
    <w:rsid w:val="0068110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graf">
    <w:name w:val="graf"/>
    <w:basedOn w:val="a0"/>
    <w:rsid w:val="00F53C8F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character" w:styleId="afb">
    <w:name w:val="FollowedHyperlink"/>
    <w:basedOn w:val="a1"/>
    <w:uiPriority w:val="99"/>
    <w:semiHidden/>
    <w:unhideWhenUsed/>
    <w:rsid w:val="0037433B"/>
    <w:rPr>
      <w:color w:val="954F72" w:themeColor="followedHyperlink"/>
      <w:u w:val="single"/>
    </w:rPr>
  </w:style>
  <w:style w:type="paragraph" w:styleId="24">
    <w:name w:val="Body Text 2"/>
    <w:basedOn w:val="a0"/>
    <w:link w:val="25"/>
    <w:uiPriority w:val="99"/>
    <w:semiHidden/>
    <w:unhideWhenUsed/>
    <w:rsid w:val="00AD61CF"/>
    <w:pPr>
      <w:spacing w:after="120" w:line="480" w:lineRule="auto"/>
    </w:pPr>
  </w:style>
  <w:style w:type="character" w:customStyle="1" w:styleId="25">
    <w:name w:val="Основной текст 2 Знак"/>
    <w:basedOn w:val="a1"/>
    <w:link w:val="24"/>
    <w:uiPriority w:val="99"/>
    <w:semiHidden/>
    <w:rsid w:val="00AD61CF"/>
    <w:rPr>
      <w:rFonts w:ascii="Times New Roman" w:eastAsia="Times New Roman" w:hAnsi="Times New Roman" w:cs="Times New Roman"/>
      <w:sz w:val="28"/>
      <w:lang w:eastAsia="ru-RU"/>
    </w:rPr>
  </w:style>
  <w:style w:type="paragraph" w:styleId="32">
    <w:name w:val="Body Text 3"/>
    <w:basedOn w:val="a0"/>
    <w:link w:val="33"/>
    <w:uiPriority w:val="99"/>
    <w:unhideWhenUsed/>
    <w:rsid w:val="00AD61CF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AD61CF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12">
    <w:name w:val="Обычный1"/>
    <w:rsid w:val="00AD61C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fc">
    <w:name w:val="annotation reference"/>
    <w:basedOn w:val="a1"/>
    <w:uiPriority w:val="99"/>
    <w:semiHidden/>
    <w:unhideWhenUsed/>
    <w:rsid w:val="001D617C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1D617C"/>
    <w:pPr>
      <w:spacing w:line="240" w:lineRule="auto"/>
    </w:pPr>
    <w:rPr>
      <w:sz w:val="20"/>
      <w:szCs w:val="20"/>
    </w:rPr>
  </w:style>
  <w:style w:type="character" w:customStyle="1" w:styleId="afe">
    <w:name w:val="Текст примечания Знак"/>
    <w:basedOn w:val="a1"/>
    <w:link w:val="afd"/>
    <w:uiPriority w:val="99"/>
    <w:semiHidden/>
    <w:rsid w:val="001D61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1D617C"/>
    <w:rPr>
      <w:b/>
      <w:bCs/>
    </w:rPr>
  </w:style>
  <w:style w:type="character" w:customStyle="1" w:styleId="aff0">
    <w:name w:val="Тема примечания Знак"/>
    <w:basedOn w:val="afe"/>
    <w:link w:val="aff"/>
    <w:uiPriority w:val="99"/>
    <w:semiHidden/>
    <w:rsid w:val="001D617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https://www.scopus.com/sourceid/14452?origin=resultslis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hyperlink" Target="https://www.scopus.com/sourceid/14100154713?origin=resultslis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opus.com/sourceid/13184?origin=resultslist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www.scopus.com/sourceid/25507?origin=resultslis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3309A3-8B0B-48B3-8FEB-FF76E85CA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5748</TotalTime>
  <Pages>15</Pages>
  <Words>2506</Words>
  <Characters>14287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Александр Соколов</cp:lastModifiedBy>
  <cp:revision>18</cp:revision>
  <cp:lastPrinted>2019-03-19T09:11:00Z</cp:lastPrinted>
  <dcterms:created xsi:type="dcterms:W3CDTF">2019-02-08T09:56:00Z</dcterms:created>
  <dcterms:modified xsi:type="dcterms:W3CDTF">2019-03-27T11:33:00Z</dcterms:modified>
</cp:coreProperties>
</file>