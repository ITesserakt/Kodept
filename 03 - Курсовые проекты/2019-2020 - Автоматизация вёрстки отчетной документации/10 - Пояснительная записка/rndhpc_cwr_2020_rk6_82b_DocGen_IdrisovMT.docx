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2"/>
        <w:gridCol w:w="8005"/>
      </w:tblGrid>
      <w:tr w:rsidR="00A71A32" w:rsidRPr="00A71A32" w14:paraId="13B21ACE" w14:textId="77777777" w:rsidTr="009E6857">
        <w:tc>
          <w:tcPr>
            <w:tcW w:w="1372" w:type="dxa"/>
          </w:tcPr>
          <w:p w14:paraId="061EF700" w14:textId="77777777" w:rsidR="00A71A32" w:rsidRPr="00A71A32" w:rsidRDefault="00A71A32" w:rsidP="00A71A32">
            <w:pPr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r w:rsidRPr="00A71A32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27EF2EF4" wp14:editId="1DE8FB9E">
                  <wp:extent cx="733425" cy="828675"/>
                  <wp:effectExtent l="0" t="0" r="0" b="0"/>
                  <wp:docPr id="11" name="Рисунок 1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6CF678D0" w14:textId="77777777" w:rsidR="00A71A32" w:rsidRPr="00A71A32" w:rsidRDefault="00A71A32" w:rsidP="00A71A32">
            <w:pPr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A71A32">
              <w:rPr>
                <w:b/>
                <w:color w:val="000000"/>
                <w:szCs w:val="20"/>
                <w:lang w:eastAsia="en-US"/>
              </w:rPr>
              <w:t>Министерство науки и высшего образования Российской Федерации</w:t>
            </w:r>
          </w:p>
          <w:p w14:paraId="4685BE25" w14:textId="77777777" w:rsidR="00A71A32" w:rsidRPr="00A71A32" w:rsidRDefault="00A71A32" w:rsidP="00A71A32">
            <w:pPr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A71A32">
              <w:rPr>
                <w:b/>
                <w:color w:val="000000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13DC7194" w14:textId="77777777" w:rsidR="00A71A32" w:rsidRPr="00A71A32" w:rsidRDefault="00A71A32" w:rsidP="00A71A32">
            <w:pPr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A71A32">
              <w:rPr>
                <w:b/>
                <w:color w:val="000000"/>
                <w:szCs w:val="20"/>
                <w:lang w:eastAsia="en-US"/>
              </w:rPr>
              <w:t>высшего образования</w:t>
            </w:r>
          </w:p>
          <w:p w14:paraId="0AFDEFF8" w14:textId="77777777" w:rsidR="00A71A32" w:rsidRPr="00A71A32" w:rsidRDefault="00A71A32" w:rsidP="00A71A32">
            <w:pPr>
              <w:ind w:right="-2"/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A71A32">
              <w:rPr>
                <w:b/>
                <w:color w:val="000000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4AEBAF38" w14:textId="77777777" w:rsidR="00A71A32" w:rsidRPr="00A71A32" w:rsidRDefault="00A71A32" w:rsidP="00A71A32">
            <w:pPr>
              <w:ind w:right="-2"/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A71A32">
              <w:rPr>
                <w:b/>
                <w:color w:val="000000"/>
                <w:szCs w:val="20"/>
                <w:lang w:eastAsia="en-US"/>
              </w:rPr>
              <w:t>имени Н.Э. Баумана</w:t>
            </w:r>
          </w:p>
          <w:p w14:paraId="4EADE50A" w14:textId="77777777" w:rsidR="00A71A32" w:rsidRPr="00A71A32" w:rsidRDefault="00A71A32" w:rsidP="00A71A32">
            <w:pPr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A71A32">
              <w:rPr>
                <w:b/>
                <w:color w:val="000000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0038877B" w14:textId="77777777" w:rsidR="00A71A32" w:rsidRPr="00A71A32" w:rsidRDefault="00A71A32" w:rsidP="00A71A32">
            <w:pPr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r w:rsidRPr="00A71A32">
              <w:rPr>
                <w:b/>
                <w:color w:val="000000"/>
                <w:szCs w:val="20"/>
                <w:lang w:eastAsia="en-US"/>
              </w:rPr>
              <w:t>(МГТУ им. Н.Э. Баумана)</w:t>
            </w:r>
          </w:p>
        </w:tc>
      </w:tr>
    </w:tbl>
    <w:p w14:paraId="32BB0F41" w14:textId="77777777" w:rsidR="00A71A32" w:rsidRPr="00A71A32" w:rsidRDefault="00A71A32" w:rsidP="00A71A32">
      <w:pPr>
        <w:pBdr>
          <w:bottom w:val="thinThickSmallGap" w:sz="24" w:space="1" w:color="auto"/>
        </w:pBdr>
        <w:jc w:val="center"/>
        <w:rPr>
          <w:bCs/>
          <w:color w:val="000000"/>
          <w:sz w:val="12"/>
          <w:szCs w:val="28"/>
          <w:lang w:eastAsia="en-US"/>
        </w:rPr>
      </w:pPr>
    </w:p>
    <w:p w14:paraId="4D44FE38" w14:textId="77777777" w:rsidR="00A71A32" w:rsidRPr="00A71A32" w:rsidRDefault="00A71A32" w:rsidP="00A71A32">
      <w:pPr>
        <w:ind w:left="360"/>
        <w:jc w:val="center"/>
        <w:rPr>
          <w:bCs/>
          <w:color w:val="000000"/>
          <w:sz w:val="28"/>
          <w:szCs w:val="28"/>
          <w:lang w:eastAsia="en-US"/>
        </w:rPr>
      </w:pPr>
    </w:p>
    <w:p w14:paraId="6AD992F1" w14:textId="77777777" w:rsidR="00A71A32" w:rsidRPr="00A71A32" w:rsidRDefault="00A71A32" w:rsidP="00A71A32">
      <w:pPr>
        <w:rPr>
          <w:color w:val="000000"/>
          <w:szCs w:val="20"/>
          <w:lang w:eastAsia="en-US"/>
        </w:rPr>
      </w:pPr>
      <w:r w:rsidRPr="00A71A32">
        <w:rPr>
          <w:color w:val="000000"/>
          <w:szCs w:val="20"/>
          <w:lang w:eastAsia="en-US"/>
        </w:rPr>
        <w:t xml:space="preserve">ФАКУЛЬТЕТ </w:t>
      </w:r>
      <w:r w:rsidRPr="00A71A32">
        <w:rPr>
          <w:color w:val="000000"/>
          <w:szCs w:val="20"/>
          <w:lang w:eastAsia="en-US"/>
        </w:rPr>
        <w:tab/>
      </w:r>
      <w:r w:rsidRPr="00A71A32">
        <w:rPr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37E71745" w14:textId="77777777" w:rsidR="00A71A32" w:rsidRPr="00A71A32" w:rsidRDefault="00A71A32" w:rsidP="00A71A32">
      <w:pPr>
        <w:rPr>
          <w:color w:val="000000"/>
          <w:szCs w:val="20"/>
          <w:lang w:eastAsia="en-US"/>
        </w:rPr>
      </w:pPr>
    </w:p>
    <w:p w14:paraId="37748550" w14:textId="77777777" w:rsidR="00A71A32" w:rsidRPr="00A71A32" w:rsidRDefault="00A71A32" w:rsidP="00A71A32">
      <w:pPr>
        <w:rPr>
          <w:i/>
          <w:iCs/>
          <w:color w:val="000000"/>
          <w:sz w:val="28"/>
          <w:szCs w:val="28"/>
          <w:lang w:eastAsia="en-US"/>
        </w:rPr>
      </w:pPr>
      <w:r w:rsidRPr="00A71A32">
        <w:rPr>
          <w:color w:val="000000"/>
          <w:szCs w:val="20"/>
          <w:lang w:eastAsia="en-US"/>
        </w:rPr>
        <w:t>КАФЕДРА</w:t>
      </w:r>
      <w:r w:rsidRPr="00A71A32">
        <w:rPr>
          <w:color w:val="000000"/>
          <w:szCs w:val="20"/>
          <w:lang w:eastAsia="en-US"/>
        </w:rPr>
        <w:tab/>
      </w:r>
      <w:r w:rsidRPr="00A71A32">
        <w:rPr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0C2B2056" w14:textId="77777777" w:rsidR="00A71A32" w:rsidRPr="00A71A32" w:rsidRDefault="00A71A32" w:rsidP="00A71A32">
      <w:pPr>
        <w:rPr>
          <w:i/>
          <w:color w:val="000000"/>
          <w:szCs w:val="20"/>
          <w:lang w:eastAsia="en-US"/>
        </w:rPr>
      </w:pPr>
    </w:p>
    <w:p w14:paraId="6D8447A6" w14:textId="77777777" w:rsidR="00A71A32" w:rsidRPr="00A71A32" w:rsidRDefault="00A71A32" w:rsidP="00A71A32">
      <w:pPr>
        <w:jc w:val="center"/>
        <w:rPr>
          <w:bCs/>
          <w:color w:val="000000"/>
          <w:sz w:val="28"/>
          <w:szCs w:val="28"/>
          <w:lang w:eastAsia="en-US"/>
        </w:rPr>
      </w:pPr>
    </w:p>
    <w:p w14:paraId="06BDA54B" w14:textId="77777777" w:rsidR="00A71A32" w:rsidRPr="00A71A32" w:rsidRDefault="00A71A32" w:rsidP="00A71A32">
      <w:pPr>
        <w:jc w:val="center"/>
        <w:rPr>
          <w:bCs/>
          <w:color w:val="000000"/>
          <w:sz w:val="28"/>
          <w:szCs w:val="28"/>
          <w:lang w:eastAsia="en-US"/>
        </w:rPr>
      </w:pPr>
    </w:p>
    <w:p w14:paraId="347AD6A2" w14:textId="77777777" w:rsidR="00A71A32" w:rsidRPr="00A71A32" w:rsidRDefault="00A71A32" w:rsidP="00A71A32">
      <w:pPr>
        <w:jc w:val="center"/>
        <w:rPr>
          <w:b/>
          <w:bCs/>
          <w:color w:val="000000"/>
          <w:sz w:val="44"/>
          <w:szCs w:val="44"/>
          <w:u w:val="single"/>
          <w:lang w:eastAsia="en-US"/>
        </w:rPr>
      </w:pPr>
      <w:r w:rsidRPr="00A71A32">
        <w:rPr>
          <w:b/>
          <w:sz w:val="44"/>
          <w:szCs w:val="44"/>
        </w:rPr>
        <w:t>РАСЧЕТНО-ПОЯСНИТЕЛЬНАЯ ЗАПИСКА</w:t>
      </w:r>
    </w:p>
    <w:p w14:paraId="6788DB04" w14:textId="77777777" w:rsidR="00A71A32" w:rsidRDefault="00A71A32" w:rsidP="00A71A32">
      <w:pPr>
        <w:jc w:val="center"/>
        <w:rPr>
          <w:b/>
          <w:sz w:val="44"/>
          <w:szCs w:val="44"/>
        </w:rPr>
      </w:pPr>
      <w:r w:rsidRPr="00A71A32">
        <w:rPr>
          <w:b/>
          <w:sz w:val="44"/>
          <w:szCs w:val="44"/>
        </w:rPr>
        <w:t xml:space="preserve">К </w:t>
      </w:r>
      <w:sdt>
        <w:sdtPr>
          <w:rPr>
            <w:b/>
            <w:sz w:val="44"/>
            <w:szCs w:val="44"/>
          </w:rPr>
          <w:id w:val="1393224945"/>
          <w:placeholder>
            <w:docPart w:val="E3E10D238BB4A24FAEF67B5F5F5F60E3"/>
          </w:placeholder>
          <w:comboBox>
            <w:listItem w:displayText="КУРСОВОЙ РАБОТЕ" w:value="КУРСОВОЙ РАБОТЕ"/>
            <w:listItem w:displayText="КУРСОВОМУ ПРОЕКТУ" w:value="КУРСОВОМУ ПРОЕКТУ"/>
            <w:listItem w:displayText="ВЫПУСКНОЙ КВАЛИФИКАЦИОННОЙ РАБОТЕ" w:value="ВЫПУСКНОЙ КВАЛИФИКАЦИОННОЙ РАБОТЕ"/>
            <w:listItem w:displayText="НИРС" w:value="НИРС"/>
          </w:comboBox>
        </w:sdtPr>
        <w:sdtContent>
          <w:r w:rsidRPr="00A71A32">
            <w:rPr>
              <w:b/>
              <w:sz w:val="44"/>
              <w:szCs w:val="44"/>
            </w:rPr>
            <w:t>КУРСОВО</w:t>
          </w:r>
          <w:r w:rsidR="004F4180">
            <w:rPr>
              <w:b/>
              <w:sz w:val="44"/>
              <w:szCs w:val="44"/>
            </w:rPr>
            <w:t>МУ ПРОЕКТУ</w:t>
          </w:r>
        </w:sdtContent>
      </w:sdt>
    </w:p>
    <w:p w14:paraId="08472450" w14:textId="77777777" w:rsidR="004F4180" w:rsidRDefault="004F4180" w:rsidP="00A71A32">
      <w:pPr>
        <w:jc w:val="center"/>
        <w:rPr>
          <w:b/>
          <w:sz w:val="44"/>
          <w:szCs w:val="44"/>
        </w:rPr>
      </w:pPr>
    </w:p>
    <w:p w14:paraId="2C48CE35" w14:textId="77777777" w:rsidR="004F4180" w:rsidRPr="006E0A49" w:rsidRDefault="004F4180" w:rsidP="00A71A32">
      <w:pPr>
        <w:jc w:val="center"/>
        <w:rPr>
          <w:b/>
          <w:sz w:val="40"/>
          <w:szCs w:val="40"/>
        </w:rPr>
      </w:pPr>
      <w:r w:rsidRPr="006E0A49">
        <w:rPr>
          <w:b/>
          <w:sz w:val="40"/>
          <w:szCs w:val="40"/>
        </w:rPr>
        <w:t>НА ТЕМУ:</w:t>
      </w:r>
    </w:p>
    <w:p w14:paraId="001B8320" w14:textId="77777777" w:rsidR="00A71A32" w:rsidRPr="006E0A49" w:rsidRDefault="00A71A32" w:rsidP="00A71A32">
      <w:pPr>
        <w:jc w:val="center"/>
        <w:rPr>
          <w:bCs/>
          <w:color w:val="000000"/>
          <w:sz w:val="40"/>
          <w:szCs w:val="40"/>
          <w:lang w:eastAsia="en-US"/>
        </w:rPr>
      </w:pPr>
    </w:p>
    <w:p w14:paraId="3A821B1F" w14:textId="77777777" w:rsidR="00A71A32" w:rsidRPr="006E0A49" w:rsidRDefault="009E6857" w:rsidP="006E0A49">
      <w:pPr>
        <w:ind w:left="284" w:right="281"/>
        <w:jc w:val="center"/>
        <w:rPr>
          <w:b/>
          <w:bCs/>
          <w:i/>
          <w:color w:val="000000"/>
          <w:sz w:val="40"/>
          <w:szCs w:val="40"/>
          <w:lang w:eastAsia="en-US"/>
        </w:rPr>
      </w:pPr>
      <w:r w:rsidRPr="006E0A49">
        <w:rPr>
          <w:b/>
          <w:bCs/>
          <w:i/>
          <w:color w:val="000000"/>
          <w:sz w:val="40"/>
          <w:szCs w:val="40"/>
          <w:lang w:eastAsia="en-US"/>
        </w:rPr>
        <w:t>Разработка подсистемы автоматической вёрстки отчетной документации о ходе научно-образовательной деятельности по различным направлениям</w:t>
      </w:r>
    </w:p>
    <w:p w14:paraId="2C574C75" w14:textId="77777777" w:rsidR="004F4180" w:rsidRPr="00A71A32" w:rsidRDefault="004F4180" w:rsidP="00A71A32">
      <w:pPr>
        <w:jc w:val="center"/>
        <w:rPr>
          <w:bCs/>
          <w:color w:val="000000"/>
          <w:sz w:val="28"/>
          <w:szCs w:val="28"/>
          <w:lang w:eastAsia="en-US"/>
        </w:rPr>
      </w:pPr>
    </w:p>
    <w:p w14:paraId="2C1CDE5A" w14:textId="77777777" w:rsidR="00A71A32" w:rsidRPr="00A71A32" w:rsidRDefault="00A71A32" w:rsidP="004F4180">
      <w:pPr>
        <w:rPr>
          <w:bCs/>
          <w:color w:val="000000"/>
          <w:sz w:val="28"/>
          <w:szCs w:val="28"/>
          <w:lang w:eastAsia="en-US"/>
        </w:rPr>
      </w:pPr>
    </w:p>
    <w:p w14:paraId="6A8ADEDC" w14:textId="77777777" w:rsidR="00A71A32" w:rsidRPr="00A71A32" w:rsidRDefault="00A71A32" w:rsidP="00A71A32">
      <w:pPr>
        <w:jc w:val="center"/>
        <w:rPr>
          <w:bCs/>
          <w:color w:val="000000"/>
          <w:sz w:val="28"/>
          <w:szCs w:val="28"/>
          <w:lang w:eastAsia="en-US"/>
        </w:rPr>
      </w:pPr>
    </w:p>
    <w:p w14:paraId="6C9498A7" w14:textId="77777777" w:rsidR="00A71A32" w:rsidRPr="00A71A32" w:rsidRDefault="00A71A32" w:rsidP="00A71A32">
      <w:pPr>
        <w:jc w:val="center"/>
        <w:rPr>
          <w:bCs/>
          <w:color w:val="000000"/>
          <w:sz w:val="28"/>
          <w:szCs w:val="28"/>
          <w:lang w:eastAsia="en-US"/>
        </w:rPr>
      </w:pPr>
    </w:p>
    <w:p w14:paraId="1BB12CBD" w14:textId="77777777" w:rsidR="00A71A32" w:rsidRPr="00A71A32" w:rsidRDefault="00A71A32" w:rsidP="00A71A32">
      <w:pPr>
        <w:rPr>
          <w:b/>
          <w:color w:val="000000"/>
          <w:sz w:val="28"/>
          <w:szCs w:val="20"/>
          <w:lang w:eastAsia="en-US"/>
        </w:rPr>
      </w:pPr>
      <w:r w:rsidRPr="00A71A32">
        <w:rPr>
          <w:color w:val="000000"/>
          <w:sz w:val="28"/>
          <w:szCs w:val="20"/>
          <w:lang w:eastAsia="en-US"/>
        </w:rPr>
        <w:t>Студент</w:t>
      </w:r>
      <w:r w:rsidR="004F4180" w:rsidRPr="004F4180">
        <w:rPr>
          <w:color w:val="000000"/>
          <w:sz w:val="28"/>
          <w:szCs w:val="20"/>
          <w:lang w:eastAsia="en-US"/>
        </w:rPr>
        <w:t xml:space="preserve"> </w:t>
      </w:r>
      <w:r w:rsidR="004F4180">
        <w:rPr>
          <w:color w:val="000000"/>
          <w:sz w:val="28"/>
          <w:szCs w:val="20"/>
          <w:lang w:eastAsia="en-US"/>
        </w:rPr>
        <w:t>РК6-82Б</w:t>
      </w:r>
      <w:r w:rsidRPr="00A71A32">
        <w:rPr>
          <w:color w:val="000000"/>
          <w:sz w:val="28"/>
          <w:szCs w:val="20"/>
          <w:lang w:eastAsia="en-US"/>
        </w:rPr>
        <w:tab/>
      </w:r>
      <w:r w:rsidRPr="00A71A32">
        <w:rPr>
          <w:color w:val="000000"/>
          <w:sz w:val="28"/>
          <w:szCs w:val="20"/>
          <w:lang w:eastAsia="en-US"/>
        </w:rPr>
        <w:tab/>
      </w:r>
      <w:r w:rsidR="009E6857">
        <w:rPr>
          <w:color w:val="000000"/>
          <w:sz w:val="28"/>
          <w:szCs w:val="20"/>
          <w:lang w:eastAsia="en-US"/>
        </w:rPr>
        <w:tab/>
      </w:r>
      <w:r w:rsidRPr="00A71A32">
        <w:rPr>
          <w:color w:val="000000"/>
          <w:sz w:val="28"/>
          <w:szCs w:val="20"/>
          <w:lang w:eastAsia="en-US"/>
        </w:rPr>
        <w:tab/>
      </w:r>
      <w:r w:rsidRPr="00A71A32">
        <w:rPr>
          <w:b/>
          <w:color w:val="000000"/>
          <w:sz w:val="28"/>
          <w:szCs w:val="20"/>
          <w:lang w:eastAsia="en-US"/>
        </w:rPr>
        <w:t>________________</w:t>
      </w:r>
      <w:proofErr w:type="gramStart"/>
      <w:r w:rsidRPr="00A71A32">
        <w:rPr>
          <w:b/>
          <w:color w:val="000000"/>
          <w:sz w:val="28"/>
          <w:szCs w:val="20"/>
          <w:lang w:eastAsia="en-US"/>
        </w:rPr>
        <w:t xml:space="preserve">_  </w:t>
      </w:r>
      <w:r w:rsidRPr="00A71A32">
        <w:rPr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>
        <w:rPr>
          <w:b/>
          <w:color w:val="000000"/>
          <w:sz w:val="28"/>
          <w:szCs w:val="20"/>
          <w:u w:val="single"/>
          <w:lang w:eastAsia="en-US"/>
        </w:rPr>
        <w:t>_</w:t>
      </w:r>
      <w:proofErr w:type="spellStart"/>
      <w:r w:rsidR="004F4180">
        <w:rPr>
          <w:b/>
          <w:color w:val="000000"/>
          <w:sz w:val="28"/>
          <w:szCs w:val="20"/>
          <w:u w:val="single"/>
          <w:lang w:eastAsia="en-US"/>
        </w:rPr>
        <w:t>М.Т.</w:t>
      </w:r>
      <w:r>
        <w:rPr>
          <w:b/>
          <w:color w:val="000000"/>
          <w:sz w:val="28"/>
          <w:szCs w:val="20"/>
          <w:u w:val="single"/>
          <w:lang w:eastAsia="en-US"/>
        </w:rPr>
        <w:t>_Идрисов</w:t>
      </w:r>
      <w:proofErr w:type="spellEnd"/>
      <w:r>
        <w:rPr>
          <w:b/>
          <w:color w:val="000000"/>
          <w:sz w:val="28"/>
          <w:szCs w:val="20"/>
          <w:u w:val="single"/>
          <w:lang w:eastAsia="en-US"/>
        </w:rPr>
        <w:t xml:space="preserve"> __</w:t>
      </w:r>
      <w:r w:rsidRPr="00A71A32">
        <w:rPr>
          <w:b/>
          <w:color w:val="000000"/>
          <w:sz w:val="28"/>
          <w:szCs w:val="20"/>
          <w:u w:val="single"/>
          <w:lang w:eastAsia="en-US"/>
        </w:rPr>
        <w:t>__</w:t>
      </w:r>
    </w:p>
    <w:p w14:paraId="770E220D" w14:textId="77777777" w:rsidR="00A71A32" w:rsidRPr="00A71A32" w:rsidRDefault="00A71A32" w:rsidP="00A71A32">
      <w:pPr>
        <w:ind w:left="709" w:right="565" w:firstLine="709"/>
        <w:rPr>
          <w:i/>
          <w:color w:val="000000"/>
          <w:szCs w:val="18"/>
          <w:lang w:eastAsia="en-US"/>
        </w:rPr>
      </w:pPr>
      <w:r w:rsidRPr="00A71A32">
        <w:rPr>
          <w:i/>
          <w:color w:val="000000"/>
          <w:szCs w:val="18"/>
          <w:lang w:eastAsia="en-US"/>
        </w:rPr>
        <w:tab/>
      </w:r>
      <w:r w:rsidRPr="00A71A32">
        <w:rPr>
          <w:i/>
          <w:color w:val="000000"/>
          <w:szCs w:val="18"/>
          <w:lang w:eastAsia="en-US"/>
        </w:rPr>
        <w:tab/>
      </w:r>
      <w:r w:rsidRPr="00A71A32">
        <w:rPr>
          <w:i/>
          <w:color w:val="000000"/>
          <w:szCs w:val="18"/>
          <w:lang w:eastAsia="en-US"/>
        </w:rPr>
        <w:tab/>
      </w:r>
      <w:r w:rsidRPr="00A71A32">
        <w:rPr>
          <w:i/>
          <w:color w:val="000000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A71A32">
        <w:rPr>
          <w:i/>
          <w:color w:val="000000"/>
          <w:szCs w:val="18"/>
          <w:lang w:eastAsia="en-US"/>
        </w:rPr>
        <w:t>и.о</w:t>
      </w:r>
      <w:proofErr w:type="spellEnd"/>
      <w:r w:rsidRPr="00A71A32">
        <w:rPr>
          <w:i/>
          <w:color w:val="000000"/>
          <w:szCs w:val="18"/>
          <w:lang w:eastAsia="en-US"/>
        </w:rPr>
        <w:t xml:space="preserve">.            </w:t>
      </w:r>
    </w:p>
    <w:p w14:paraId="743D534A" w14:textId="77777777" w:rsidR="00A71A32" w:rsidRPr="00A71A32" w:rsidRDefault="00A71A32" w:rsidP="00A71A32">
      <w:pPr>
        <w:jc w:val="both"/>
        <w:rPr>
          <w:color w:val="000000"/>
          <w:sz w:val="20"/>
          <w:szCs w:val="20"/>
          <w:lang w:eastAsia="en-US"/>
        </w:rPr>
      </w:pPr>
    </w:p>
    <w:p w14:paraId="6FB146C6" w14:textId="77777777" w:rsidR="00A71A32" w:rsidRPr="00A71A32" w:rsidRDefault="004F4180" w:rsidP="00A71A32">
      <w:pPr>
        <w:rPr>
          <w:b/>
          <w:color w:val="000000"/>
          <w:sz w:val="28"/>
          <w:szCs w:val="20"/>
          <w:lang w:eastAsia="en-US"/>
        </w:rPr>
      </w:pPr>
      <w:r>
        <w:rPr>
          <w:color w:val="000000"/>
          <w:sz w:val="28"/>
          <w:szCs w:val="20"/>
          <w:lang w:eastAsia="en-US"/>
        </w:rPr>
        <w:t>Руководитель курсового проекта</w:t>
      </w:r>
      <w:r w:rsidR="00A71A32" w:rsidRPr="00A71A32">
        <w:rPr>
          <w:color w:val="000000"/>
          <w:sz w:val="28"/>
          <w:szCs w:val="20"/>
          <w:lang w:eastAsia="en-US"/>
        </w:rPr>
        <w:tab/>
      </w:r>
      <w:r w:rsidR="00A71A32" w:rsidRPr="00A71A32">
        <w:rPr>
          <w:b/>
          <w:color w:val="000000"/>
          <w:sz w:val="28"/>
          <w:szCs w:val="20"/>
          <w:lang w:eastAsia="en-US"/>
        </w:rPr>
        <w:t>________________</w:t>
      </w:r>
      <w:proofErr w:type="gramStart"/>
      <w:r w:rsidR="00A71A32" w:rsidRPr="00A71A32">
        <w:rPr>
          <w:b/>
          <w:color w:val="000000"/>
          <w:sz w:val="28"/>
          <w:szCs w:val="20"/>
          <w:lang w:eastAsia="en-US"/>
        </w:rPr>
        <w:t xml:space="preserve">_  </w:t>
      </w:r>
      <w:r w:rsidR="00A71A32" w:rsidRPr="00A71A32">
        <w:rPr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 w:rsidR="00A71A32">
        <w:rPr>
          <w:b/>
          <w:color w:val="000000"/>
          <w:sz w:val="28"/>
          <w:szCs w:val="20"/>
          <w:u w:val="single"/>
          <w:lang w:eastAsia="en-US"/>
        </w:rPr>
        <w:t>_</w:t>
      </w:r>
      <w:r w:rsidRPr="004F4180">
        <w:rPr>
          <w:b/>
          <w:color w:val="000000"/>
          <w:sz w:val="28"/>
          <w:szCs w:val="20"/>
          <w:u w:val="single"/>
          <w:lang w:eastAsia="en-US"/>
        </w:rPr>
        <w:t xml:space="preserve"> </w:t>
      </w:r>
      <w:r>
        <w:rPr>
          <w:b/>
          <w:color w:val="000000"/>
          <w:sz w:val="28"/>
          <w:szCs w:val="20"/>
          <w:u w:val="single"/>
          <w:lang w:eastAsia="en-US"/>
        </w:rPr>
        <w:t xml:space="preserve">А.П. </w:t>
      </w:r>
      <w:r w:rsidR="00A71A32">
        <w:rPr>
          <w:b/>
          <w:color w:val="000000"/>
          <w:sz w:val="28"/>
          <w:szCs w:val="20"/>
          <w:u w:val="single"/>
          <w:lang w:eastAsia="en-US"/>
        </w:rPr>
        <w:t>Соколов</w:t>
      </w:r>
      <w:r w:rsidR="00D441E9">
        <w:rPr>
          <w:b/>
          <w:color w:val="000000"/>
          <w:sz w:val="28"/>
          <w:szCs w:val="20"/>
          <w:u w:val="single"/>
          <w:lang w:eastAsia="en-US"/>
        </w:rPr>
        <w:t>____</w:t>
      </w:r>
      <w:r w:rsidR="00A71A32">
        <w:rPr>
          <w:b/>
          <w:color w:val="000000"/>
          <w:sz w:val="28"/>
          <w:szCs w:val="20"/>
          <w:u w:val="single"/>
          <w:lang w:eastAsia="en-US"/>
        </w:rPr>
        <w:t xml:space="preserve"> </w:t>
      </w:r>
      <w:r w:rsidR="00A71A32" w:rsidRPr="00A71A32">
        <w:rPr>
          <w:b/>
          <w:color w:val="000000"/>
          <w:sz w:val="28"/>
          <w:szCs w:val="20"/>
          <w:lang w:eastAsia="en-US"/>
        </w:rPr>
        <w:t xml:space="preserve"> </w:t>
      </w:r>
    </w:p>
    <w:p w14:paraId="7EF514BC" w14:textId="77777777" w:rsidR="00A71A32" w:rsidRPr="00A71A32" w:rsidRDefault="00A71A32" w:rsidP="00A71A32">
      <w:pPr>
        <w:ind w:left="709" w:right="565" w:firstLine="709"/>
        <w:rPr>
          <w:i/>
          <w:color w:val="000000"/>
          <w:szCs w:val="18"/>
          <w:lang w:eastAsia="en-US"/>
        </w:rPr>
      </w:pPr>
      <w:r w:rsidRPr="00A71A32">
        <w:rPr>
          <w:i/>
          <w:color w:val="000000"/>
          <w:szCs w:val="18"/>
          <w:lang w:eastAsia="en-US"/>
        </w:rPr>
        <w:tab/>
      </w:r>
      <w:r w:rsidRPr="00A71A32">
        <w:rPr>
          <w:i/>
          <w:color w:val="000000"/>
          <w:szCs w:val="18"/>
          <w:lang w:eastAsia="en-US"/>
        </w:rPr>
        <w:tab/>
      </w:r>
      <w:r w:rsidRPr="00A71A32">
        <w:rPr>
          <w:i/>
          <w:color w:val="000000"/>
          <w:szCs w:val="18"/>
          <w:lang w:eastAsia="en-US"/>
        </w:rPr>
        <w:tab/>
      </w:r>
      <w:r w:rsidRPr="00A71A32">
        <w:rPr>
          <w:i/>
          <w:color w:val="000000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A71A32">
        <w:rPr>
          <w:i/>
          <w:color w:val="000000"/>
          <w:szCs w:val="18"/>
          <w:lang w:eastAsia="en-US"/>
        </w:rPr>
        <w:t>и.о</w:t>
      </w:r>
      <w:proofErr w:type="spellEnd"/>
      <w:r w:rsidRPr="00A71A32">
        <w:rPr>
          <w:i/>
          <w:color w:val="000000"/>
          <w:szCs w:val="18"/>
          <w:lang w:eastAsia="en-US"/>
        </w:rPr>
        <w:t xml:space="preserve">.            </w:t>
      </w:r>
    </w:p>
    <w:p w14:paraId="1B29656A" w14:textId="77777777" w:rsidR="00A71A32" w:rsidRPr="00A71A32" w:rsidRDefault="00A71A32" w:rsidP="00A71A32">
      <w:pPr>
        <w:jc w:val="both"/>
        <w:rPr>
          <w:color w:val="000000"/>
          <w:sz w:val="20"/>
          <w:szCs w:val="20"/>
          <w:lang w:eastAsia="en-US"/>
        </w:rPr>
      </w:pPr>
    </w:p>
    <w:p w14:paraId="1E244364" w14:textId="77777777" w:rsidR="00A71A32" w:rsidRPr="00A71A32" w:rsidRDefault="00A71A32" w:rsidP="00A71A32">
      <w:pPr>
        <w:rPr>
          <w:b/>
          <w:color w:val="000000"/>
          <w:sz w:val="28"/>
          <w:szCs w:val="20"/>
          <w:lang w:eastAsia="en-US"/>
        </w:rPr>
      </w:pPr>
      <w:r w:rsidRPr="00A71A32">
        <w:rPr>
          <w:color w:val="000000"/>
          <w:sz w:val="28"/>
          <w:szCs w:val="20"/>
          <w:lang w:eastAsia="en-US"/>
        </w:rPr>
        <w:t>Консультант</w:t>
      </w:r>
      <w:r w:rsidRPr="00A71A32">
        <w:rPr>
          <w:color w:val="000000"/>
          <w:sz w:val="28"/>
          <w:szCs w:val="20"/>
          <w:lang w:eastAsia="en-US"/>
        </w:rPr>
        <w:tab/>
      </w:r>
      <w:r w:rsidRPr="00A71A32">
        <w:rPr>
          <w:color w:val="000000"/>
          <w:sz w:val="28"/>
          <w:szCs w:val="20"/>
          <w:lang w:eastAsia="en-US"/>
        </w:rPr>
        <w:tab/>
      </w:r>
      <w:r w:rsidRPr="00A71A32">
        <w:rPr>
          <w:color w:val="000000"/>
          <w:sz w:val="28"/>
          <w:szCs w:val="20"/>
          <w:lang w:eastAsia="en-US"/>
        </w:rPr>
        <w:tab/>
      </w:r>
      <w:r w:rsidRPr="00A71A32">
        <w:rPr>
          <w:color w:val="000000"/>
          <w:sz w:val="28"/>
          <w:szCs w:val="20"/>
          <w:lang w:eastAsia="en-US"/>
        </w:rPr>
        <w:tab/>
      </w:r>
      <w:r w:rsidRPr="00A71A32">
        <w:rPr>
          <w:b/>
          <w:color w:val="000000"/>
          <w:sz w:val="28"/>
          <w:szCs w:val="20"/>
          <w:lang w:eastAsia="en-US"/>
        </w:rPr>
        <w:t>________________</w:t>
      </w:r>
      <w:proofErr w:type="gramStart"/>
      <w:r w:rsidRPr="00A71A32">
        <w:rPr>
          <w:b/>
          <w:color w:val="000000"/>
          <w:sz w:val="28"/>
          <w:szCs w:val="20"/>
          <w:lang w:eastAsia="en-US"/>
        </w:rPr>
        <w:t xml:space="preserve">_  </w:t>
      </w:r>
      <w:r w:rsidRPr="00A71A32">
        <w:rPr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 w:rsidR="00D441E9">
        <w:rPr>
          <w:b/>
          <w:color w:val="000000"/>
          <w:sz w:val="28"/>
          <w:szCs w:val="20"/>
          <w:u w:val="single"/>
          <w:lang w:eastAsia="en-US"/>
        </w:rPr>
        <w:t>__</w:t>
      </w:r>
      <w:r w:rsidR="004F4180">
        <w:rPr>
          <w:b/>
          <w:color w:val="000000"/>
          <w:sz w:val="28"/>
          <w:szCs w:val="20"/>
          <w:u w:val="single"/>
          <w:lang w:eastAsia="en-US"/>
        </w:rPr>
        <w:t xml:space="preserve">А.Ю. </w:t>
      </w:r>
      <w:r w:rsidR="00D441E9">
        <w:rPr>
          <w:b/>
          <w:color w:val="000000"/>
          <w:sz w:val="28"/>
          <w:szCs w:val="20"/>
          <w:u w:val="single"/>
          <w:lang w:eastAsia="en-US"/>
        </w:rPr>
        <w:t>Першин</w:t>
      </w:r>
      <w:r w:rsidRPr="00A71A32">
        <w:rPr>
          <w:b/>
          <w:color w:val="000000"/>
          <w:sz w:val="28"/>
          <w:szCs w:val="20"/>
          <w:u w:val="single"/>
          <w:lang w:eastAsia="en-US"/>
        </w:rPr>
        <w:t>_</w:t>
      </w:r>
      <w:r w:rsidR="004F4180">
        <w:rPr>
          <w:b/>
          <w:color w:val="000000"/>
          <w:sz w:val="28"/>
          <w:szCs w:val="20"/>
          <w:u w:val="single"/>
          <w:lang w:eastAsia="en-US"/>
        </w:rPr>
        <w:t>_</w:t>
      </w:r>
      <w:r w:rsidRPr="00A71A32">
        <w:rPr>
          <w:b/>
          <w:color w:val="000000"/>
          <w:sz w:val="28"/>
          <w:szCs w:val="20"/>
          <w:u w:val="single"/>
          <w:lang w:eastAsia="en-US"/>
        </w:rPr>
        <w:t>_</w:t>
      </w:r>
      <w:r w:rsidRPr="00A71A32">
        <w:rPr>
          <w:b/>
          <w:color w:val="000000"/>
          <w:sz w:val="28"/>
          <w:szCs w:val="20"/>
          <w:lang w:eastAsia="en-US"/>
        </w:rPr>
        <w:t xml:space="preserve"> </w:t>
      </w:r>
    </w:p>
    <w:p w14:paraId="703A096C" w14:textId="77777777" w:rsidR="00A71A32" w:rsidRPr="00A71A32" w:rsidRDefault="00A71A32" w:rsidP="00D441E9">
      <w:pPr>
        <w:ind w:left="709" w:right="565" w:firstLine="709"/>
        <w:rPr>
          <w:i/>
          <w:color w:val="000000"/>
          <w:szCs w:val="18"/>
          <w:lang w:eastAsia="en-US"/>
        </w:rPr>
      </w:pPr>
      <w:r w:rsidRPr="00A71A32">
        <w:rPr>
          <w:i/>
          <w:color w:val="000000"/>
          <w:szCs w:val="18"/>
          <w:lang w:eastAsia="en-US"/>
        </w:rPr>
        <w:tab/>
      </w:r>
      <w:r w:rsidRPr="00A71A32">
        <w:rPr>
          <w:i/>
          <w:color w:val="000000"/>
          <w:szCs w:val="18"/>
          <w:lang w:eastAsia="en-US"/>
        </w:rPr>
        <w:tab/>
      </w:r>
      <w:r w:rsidRPr="00A71A32">
        <w:rPr>
          <w:i/>
          <w:color w:val="000000"/>
          <w:szCs w:val="18"/>
          <w:lang w:eastAsia="en-US"/>
        </w:rPr>
        <w:tab/>
      </w:r>
      <w:r w:rsidRPr="00A71A32">
        <w:rPr>
          <w:i/>
          <w:color w:val="000000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A71A32">
        <w:rPr>
          <w:i/>
          <w:color w:val="000000"/>
          <w:szCs w:val="18"/>
          <w:lang w:eastAsia="en-US"/>
        </w:rPr>
        <w:t>и.о</w:t>
      </w:r>
      <w:proofErr w:type="spellEnd"/>
      <w:r w:rsidRPr="00A71A32">
        <w:rPr>
          <w:i/>
          <w:color w:val="000000"/>
          <w:szCs w:val="18"/>
          <w:lang w:eastAsia="en-US"/>
        </w:rPr>
        <w:t xml:space="preserve">.            </w:t>
      </w:r>
    </w:p>
    <w:p w14:paraId="7D8879FA" w14:textId="77777777" w:rsidR="00A71A32" w:rsidRPr="00A71A32" w:rsidRDefault="00A71A32" w:rsidP="00A71A32">
      <w:pPr>
        <w:jc w:val="center"/>
        <w:rPr>
          <w:i/>
          <w:color w:val="000000"/>
          <w:szCs w:val="20"/>
          <w:lang w:eastAsia="en-US"/>
        </w:rPr>
      </w:pPr>
    </w:p>
    <w:p w14:paraId="77BC74DC" w14:textId="77777777" w:rsidR="00A71A32" w:rsidRDefault="00A71A32" w:rsidP="00A71A32">
      <w:pPr>
        <w:jc w:val="center"/>
        <w:rPr>
          <w:i/>
          <w:color w:val="000000"/>
          <w:szCs w:val="20"/>
          <w:lang w:eastAsia="en-US"/>
        </w:rPr>
      </w:pPr>
    </w:p>
    <w:p w14:paraId="13DC24AB" w14:textId="77777777" w:rsidR="004F4180" w:rsidRDefault="004F4180" w:rsidP="00A71A32">
      <w:pPr>
        <w:jc w:val="center"/>
        <w:rPr>
          <w:i/>
          <w:color w:val="000000"/>
          <w:szCs w:val="20"/>
          <w:lang w:eastAsia="en-US"/>
        </w:rPr>
      </w:pPr>
    </w:p>
    <w:p w14:paraId="7F777AA0" w14:textId="77777777" w:rsidR="004F4180" w:rsidRDefault="004F4180" w:rsidP="00A71A32">
      <w:pPr>
        <w:jc w:val="center"/>
        <w:rPr>
          <w:i/>
          <w:color w:val="000000"/>
          <w:szCs w:val="20"/>
          <w:lang w:eastAsia="en-US"/>
        </w:rPr>
      </w:pPr>
    </w:p>
    <w:p w14:paraId="25A84968" w14:textId="77777777" w:rsidR="004F4180" w:rsidRDefault="004F4180" w:rsidP="00A71A32">
      <w:pPr>
        <w:jc w:val="center"/>
        <w:rPr>
          <w:i/>
          <w:color w:val="000000"/>
          <w:szCs w:val="20"/>
          <w:lang w:eastAsia="en-US"/>
        </w:rPr>
      </w:pPr>
    </w:p>
    <w:p w14:paraId="4414E93B" w14:textId="77777777" w:rsidR="004F4180" w:rsidRPr="00A71A32" w:rsidRDefault="004F4180" w:rsidP="00A71A32">
      <w:pPr>
        <w:jc w:val="center"/>
        <w:rPr>
          <w:i/>
          <w:color w:val="000000"/>
          <w:szCs w:val="20"/>
          <w:lang w:eastAsia="en-US"/>
        </w:rPr>
      </w:pPr>
    </w:p>
    <w:p w14:paraId="71445D17" w14:textId="77777777" w:rsidR="00A71A32" w:rsidRPr="00A71A32" w:rsidRDefault="00A71A32" w:rsidP="00A71A32">
      <w:pPr>
        <w:jc w:val="center"/>
        <w:rPr>
          <w:i/>
          <w:color w:val="000000"/>
          <w:sz w:val="28"/>
          <w:szCs w:val="20"/>
          <w:lang w:eastAsia="en-US"/>
        </w:rPr>
      </w:pPr>
      <w:r w:rsidRPr="00A71A32">
        <w:rPr>
          <w:i/>
          <w:sz w:val="28"/>
          <w:szCs w:val="20"/>
          <w:lang w:eastAsia="en-US"/>
        </w:rPr>
        <w:t xml:space="preserve">Москва, </w:t>
      </w:r>
      <w:r w:rsidRPr="00A71A32">
        <w:rPr>
          <w:i/>
          <w:color w:val="000000"/>
          <w:sz w:val="28"/>
          <w:szCs w:val="20"/>
          <w:lang w:eastAsia="en-US"/>
        </w:rPr>
        <w:t>20</w:t>
      </w:r>
      <w:r w:rsidR="00D441E9">
        <w:rPr>
          <w:i/>
          <w:color w:val="000000"/>
          <w:sz w:val="28"/>
          <w:szCs w:val="20"/>
          <w:lang w:eastAsia="en-US"/>
        </w:rPr>
        <w:t>20</w:t>
      </w:r>
      <w:r w:rsidRPr="00A71A32">
        <w:rPr>
          <w:i/>
          <w:color w:val="000000"/>
          <w:sz w:val="28"/>
          <w:szCs w:val="20"/>
          <w:lang w:eastAsia="en-US"/>
        </w:rPr>
        <w:t xml:space="preserve"> г.</w:t>
      </w:r>
    </w:p>
    <w:p w14:paraId="66B42155" w14:textId="77777777" w:rsidR="00A71A32" w:rsidRPr="00A71A32" w:rsidRDefault="00A71A32" w:rsidP="00A71A32">
      <w:pPr>
        <w:rPr>
          <w:sz w:val="28"/>
        </w:rPr>
        <w:sectPr w:rsidR="00A71A32" w:rsidRPr="00A71A32" w:rsidSect="009E6857">
          <w:footerReference w:type="default" r:id="rId9"/>
          <w:footerReference w:type="first" r:id="rId10"/>
          <w:pgSz w:w="11906" w:h="16838"/>
          <w:pgMar w:top="851" w:right="851" w:bottom="568" w:left="1418" w:header="709" w:footer="709" w:gutter="0"/>
          <w:cols w:space="708"/>
          <w:titlePg/>
          <w:docGrid w:linePitch="360"/>
        </w:sectPr>
      </w:pPr>
    </w:p>
    <w:p w14:paraId="276F9BF6" w14:textId="77777777" w:rsidR="00A71A32" w:rsidRPr="00A71A32" w:rsidRDefault="00A71A32" w:rsidP="00A71A32">
      <w:pPr>
        <w:jc w:val="center"/>
        <w:rPr>
          <w:b/>
          <w:sz w:val="22"/>
          <w:szCs w:val="22"/>
        </w:rPr>
      </w:pPr>
      <w:r w:rsidRPr="00A71A32">
        <w:rPr>
          <w:b/>
          <w:sz w:val="22"/>
          <w:szCs w:val="22"/>
        </w:rPr>
        <w:lastRenderedPageBreak/>
        <w:t>Министерство науки и высшего образования Российской Федерации</w:t>
      </w:r>
    </w:p>
    <w:p w14:paraId="7FBEFD49" w14:textId="77777777" w:rsidR="00A71A32" w:rsidRPr="00A71A32" w:rsidRDefault="00A71A32" w:rsidP="00A71A32">
      <w:pPr>
        <w:jc w:val="center"/>
        <w:rPr>
          <w:b/>
          <w:sz w:val="22"/>
          <w:szCs w:val="22"/>
        </w:rPr>
      </w:pPr>
      <w:r w:rsidRPr="00A71A32">
        <w:rPr>
          <w:b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14:paraId="5D07E050" w14:textId="77777777" w:rsidR="00A71A32" w:rsidRPr="00A71A32" w:rsidRDefault="00A71A32" w:rsidP="00A71A32">
      <w:pPr>
        <w:jc w:val="center"/>
        <w:rPr>
          <w:b/>
          <w:sz w:val="22"/>
          <w:szCs w:val="22"/>
        </w:rPr>
      </w:pPr>
      <w:r w:rsidRPr="00A71A32">
        <w:rPr>
          <w:b/>
          <w:sz w:val="22"/>
          <w:szCs w:val="22"/>
        </w:rPr>
        <w:t>высшего образования</w:t>
      </w:r>
    </w:p>
    <w:p w14:paraId="12355494" w14:textId="77777777" w:rsidR="00A71A32" w:rsidRPr="00A71A32" w:rsidRDefault="00A71A32" w:rsidP="00A71A32">
      <w:pPr>
        <w:jc w:val="center"/>
        <w:rPr>
          <w:b/>
          <w:sz w:val="22"/>
          <w:szCs w:val="22"/>
        </w:rPr>
      </w:pPr>
      <w:r w:rsidRPr="00A71A32">
        <w:rPr>
          <w:b/>
          <w:sz w:val="22"/>
          <w:szCs w:val="22"/>
        </w:rPr>
        <w:t>«Московский государственный технический университет имени Н.Э. Баумана</w:t>
      </w:r>
    </w:p>
    <w:p w14:paraId="22FA5A61" w14:textId="77777777" w:rsidR="00A71A32" w:rsidRPr="00A71A32" w:rsidRDefault="00A71A32" w:rsidP="00A71A32">
      <w:pPr>
        <w:jc w:val="center"/>
        <w:rPr>
          <w:b/>
          <w:sz w:val="22"/>
          <w:szCs w:val="22"/>
        </w:rPr>
      </w:pPr>
      <w:r w:rsidRPr="00A71A32">
        <w:rPr>
          <w:b/>
          <w:sz w:val="22"/>
          <w:szCs w:val="22"/>
        </w:rPr>
        <w:t>(национальный исследовательский университет)» (МГТУ им. Н.Э. Баумана)</w:t>
      </w:r>
    </w:p>
    <w:p w14:paraId="7969FFF2" w14:textId="77777777" w:rsidR="00A71A32" w:rsidRPr="00A71A32" w:rsidRDefault="00A71A32" w:rsidP="00A71A32">
      <w:pPr>
        <w:jc w:val="center"/>
        <w:rPr>
          <w:b/>
          <w:sz w:val="22"/>
          <w:szCs w:val="22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2740"/>
        <w:gridCol w:w="3678"/>
      </w:tblGrid>
      <w:tr w:rsidR="00A71A32" w:rsidRPr="00A71A32" w14:paraId="19400188" w14:textId="77777777" w:rsidTr="009E6857">
        <w:tc>
          <w:tcPr>
            <w:tcW w:w="3209" w:type="dxa"/>
          </w:tcPr>
          <w:p w14:paraId="728CD668" w14:textId="77777777" w:rsidR="00A71A32" w:rsidRPr="00A71A32" w:rsidRDefault="00A71A32" w:rsidP="00A71A32">
            <w:pPr>
              <w:spacing w:line="360" w:lineRule="auto"/>
              <w:ind w:right="1418"/>
              <w:jc w:val="right"/>
            </w:pPr>
          </w:p>
        </w:tc>
        <w:tc>
          <w:tcPr>
            <w:tcW w:w="2740" w:type="dxa"/>
          </w:tcPr>
          <w:p w14:paraId="200A386A" w14:textId="77777777" w:rsidR="00A71A32" w:rsidRPr="00A71A32" w:rsidRDefault="00A71A32" w:rsidP="00A71A32">
            <w:pPr>
              <w:spacing w:line="360" w:lineRule="auto"/>
              <w:ind w:right="1418"/>
              <w:jc w:val="right"/>
            </w:pPr>
          </w:p>
        </w:tc>
        <w:tc>
          <w:tcPr>
            <w:tcW w:w="3678" w:type="dxa"/>
          </w:tcPr>
          <w:p w14:paraId="4322EBE3" w14:textId="77777777" w:rsidR="00A71A32" w:rsidRPr="00A71A32" w:rsidRDefault="00A71A32" w:rsidP="00A71A32">
            <w:pPr>
              <w:spacing w:line="360" w:lineRule="auto"/>
              <w:ind w:right="28"/>
              <w:jc w:val="center"/>
            </w:pPr>
            <w:r w:rsidRPr="00A71A32">
              <w:t>УТВЕРЖДАЮ</w:t>
            </w:r>
          </w:p>
          <w:p w14:paraId="2DC031D7" w14:textId="77777777" w:rsidR="00A71A32" w:rsidRPr="00A71A32" w:rsidRDefault="00A71A32" w:rsidP="00A71A32">
            <w:pPr>
              <w:ind w:right="28"/>
              <w:jc w:val="center"/>
            </w:pPr>
            <w:r w:rsidRPr="00A71A32">
              <w:t xml:space="preserve">Заведующий кафедрой </w:t>
            </w:r>
            <w:sdt>
              <w:sdtPr>
                <w:rPr>
                  <w:u w:val="single"/>
                </w:rPr>
                <w:id w:val="-1752965705"/>
                <w:placeholder>
                  <w:docPart w:val="977FC8B74C18484FBB4B3A039A1DF0F1"/>
                </w:placeholder>
                <w:comboBox>
                  <w:listItem w:displayText="РК-6" w:value="РК-6"/>
                </w:comboBox>
              </w:sdtPr>
              <w:sdtContent>
                <w:r w:rsidRPr="00A71A32">
                  <w:rPr>
                    <w:u w:val="single"/>
                  </w:rPr>
                  <w:t>РК-6</w:t>
                </w:r>
              </w:sdtContent>
            </w:sdt>
          </w:p>
          <w:p w14:paraId="4144DECB" w14:textId="77777777" w:rsidR="00A71A32" w:rsidRPr="00A71A32" w:rsidRDefault="00A71A32" w:rsidP="00A71A32">
            <w:pPr>
              <w:ind w:right="28" w:firstLine="2306"/>
              <w:jc w:val="center"/>
              <w:rPr>
                <w:sz w:val="16"/>
                <w:szCs w:val="16"/>
              </w:rPr>
            </w:pPr>
            <w:r w:rsidRPr="00A71A32">
              <w:rPr>
                <w:sz w:val="16"/>
                <w:szCs w:val="16"/>
              </w:rPr>
              <w:t>(Индекс)</w:t>
            </w:r>
          </w:p>
          <w:p w14:paraId="0A23FBD9" w14:textId="77777777" w:rsidR="00A71A32" w:rsidRPr="00A71A32" w:rsidRDefault="00A71A32" w:rsidP="00A71A32">
            <w:pPr>
              <w:spacing w:before="120"/>
              <w:ind w:right="28"/>
              <w:jc w:val="center"/>
            </w:pPr>
            <w:r w:rsidRPr="00A71A32">
              <w:t>______________А.П. Карпенко_</w:t>
            </w:r>
          </w:p>
          <w:p w14:paraId="21816F1A" w14:textId="77777777" w:rsidR="00A71A32" w:rsidRPr="00A71A32" w:rsidRDefault="00A71A32" w:rsidP="00A71A32">
            <w:pPr>
              <w:ind w:right="28" w:firstLine="1454"/>
              <w:jc w:val="center"/>
            </w:pPr>
            <w:r w:rsidRPr="00A71A32">
              <w:rPr>
                <w:sz w:val="16"/>
                <w:szCs w:val="16"/>
              </w:rPr>
              <w:t>(</w:t>
            </w:r>
            <w:proofErr w:type="spellStart"/>
            <w:r w:rsidRPr="00A71A32">
              <w:rPr>
                <w:sz w:val="16"/>
                <w:szCs w:val="16"/>
              </w:rPr>
              <w:t>И.О.Фамилия</w:t>
            </w:r>
            <w:proofErr w:type="spellEnd"/>
            <w:r w:rsidRPr="00A71A32">
              <w:rPr>
                <w:sz w:val="16"/>
                <w:szCs w:val="16"/>
              </w:rPr>
              <w:t>)</w:t>
            </w:r>
          </w:p>
          <w:p w14:paraId="7D9005EB" w14:textId="77777777" w:rsidR="00A71A32" w:rsidRPr="00A71A32" w:rsidRDefault="00A71A32" w:rsidP="00A71A32">
            <w:pPr>
              <w:spacing w:before="120" w:line="360" w:lineRule="auto"/>
              <w:jc w:val="center"/>
            </w:pPr>
            <w:r w:rsidRPr="00A71A32">
              <w:t>«____» ____________ 20___ г.</w:t>
            </w:r>
          </w:p>
        </w:tc>
      </w:tr>
    </w:tbl>
    <w:p w14:paraId="47878D4E" w14:textId="77777777" w:rsidR="00A71A32" w:rsidRPr="00A71A32" w:rsidRDefault="00A71A32" w:rsidP="00A71A32">
      <w:pPr>
        <w:rPr>
          <w:sz w:val="14"/>
          <w:szCs w:val="20"/>
          <w:lang w:val="en-US"/>
        </w:rPr>
      </w:pPr>
    </w:p>
    <w:p w14:paraId="3644CD71" w14:textId="77777777" w:rsidR="00A71A32" w:rsidRPr="00A71A32" w:rsidRDefault="00A71A32" w:rsidP="00A71A32">
      <w:pPr>
        <w:jc w:val="center"/>
        <w:rPr>
          <w:b/>
          <w:sz w:val="36"/>
        </w:rPr>
      </w:pPr>
      <w:r w:rsidRPr="00A71A32">
        <w:rPr>
          <w:b/>
          <w:spacing w:val="100"/>
          <w:sz w:val="36"/>
        </w:rPr>
        <w:t>ЗАДАНИЕ</w:t>
      </w:r>
    </w:p>
    <w:p w14:paraId="088A354E" w14:textId="77777777" w:rsidR="00A71A32" w:rsidRPr="00A71A32" w:rsidRDefault="00A71A32" w:rsidP="00A71A32">
      <w:pPr>
        <w:jc w:val="center"/>
        <w:rPr>
          <w:b/>
          <w:sz w:val="32"/>
        </w:rPr>
      </w:pPr>
      <w:r w:rsidRPr="00A71A32">
        <w:rPr>
          <w:b/>
          <w:sz w:val="32"/>
        </w:rPr>
        <w:t xml:space="preserve">на выполнение </w:t>
      </w:r>
      <w:sdt>
        <w:sdtPr>
          <w:rPr>
            <w:b/>
            <w:sz w:val="32"/>
          </w:rPr>
          <w:id w:val="-102029391"/>
          <w:placeholder>
            <w:docPart w:val="0855C3941DD49D40AFCBC36A14D08349"/>
          </w:placeholder>
          <w:comboBox>
            <w:listItem w:displayText="курсовой работы" w:value="курсовой работы"/>
            <w:listItem w:displayText="курсового проекта" w:value="курсового проекта"/>
            <w:listItem w:displayText="выпускной квалификационной работы" w:value="выпускной квалификационной работы"/>
            <w:listItem w:displayText="НИРС" w:value="НИРС"/>
          </w:comboBox>
        </w:sdtPr>
        <w:sdtContent>
          <w:r w:rsidRPr="00A71A32">
            <w:rPr>
              <w:b/>
              <w:sz w:val="32"/>
            </w:rPr>
            <w:t>курсовой работы</w:t>
          </w:r>
        </w:sdtContent>
      </w:sdt>
    </w:p>
    <w:p w14:paraId="392BAF3A" w14:textId="77777777" w:rsidR="00A71A32" w:rsidRPr="00A71A32" w:rsidRDefault="00A71A32" w:rsidP="00A71A32">
      <w:pPr>
        <w:rPr>
          <w:sz w:val="14"/>
        </w:rPr>
      </w:pPr>
    </w:p>
    <w:p w14:paraId="5BEE1F42" w14:textId="77777777" w:rsidR="00A71A32" w:rsidRPr="00A71A32" w:rsidRDefault="00A71A32" w:rsidP="00A71A32">
      <w:r w:rsidRPr="00A71A32">
        <w:t>по дисциплине __</w:t>
      </w:r>
      <w:r w:rsidR="00D441E9" w:rsidRPr="00D441E9">
        <w:rPr>
          <w:u w:val="single"/>
        </w:rPr>
        <w:t>Технологии интернет</w:t>
      </w:r>
      <w:r w:rsidRPr="00A71A32">
        <w:t>_____________________________________________</w:t>
      </w:r>
    </w:p>
    <w:p w14:paraId="593202FD" w14:textId="77777777" w:rsidR="00A71A32" w:rsidRPr="00A71A32" w:rsidRDefault="00A71A32" w:rsidP="00A71A32">
      <w:pPr>
        <w:rPr>
          <w:sz w:val="18"/>
        </w:rPr>
      </w:pPr>
    </w:p>
    <w:p w14:paraId="6EA97FD8" w14:textId="77777777" w:rsidR="00A71A32" w:rsidRPr="00A71A32" w:rsidRDefault="00A71A32" w:rsidP="00A71A32">
      <w:r w:rsidRPr="00A71A32">
        <w:t xml:space="preserve">Студент группы </w:t>
      </w:r>
      <w:r w:rsidRPr="00A71A32">
        <w:rPr>
          <w:u w:val="single"/>
        </w:rPr>
        <w:t>__</w:t>
      </w:r>
      <w:r w:rsidR="00D441E9" w:rsidRPr="00D441E9">
        <w:rPr>
          <w:u w:val="single"/>
        </w:rPr>
        <w:t>РК6-82Б</w:t>
      </w:r>
      <w:r w:rsidRPr="00A71A32">
        <w:rPr>
          <w:u w:val="single"/>
        </w:rPr>
        <w:t>_____________</w:t>
      </w:r>
    </w:p>
    <w:p w14:paraId="779A7CCC" w14:textId="77777777" w:rsidR="00A71A32" w:rsidRPr="00A71A32" w:rsidRDefault="00A71A32" w:rsidP="00A71A32">
      <w:pPr>
        <w:rPr>
          <w:sz w:val="14"/>
        </w:rPr>
      </w:pPr>
    </w:p>
    <w:p w14:paraId="7CB29DB5" w14:textId="77777777" w:rsidR="00A71A32" w:rsidRPr="00A71A32" w:rsidRDefault="00A71A32" w:rsidP="00A71A32">
      <w:r w:rsidRPr="00A71A32">
        <w:t>______________</w:t>
      </w:r>
      <w:r w:rsidR="00D441E9">
        <w:t>_______________</w:t>
      </w:r>
      <w:r w:rsidRPr="00A71A32">
        <w:t>_</w:t>
      </w:r>
      <w:r w:rsidR="00D441E9" w:rsidRPr="00D441E9">
        <w:rPr>
          <w:u w:val="single"/>
        </w:rPr>
        <w:t>Идрисов Марат Тимурович</w:t>
      </w:r>
      <w:r w:rsidRPr="00A71A32">
        <w:t>________</w:t>
      </w:r>
      <w:r w:rsidR="00D441E9">
        <w:t>_</w:t>
      </w:r>
      <w:r w:rsidRPr="00A71A32">
        <w:t>________________</w:t>
      </w:r>
    </w:p>
    <w:p w14:paraId="6B5935D7" w14:textId="77777777" w:rsidR="00A71A32" w:rsidRPr="00A71A32" w:rsidRDefault="00A71A32" w:rsidP="00A71A32">
      <w:pPr>
        <w:jc w:val="center"/>
        <w:rPr>
          <w:sz w:val="20"/>
        </w:rPr>
      </w:pPr>
      <w:r w:rsidRPr="00A71A32">
        <w:rPr>
          <w:sz w:val="20"/>
        </w:rPr>
        <w:t>(Фамилия, имя, отчество)</w:t>
      </w:r>
    </w:p>
    <w:p w14:paraId="58737A81" w14:textId="77777777" w:rsidR="00A71A32" w:rsidRPr="00A71A32" w:rsidRDefault="00A71A32" w:rsidP="00A71A32">
      <w:pPr>
        <w:jc w:val="both"/>
        <w:rPr>
          <w:sz w:val="12"/>
        </w:rPr>
      </w:pPr>
    </w:p>
    <w:p w14:paraId="612F9B60" w14:textId="77777777" w:rsidR="00A71A32" w:rsidRPr="00A71A32" w:rsidRDefault="00A71A32" w:rsidP="00A71A32">
      <w:pPr>
        <w:jc w:val="both"/>
      </w:pPr>
      <w:r w:rsidRPr="00A71A32">
        <w:t xml:space="preserve">Тема </w:t>
      </w:r>
      <w:sdt>
        <w:sdtPr>
          <w:id w:val="-1413148451"/>
          <w:placeholder>
            <w:docPart w:val="02D42B807F876B4A8983AD8468EAB35A"/>
          </w:placeholder>
          <w:comboBox>
            <w:listItem w:displayText="курсовой работы" w:value="курсовой работы"/>
            <w:listItem w:displayText="курсового проекта" w:value="курсового проекта"/>
            <w:listItem w:displayText="выпускной квалификационной работы" w:value="выпускной квалификационной работы"/>
            <w:listItem w:displayText="НИРС" w:value="НИРС"/>
          </w:comboBox>
        </w:sdtPr>
        <w:sdtContent>
          <w:r w:rsidRPr="00A71A32">
            <w:t>курсовой работы</w:t>
          </w:r>
        </w:sdtContent>
      </w:sdt>
      <w:r w:rsidRPr="00A71A32">
        <w:t xml:space="preserve">  </w:t>
      </w:r>
    </w:p>
    <w:sdt>
      <w:sdtPr>
        <w:rPr>
          <w:bCs/>
          <w:i/>
          <w:color w:val="000000"/>
          <w:sz w:val="28"/>
          <w:szCs w:val="28"/>
          <w:u w:val="single"/>
          <w:lang w:eastAsia="en-US"/>
        </w:rPr>
        <w:alias w:val="Тема"/>
        <w:tag w:val="Тема"/>
        <w:id w:val="161512556"/>
        <w:placeholder>
          <w:docPart w:val="406E59BE6279624DAD5F830159085FD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7A689D05" w14:textId="77777777" w:rsidR="00A71A32" w:rsidRPr="00A71A32" w:rsidRDefault="00E409A3" w:rsidP="00A71A32">
          <w:pPr>
            <w:spacing w:before="120" w:line="360" w:lineRule="auto"/>
            <w:jc w:val="both"/>
            <w:rPr>
              <w:i/>
              <w:u w:val="single"/>
            </w:rPr>
          </w:pPr>
          <w:r>
            <w:rPr>
              <w:bCs/>
              <w:i/>
              <w:color w:val="000000"/>
              <w:sz w:val="28"/>
              <w:szCs w:val="28"/>
              <w:u w:val="single"/>
              <w:lang w:eastAsia="en-US"/>
            </w:rPr>
            <w:t>«Разработка подсистемы автоматической вёрстки отчетной документации о ходе научно-образовательной деятельности по различным направлениям</w:t>
          </w:r>
        </w:p>
      </w:sdtContent>
    </w:sdt>
    <w:p w14:paraId="1A5CBF48" w14:textId="77777777" w:rsidR="00A71A32" w:rsidRPr="00A71A32" w:rsidRDefault="00A71A32" w:rsidP="00A71A32">
      <w:pPr>
        <w:jc w:val="both"/>
        <w:rPr>
          <w:sz w:val="12"/>
        </w:rPr>
      </w:pPr>
    </w:p>
    <w:p w14:paraId="7322E75F" w14:textId="77777777" w:rsidR="00A71A32" w:rsidRPr="00A71A32" w:rsidRDefault="00A71A32" w:rsidP="00A71A32">
      <w:pPr>
        <w:spacing w:line="360" w:lineRule="auto"/>
        <w:jc w:val="both"/>
      </w:pPr>
      <w:r w:rsidRPr="00A71A32">
        <w:t xml:space="preserve">Направленность </w:t>
      </w:r>
      <w:r w:rsidRPr="00D441E9">
        <w:t>К</w:t>
      </w:r>
      <w:r w:rsidR="00D441E9" w:rsidRPr="00D441E9">
        <w:t>П</w:t>
      </w:r>
      <w:r w:rsidRPr="00A71A32">
        <w:t xml:space="preserve"> (учебная, исследовательская, практическая, производственная, др.)</w:t>
      </w:r>
    </w:p>
    <w:sdt>
      <w:sdtPr>
        <w:rPr>
          <w:u w:val="single"/>
        </w:rPr>
        <w:alias w:val="Направленность работы"/>
        <w:tag w:val="Направленность"/>
        <w:id w:val="1090353144"/>
        <w:placeholder>
          <w:docPart w:val="977FC8B74C18484FBB4B3A039A1DF0F1"/>
        </w:placeholder>
        <w:comboBox>
          <w:listItem w:displayText="учебная" w:value="учебная"/>
          <w:listItem w:displayText="исследовательская" w:value="исследовательская"/>
          <w:listItem w:displayText="практическая" w:value="практическая"/>
          <w:listItem w:displayText="производственная" w:value="производственная"/>
        </w:comboBox>
      </w:sdtPr>
      <w:sdtContent>
        <w:p w14:paraId="1D132CE3" w14:textId="77777777" w:rsidR="00A71A32" w:rsidRPr="00A71A32" w:rsidRDefault="00A71A32" w:rsidP="00A71A32">
          <w:pPr>
            <w:spacing w:after="120" w:line="360" w:lineRule="auto"/>
            <w:jc w:val="both"/>
            <w:rPr>
              <w:u w:val="single"/>
            </w:rPr>
          </w:pPr>
          <w:r w:rsidRPr="00A71A32">
            <w:rPr>
              <w:u w:val="single"/>
            </w:rPr>
            <w:t>учебная</w:t>
          </w:r>
        </w:p>
      </w:sdtContent>
    </w:sdt>
    <w:p w14:paraId="03ADC03C" w14:textId="77777777" w:rsidR="00A71A32" w:rsidRPr="00A71A32" w:rsidRDefault="00A71A32" w:rsidP="00A71A32">
      <w:pPr>
        <w:jc w:val="both"/>
      </w:pPr>
      <w:r w:rsidRPr="00A71A32">
        <w:t>Источник тематики (кафедра, предприятие, НИР) _____________________________________</w:t>
      </w:r>
    </w:p>
    <w:p w14:paraId="3BB46104" w14:textId="77777777" w:rsidR="00A71A32" w:rsidRPr="00A71A32" w:rsidRDefault="00A71A32" w:rsidP="00A71A32">
      <w:pPr>
        <w:jc w:val="both"/>
        <w:rPr>
          <w:sz w:val="20"/>
        </w:rPr>
      </w:pPr>
    </w:p>
    <w:p w14:paraId="11FA982B" w14:textId="77777777" w:rsidR="00A71A32" w:rsidRPr="00A71A32" w:rsidRDefault="00A71A32" w:rsidP="00A71A32">
      <w:pPr>
        <w:spacing w:line="300" w:lineRule="exact"/>
        <w:jc w:val="both"/>
      </w:pPr>
      <w:r w:rsidRPr="00A71A32">
        <w:t xml:space="preserve">График выполнения КР: 25% к </w:t>
      </w:r>
      <w:sdt>
        <w:sdtPr>
          <w:rPr>
            <w:i/>
            <w:u w:val="single"/>
          </w:rPr>
          <w:id w:val="-1870054509"/>
          <w:placeholder>
            <w:docPart w:val="6C374B367A7EF740ACBA8C44197C1808"/>
          </w:placeholder>
          <w:comboBox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</w:comboBox>
        </w:sdtPr>
        <w:sdtContent>
          <w:r w:rsidRPr="00A71A32">
            <w:rPr>
              <w:i/>
              <w:u w:val="single"/>
            </w:rPr>
            <w:t>3</w:t>
          </w:r>
        </w:sdtContent>
      </w:sdt>
      <w:r w:rsidRPr="00A71A32">
        <w:t xml:space="preserve"> </w:t>
      </w:r>
      <w:proofErr w:type="spellStart"/>
      <w:r w:rsidRPr="00A71A32">
        <w:t>нед</w:t>
      </w:r>
      <w:proofErr w:type="spellEnd"/>
      <w:r w:rsidRPr="00A71A32">
        <w:t xml:space="preserve">., 50% к </w:t>
      </w:r>
      <w:sdt>
        <w:sdtPr>
          <w:rPr>
            <w:i/>
            <w:u w:val="single"/>
          </w:rPr>
          <w:id w:val="-160927984"/>
          <w:placeholder>
            <w:docPart w:val="8FFC927E6563254D9C12E621AC4E84BE"/>
          </w:placeholder>
          <w:comboBox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</w:comboBox>
        </w:sdtPr>
        <w:sdtContent>
          <w:r w:rsidRPr="00A71A32">
            <w:rPr>
              <w:i/>
              <w:u w:val="single"/>
            </w:rPr>
            <w:t>10</w:t>
          </w:r>
        </w:sdtContent>
      </w:sdt>
      <w:r w:rsidRPr="00A71A32">
        <w:t xml:space="preserve"> </w:t>
      </w:r>
      <w:proofErr w:type="spellStart"/>
      <w:r w:rsidRPr="00A71A32">
        <w:t>нед</w:t>
      </w:r>
      <w:proofErr w:type="spellEnd"/>
      <w:r w:rsidRPr="00A71A32">
        <w:t xml:space="preserve">., 75% к </w:t>
      </w:r>
      <w:sdt>
        <w:sdtPr>
          <w:rPr>
            <w:i/>
            <w:u w:val="single"/>
          </w:rPr>
          <w:id w:val="-1335749079"/>
          <w:placeholder>
            <w:docPart w:val="D848BA8873DA0946B7EBD283832F0C9A"/>
          </w:placeholder>
          <w:comboBox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</w:comboBox>
        </w:sdtPr>
        <w:sdtContent>
          <w:r w:rsidRPr="00A71A32">
            <w:rPr>
              <w:i/>
              <w:u w:val="single"/>
            </w:rPr>
            <w:t>15</w:t>
          </w:r>
        </w:sdtContent>
      </w:sdt>
      <w:r w:rsidRPr="00A71A32">
        <w:t xml:space="preserve"> </w:t>
      </w:r>
      <w:proofErr w:type="spellStart"/>
      <w:r w:rsidRPr="00A71A32">
        <w:t>нед</w:t>
      </w:r>
      <w:proofErr w:type="spellEnd"/>
      <w:r w:rsidRPr="00A71A32">
        <w:t xml:space="preserve">., 100% к </w:t>
      </w:r>
      <w:sdt>
        <w:sdtPr>
          <w:rPr>
            <w:i/>
            <w:u w:val="single"/>
          </w:rPr>
          <w:id w:val="41640383"/>
          <w:placeholder>
            <w:docPart w:val="DA9A36F3CBAE1A4F8E6EDF64D6066E90"/>
          </w:placeholder>
          <w:comboBox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</w:comboBox>
        </w:sdtPr>
        <w:sdtContent>
          <w:r w:rsidRPr="00A71A32">
            <w:rPr>
              <w:i/>
              <w:u w:val="single"/>
            </w:rPr>
            <w:t>17</w:t>
          </w:r>
        </w:sdtContent>
      </w:sdt>
      <w:r w:rsidRPr="00A71A32">
        <w:t xml:space="preserve"> </w:t>
      </w:r>
      <w:proofErr w:type="spellStart"/>
      <w:r w:rsidRPr="00A71A32">
        <w:t>нед</w:t>
      </w:r>
      <w:proofErr w:type="spellEnd"/>
      <w:r w:rsidRPr="00A71A32">
        <w:t>.</w:t>
      </w:r>
    </w:p>
    <w:p w14:paraId="55AC688F" w14:textId="77777777" w:rsidR="00A71A32" w:rsidRPr="00A71A32" w:rsidRDefault="00A71A32" w:rsidP="00A71A32">
      <w:pPr>
        <w:jc w:val="both"/>
        <w:rPr>
          <w:sz w:val="16"/>
          <w:szCs w:val="20"/>
          <w:lang w:val="x-none" w:eastAsia="x-none"/>
        </w:rPr>
      </w:pPr>
    </w:p>
    <w:p w14:paraId="523425F7" w14:textId="77777777" w:rsidR="004F4180" w:rsidRDefault="00A71A32" w:rsidP="009E6857">
      <w:pPr>
        <w:shd w:val="clear" w:color="auto" w:fill="FFFFFF"/>
        <w:rPr>
          <w:rFonts w:ascii="Times" w:hAnsi="Times" w:cs="Arial"/>
        </w:rPr>
      </w:pPr>
      <w:r w:rsidRPr="00A71A32">
        <w:rPr>
          <w:b/>
          <w:i/>
          <w:szCs w:val="20"/>
          <w:lang w:val="x-none" w:eastAsia="x-none"/>
        </w:rPr>
        <w:t>Техническое задание</w:t>
      </w:r>
      <w:r w:rsidR="009E6857">
        <w:rPr>
          <w:b/>
          <w:i/>
          <w:szCs w:val="20"/>
          <w:lang w:eastAsia="x-none"/>
        </w:rPr>
        <w:t>:</w:t>
      </w:r>
      <w:r w:rsidRPr="00A71A32">
        <w:rPr>
          <w:b/>
          <w:i/>
          <w:szCs w:val="20"/>
          <w:lang w:val="x-none" w:eastAsia="x-none"/>
        </w:rPr>
        <w:t xml:space="preserve"> </w:t>
      </w:r>
      <w:r w:rsidR="009E6857">
        <w:rPr>
          <w:rFonts w:ascii="Times" w:hAnsi="Times" w:cs="Arial"/>
        </w:rPr>
        <w:t>н</w:t>
      </w:r>
      <w:r w:rsidR="004F4180">
        <w:rPr>
          <w:rFonts w:ascii="Times" w:hAnsi="Times" w:cs="Arial"/>
        </w:rPr>
        <w:t>еобходимо р</w:t>
      </w:r>
      <w:r w:rsidR="00D441E9" w:rsidRPr="00D441E9">
        <w:rPr>
          <w:rFonts w:ascii="Times" w:hAnsi="Times" w:cs="Arial"/>
        </w:rPr>
        <w:t>азработ</w:t>
      </w:r>
      <w:r w:rsidR="004F4180">
        <w:rPr>
          <w:rFonts w:ascii="Times" w:hAnsi="Times" w:cs="Arial"/>
        </w:rPr>
        <w:t>ать</w:t>
      </w:r>
      <w:r w:rsidR="00D441E9" w:rsidRPr="00D441E9">
        <w:rPr>
          <w:rFonts w:ascii="Times" w:hAnsi="Times" w:cs="Arial"/>
        </w:rPr>
        <w:t xml:space="preserve"> подсистем</w:t>
      </w:r>
      <w:r w:rsidR="004F4180">
        <w:rPr>
          <w:rFonts w:ascii="Times" w:hAnsi="Times" w:cs="Arial"/>
        </w:rPr>
        <w:t>у</w:t>
      </w:r>
      <w:r w:rsidR="00D441E9" w:rsidRPr="00D441E9">
        <w:rPr>
          <w:rFonts w:ascii="Times" w:hAnsi="Times" w:cs="Arial"/>
        </w:rPr>
        <w:t xml:space="preserve"> автоматического построения обобщающего документа</w:t>
      </w:r>
      <w:r w:rsidR="004F4180">
        <w:rPr>
          <w:rFonts w:ascii="Times" w:hAnsi="Times" w:cs="Arial"/>
        </w:rPr>
        <w:t xml:space="preserve"> </w:t>
      </w:r>
      <w:r w:rsidR="00D441E9" w:rsidRPr="00D441E9">
        <w:rPr>
          <w:rFonts w:ascii="Times" w:hAnsi="Times" w:cs="Arial"/>
        </w:rPr>
        <w:t>о ходе научно-образовательных работ по различным направлениям</w:t>
      </w:r>
      <w:r w:rsidR="009E6857">
        <w:rPr>
          <w:rFonts w:ascii="Times" w:hAnsi="Times" w:cs="Arial"/>
        </w:rPr>
        <w:t xml:space="preserve">, функционирование подсистемы должно быть основано на разработке алгоритма интерпретации имен файлов, размещаемых в различных </w:t>
      </w:r>
      <w:r w:rsidR="009E6857">
        <w:rPr>
          <w:rFonts w:ascii="Times" w:hAnsi="Times" w:cs="Arial"/>
          <w:lang w:val="en-US"/>
        </w:rPr>
        <w:t>git</w:t>
      </w:r>
      <w:r w:rsidR="009E6857" w:rsidRPr="009E6857">
        <w:rPr>
          <w:rFonts w:ascii="Times" w:hAnsi="Times" w:cs="Arial"/>
        </w:rPr>
        <w:t>-</w:t>
      </w:r>
      <w:r w:rsidR="009E6857">
        <w:rPr>
          <w:rFonts w:ascii="Times" w:hAnsi="Times" w:cs="Arial"/>
        </w:rPr>
        <w:t>репозиториях.</w:t>
      </w:r>
    </w:p>
    <w:p w14:paraId="35A163C6" w14:textId="77777777" w:rsidR="009E6857" w:rsidRDefault="009E6857" w:rsidP="009E6857">
      <w:pPr>
        <w:shd w:val="clear" w:color="auto" w:fill="FFFFFF"/>
        <w:rPr>
          <w:b/>
          <w:i/>
        </w:rPr>
      </w:pPr>
    </w:p>
    <w:p w14:paraId="0B7D841D" w14:textId="77777777" w:rsidR="00A71A32" w:rsidRPr="00A71A32" w:rsidRDefault="00A71A32" w:rsidP="00D441E9">
      <w:pPr>
        <w:spacing w:line="276" w:lineRule="auto"/>
        <w:jc w:val="both"/>
        <w:rPr>
          <w:b/>
          <w:i/>
        </w:rPr>
      </w:pPr>
      <w:r w:rsidRPr="00A71A32">
        <w:rPr>
          <w:b/>
          <w:i/>
        </w:rPr>
        <w:t xml:space="preserve">Оформление </w:t>
      </w:r>
      <w:sdt>
        <w:sdtPr>
          <w:rPr>
            <w:b/>
            <w:i/>
          </w:rPr>
          <w:id w:val="-1389413026"/>
          <w:placeholder>
            <w:docPart w:val="E816CED50182664FAE5D1BD96ECC7912"/>
          </w:placeholder>
          <w:comboBox>
            <w:listItem w:displayText="курсовой работы" w:value="курсовой работы"/>
            <w:listItem w:displayText="курсового проекта" w:value="курсового проекта"/>
            <w:listItem w:displayText="выпускной квалификационной работы" w:value="выпускной квалификационной работы"/>
            <w:listItem w:displayText="НИРС" w:value="НИРС"/>
          </w:comboBox>
        </w:sdtPr>
        <w:sdtContent>
          <w:r w:rsidRPr="00A71A32">
            <w:rPr>
              <w:b/>
              <w:i/>
            </w:rPr>
            <w:t>курсовой работы</w:t>
          </w:r>
        </w:sdtContent>
      </w:sdt>
      <w:r w:rsidRPr="00A71A32">
        <w:rPr>
          <w:b/>
          <w:i/>
        </w:rPr>
        <w:t>:</w:t>
      </w:r>
    </w:p>
    <w:p w14:paraId="69421690" w14:textId="77777777" w:rsidR="00A71A32" w:rsidRPr="00A71A32" w:rsidRDefault="00A71A32" w:rsidP="00A71A32">
      <w:pPr>
        <w:jc w:val="both"/>
        <w:rPr>
          <w:b/>
          <w:i/>
          <w:sz w:val="8"/>
        </w:rPr>
      </w:pPr>
    </w:p>
    <w:p w14:paraId="27687DD6" w14:textId="77777777" w:rsidR="00A71A32" w:rsidRPr="00A71A32" w:rsidRDefault="00A71A32" w:rsidP="00A71A32">
      <w:pPr>
        <w:jc w:val="both"/>
      </w:pPr>
      <w:r w:rsidRPr="00A71A32">
        <w:t>Расчетно-пояснительная записка на _</w:t>
      </w:r>
      <w:r w:rsidR="004F4180" w:rsidRPr="00B54E1E">
        <w:rPr>
          <w:u w:val="single"/>
        </w:rPr>
        <w:t>1</w:t>
      </w:r>
      <w:r w:rsidR="00B54E1E" w:rsidRPr="00B54E1E">
        <w:rPr>
          <w:u w:val="single"/>
        </w:rPr>
        <w:t>9</w:t>
      </w:r>
      <w:r w:rsidRPr="00A71A32">
        <w:t>__ листах формата А4.</w:t>
      </w:r>
    </w:p>
    <w:p w14:paraId="6EB04751" w14:textId="77777777" w:rsidR="00A71A32" w:rsidRPr="00A71A32" w:rsidRDefault="00A71A32" w:rsidP="00A71A32">
      <w:pPr>
        <w:spacing w:line="276" w:lineRule="auto"/>
        <w:jc w:val="both"/>
      </w:pPr>
      <w:r w:rsidRPr="00A71A32">
        <w:t xml:space="preserve">Перечень графического (иллюстративного) материала (чертежи, плакаты, слайды и т.п.)   </w:t>
      </w:r>
    </w:p>
    <w:p w14:paraId="7BACE0B0" w14:textId="77777777" w:rsidR="00A71A32" w:rsidRPr="00A71A32" w:rsidRDefault="00A71A32" w:rsidP="00A71A32">
      <w:pPr>
        <w:spacing w:line="276" w:lineRule="auto"/>
        <w:jc w:val="both"/>
      </w:pPr>
      <w:r w:rsidRPr="00A71A32">
        <w:t>_______________________________________________________________________________</w:t>
      </w:r>
    </w:p>
    <w:p w14:paraId="3234C04A" w14:textId="77777777" w:rsidR="00A71A32" w:rsidRPr="00A71A32" w:rsidRDefault="00A71A32" w:rsidP="00A71A32">
      <w:pPr>
        <w:jc w:val="both"/>
        <w:rPr>
          <w:sz w:val="16"/>
        </w:rPr>
      </w:pPr>
    </w:p>
    <w:p w14:paraId="2CC1B691" w14:textId="77777777" w:rsidR="00A71A32" w:rsidRPr="00A71A32" w:rsidRDefault="00A71A32" w:rsidP="00A71A32">
      <w:pPr>
        <w:jc w:val="both"/>
      </w:pPr>
      <w:r w:rsidRPr="00A71A32">
        <w:t>Дата выдачи задания «</w:t>
      </w:r>
      <w:r w:rsidR="004F4180">
        <w:t>18</w:t>
      </w:r>
      <w:r w:rsidRPr="00A71A32">
        <w:t xml:space="preserve">» </w:t>
      </w:r>
      <w:r w:rsidR="004F4180">
        <w:t>февраля</w:t>
      </w:r>
      <w:r w:rsidRPr="00A71A32">
        <w:t xml:space="preserve"> 2</w:t>
      </w:r>
      <w:r w:rsidR="004F4180">
        <w:t>020</w:t>
      </w:r>
      <w:r w:rsidRPr="00A71A32">
        <w:t xml:space="preserve"> г.</w:t>
      </w:r>
    </w:p>
    <w:p w14:paraId="1E85B0CB" w14:textId="77777777" w:rsidR="00A71A32" w:rsidRPr="00A71A32" w:rsidRDefault="00A71A32" w:rsidP="00A71A32">
      <w:r w:rsidRPr="00A71A32">
        <w:rPr>
          <w:b/>
        </w:rPr>
        <w:t>Руководитель курсово</w:t>
      </w:r>
      <w:r w:rsidR="00E409A3">
        <w:rPr>
          <w:b/>
        </w:rPr>
        <w:t>го проекта</w:t>
      </w:r>
      <w:r w:rsidRPr="00A71A32">
        <w:rPr>
          <w:b/>
        </w:rPr>
        <w:tab/>
      </w:r>
      <w:r w:rsidRPr="00A71A32">
        <w:tab/>
        <w:t>________________</w:t>
      </w:r>
      <w:proofErr w:type="gramStart"/>
      <w:r w:rsidRPr="00A71A32">
        <w:t>_  _</w:t>
      </w:r>
      <w:proofErr w:type="gramEnd"/>
      <w:r w:rsidRPr="00A71A32">
        <w:t>__</w:t>
      </w:r>
      <w:r w:rsidR="00F1776E" w:rsidRPr="00F1776E">
        <w:rPr>
          <w:u w:val="single"/>
        </w:rPr>
        <w:t>М.Т. Идрисов</w:t>
      </w:r>
      <w:r w:rsidRPr="00A71A32">
        <w:t xml:space="preserve">______ </w:t>
      </w:r>
    </w:p>
    <w:p w14:paraId="09DC269A" w14:textId="77777777" w:rsidR="00A71A32" w:rsidRPr="00A71A32" w:rsidRDefault="00A71A32" w:rsidP="00A71A32">
      <w:pPr>
        <w:ind w:right="565"/>
        <w:jc w:val="right"/>
        <w:rPr>
          <w:sz w:val="18"/>
          <w:szCs w:val="18"/>
        </w:rPr>
      </w:pPr>
      <w:r w:rsidRPr="00A71A32">
        <w:rPr>
          <w:sz w:val="18"/>
          <w:szCs w:val="18"/>
        </w:rPr>
        <w:t xml:space="preserve">(Подпись, </w:t>
      </w:r>
      <w:proofErr w:type="gramStart"/>
      <w:r w:rsidRPr="00A71A32">
        <w:rPr>
          <w:sz w:val="18"/>
          <w:szCs w:val="18"/>
        </w:rPr>
        <w:t xml:space="preserve">дата)   </w:t>
      </w:r>
      <w:proofErr w:type="gramEnd"/>
      <w:r w:rsidRPr="00A71A32">
        <w:rPr>
          <w:sz w:val="18"/>
          <w:szCs w:val="18"/>
        </w:rPr>
        <w:t xml:space="preserve">                          (</w:t>
      </w:r>
      <w:proofErr w:type="spellStart"/>
      <w:r w:rsidRPr="00A71A32">
        <w:rPr>
          <w:sz w:val="18"/>
          <w:szCs w:val="18"/>
        </w:rPr>
        <w:t>И.О.Фамилия</w:t>
      </w:r>
      <w:proofErr w:type="spellEnd"/>
      <w:r w:rsidRPr="00A71A32">
        <w:rPr>
          <w:sz w:val="18"/>
          <w:szCs w:val="18"/>
        </w:rPr>
        <w:t xml:space="preserve">)            </w:t>
      </w:r>
    </w:p>
    <w:p w14:paraId="5DC1A707" w14:textId="77777777" w:rsidR="00A71A32" w:rsidRPr="00A71A32" w:rsidRDefault="00A71A32" w:rsidP="00A71A32">
      <w:pPr>
        <w:rPr>
          <w:b/>
        </w:rPr>
      </w:pPr>
      <w:r w:rsidRPr="00A71A32">
        <w:rPr>
          <w:b/>
        </w:rPr>
        <w:t>Студент</w:t>
      </w:r>
      <w:r w:rsidRPr="00A71A32">
        <w:rPr>
          <w:b/>
        </w:rPr>
        <w:tab/>
      </w:r>
      <w:r w:rsidRPr="00A71A32">
        <w:rPr>
          <w:b/>
        </w:rPr>
        <w:tab/>
      </w:r>
      <w:r w:rsidRPr="00A71A32">
        <w:rPr>
          <w:b/>
        </w:rPr>
        <w:tab/>
      </w:r>
      <w:r w:rsidRPr="00A71A32">
        <w:rPr>
          <w:b/>
        </w:rPr>
        <w:tab/>
      </w:r>
      <w:r w:rsidRPr="00A71A32">
        <w:rPr>
          <w:b/>
        </w:rPr>
        <w:tab/>
      </w:r>
      <w:r w:rsidRPr="00A71A32">
        <w:rPr>
          <w:b/>
        </w:rPr>
        <w:tab/>
        <w:t>________________</w:t>
      </w:r>
      <w:proofErr w:type="gramStart"/>
      <w:r w:rsidRPr="00A71A32">
        <w:rPr>
          <w:b/>
        </w:rPr>
        <w:t>_  _</w:t>
      </w:r>
      <w:proofErr w:type="gramEnd"/>
      <w:r w:rsidRPr="00A71A32">
        <w:rPr>
          <w:b/>
        </w:rPr>
        <w:t>__</w:t>
      </w:r>
      <w:r w:rsidR="00F1776E" w:rsidRPr="006E0A49">
        <w:rPr>
          <w:u w:val="single"/>
        </w:rPr>
        <w:t>А.П. Соколов</w:t>
      </w:r>
      <w:r w:rsidRPr="00A71A32">
        <w:rPr>
          <w:b/>
        </w:rPr>
        <w:t xml:space="preserve">_____ </w:t>
      </w:r>
    </w:p>
    <w:p w14:paraId="6931A383" w14:textId="77777777" w:rsidR="00D441E9" w:rsidRDefault="00A71A32" w:rsidP="00D441E9">
      <w:pPr>
        <w:ind w:right="565"/>
        <w:jc w:val="right"/>
        <w:rPr>
          <w:sz w:val="18"/>
          <w:szCs w:val="18"/>
        </w:rPr>
      </w:pPr>
      <w:r w:rsidRPr="00A71A32">
        <w:rPr>
          <w:sz w:val="18"/>
          <w:szCs w:val="18"/>
        </w:rPr>
        <w:t xml:space="preserve">(Подпись, </w:t>
      </w:r>
      <w:proofErr w:type="gramStart"/>
      <w:r w:rsidRPr="00A71A32">
        <w:rPr>
          <w:sz w:val="18"/>
          <w:szCs w:val="18"/>
        </w:rPr>
        <w:t xml:space="preserve">дата)   </w:t>
      </w:r>
      <w:proofErr w:type="gramEnd"/>
      <w:r w:rsidRPr="00A71A32">
        <w:rPr>
          <w:sz w:val="18"/>
          <w:szCs w:val="18"/>
        </w:rPr>
        <w:t xml:space="preserve">                          (</w:t>
      </w:r>
      <w:proofErr w:type="spellStart"/>
      <w:r w:rsidRPr="00A71A32">
        <w:rPr>
          <w:sz w:val="18"/>
          <w:szCs w:val="18"/>
        </w:rPr>
        <w:t>И.О.Фамилия</w:t>
      </w:r>
      <w:proofErr w:type="spellEnd"/>
      <w:r w:rsidRPr="00A71A32">
        <w:rPr>
          <w:sz w:val="18"/>
          <w:szCs w:val="18"/>
        </w:rPr>
        <w:t xml:space="preserve">)            </w:t>
      </w:r>
    </w:p>
    <w:p w14:paraId="305ACEFA" w14:textId="77777777" w:rsidR="00A71A32" w:rsidRDefault="00A71A32" w:rsidP="00D441E9">
      <w:pPr>
        <w:ind w:right="565"/>
        <w:jc w:val="both"/>
        <w:rPr>
          <w:rFonts w:ascii="Times" w:eastAsiaTheme="majorEastAsia" w:hAnsi="Times" w:cstheme="majorBidi"/>
          <w:b/>
          <w:color w:val="000000" w:themeColor="text1"/>
          <w:sz w:val="28"/>
          <w:szCs w:val="32"/>
        </w:rPr>
      </w:pPr>
      <w:r w:rsidRPr="00A71A32">
        <w:rPr>
          <w:sz w:val="22"/>
          <w:szCs w:val="22"/>
          <w:u w:val="single"/>
        </w:rPr>
        <w:t>Примечание</w:t>
      </w:r>
      <w:r w:rsidRPr="00A71A32"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  <w:r>
        <w:br w:type="page"/>
      </w:r>
    </w:p>
    <w:p w14:paraId="26C3265D" w14:textId="77777777" w:rsidR="009F2732" w:rsidRDefault="009F2732" w:rsidP="00AE166C">
      <w:pPr>
        <w:pStyle w:val="1"/>
        <w:jc w:val="center"/>
      </w:pPr>
      <w:bookmarkStart w:id="0" w:name="_Toc42184741"/>
      <w:r>
        <w:lastRenderedPageBreak/>
        <w:t>Аннотация</w:t>
      </w:r>
      <w:bookmarkEnd w:id="0"/>
    </w:p>
    <w:p w14:paraId="27A37396" w14:textId="77777777" w:rsidR="009F2732" w:rsidRDefault="009F2732" w:rsidP="00AE166C">
      <w:pPr>
        <w:spacing w:line="360" w:lineRule="auto"/>
        <w:ind w:firstLine="708"/>
        <w:jc w:val="both"/>
        <w:rPr>
          <w:rFonts w:ascii="Times" w:hAnsi="Times"/>
          <w:sz w:val="28"/>
        </w:rPr>
      </w:pPr>
      <w:r w:rsidRPr="009F2732">
        <w:rPr>
          <w:rFonts w:ascii="Times" w:hAnsi="Times"/>
          <w:sz w:val="28"/>
        </w:rPr>
        <w:t xml:space="preserve">Работа посвящена разработке </w:t>
      </w:r>
      <w:r w:rsidR="00055609">
        <w:rPr>
          <w:rFonts w:ascii="Times" w:hAnsi="Times"/>
          <w:sz w:val="28"/>
        </w:rPr>
        <w:t>программного обеспечения</w:t>
      </w:r>
      <w:r w:rsidRPr="009F2732">
        <w:rPr>
          <w:rFonts w:ascii="Times" w:hAnsi="Times"/>
          <w:sz w:val="28"/>
        </w:rPr>
        <w:t xml:space="preserve"> автомати</w:t>
      </w:r>
      <w:r w:rsidR="00055609">
        <w:rPr>
          <w:rFonts w:ascii="Times" w:hAnsi="Times"/>
          <w:sz w:val="28"/>
        </w:rPr>
        <w:t xml:space="preserve">зирующего процесс </w:t>
      </w:r>
      <w:r w:rsidRPr="009F2732">
        <w:rPr>
          <w:rFonts w:ascii="Times" w:hAnsi="Times"/>
          <w:sz w:val="28"/>
        </w:rPr>
        <w:t>построения обобщающего документа о ходе научно-образовательных работ по различным направлениям.</w:t>
      </w:r>
    </w:p>
    <w:p w14:paraId="44960501" w14:textId="77777777" w:rsidR="00E409A3" w:rsidRDefault="00E409A3" w:rsidP="00AE166C">
      <w:pPr>
        <w:spacing w:line="360" w:lineRule="auto"/>
        <w:ind w:firstLine="708"/>
        <w:jc w:val="both"/>
        <w:rPr>
          <w:rFonts w:ascii="Times" w:hAnsi="Times"/>
          <w:sz w:val="28"/>
        </w:rPr>
      </w:pPr>
      <w:r w:rsidRPr="00E409A3">
        <w:rPr>
          <w:rFonts w:ascii="Times" w:hAnsi="Times"/>
          <w:sz w:val="28"/>
          <w:highlight w:val="yellow"/>
        </w:rPr>
        <w:t>Надо бы подробнее …</w:t>
      </w:r>
    </w:p>
    <w:p w14:paraId="4A4AC417" w14:textId="77777777" w:rsidR="00691FD6" w:rsidRPr="00691FD6" w:rsidRDefault="00691FD6">
      <w:pPr>
        <w:rPr>
          <w:rFonts w:ascii="Times" w:hAnsi="Times"/>
          <w:sz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61855245"/>
        <w:docPartObj>
          <w:docPartGallery w:val="Table of Contents"/>
          <w:docPartUnique/>
        </w:docPartObj>
      </w:sdtPr>
      <w:sdtEndPr>
        <w:rPr>
          <w:rFonts w:ascii="Times" w:hAnsi="Times"/>
          <w:noProof/>
        </w:rPr>
      </w:sdtEndPr>
      <w:sdtContent>
        <w:p w14:paraId="31518032" w14:textId="77777777" w:rsidR="00691FD6" w:rsidRPr="009E6857" w:rsidRDefault="00691FD6">
          <w:pPr>
            <w:pStyle w:val="aa"/>
            <w:rPr>
              <w:rFonts w:ascii="Times New Roman" w:hAnsi="Times New Roman" w:cs="Times New Roman"/>
              <w:color w:val="000000" w:themeColor="text1"/>
            </w:rPr>
          </w:pPr>
          <w:r w:rsidRPr="009E6857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1EAFCFD7" w14:textId="77777777" w:rsidR="009E6857" w:rsidRPr="009E6857" w:rsidRDefault="00691FD6">
          <w:pPr>
            <w:pStyle w:val="11"/>
            <w:tabs>
              <w:tab w:val="right" w:leader="dot" w:pos="9623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9E6857">
            <w:rPr>
              <w:rFonts w:ascii="Times New Roman" w:hAnsi="Times New Roman"/>
              <w:b w:val="0"/>
              <w:bCs w:val="0"/>
              <w:i w:val="0"/>
              <w:color w:val="000000" w:themeColor="text1"/>
              <w:sz w:val="28"/>
              <w:szCs w:val="28"/>
            </w:rPr>
            <w:fldChar w:fldCharType="begin"/>
          </w:r>
          <w:r w:rsidRPr="009E6857">
            <w:rPr>
              <w:rFonts w:ascii="Times New Roman" w:hAnsi="Times New Roman"/>
              <w:b w:val="0"/>
              <w:i w:val="0"/>
              <w:color w:val="000000" w:themeColor="text1"/>
              <w:sz w:val="28"/>
              <w:szCs w:val="28"/>
            </w:rPr>
            <w:instrText>TOC \o "1-3" \h \z \u</w:instrText>
          </w:r>
          <w:r w:rsidRPr="009E6857">
            <w:rPr>
              <w:rFonts w:ascii="Times New Roman" w:hAnsi="Times New Roman"/>
              <w:b w:val="0"/>
              <w:bCs w:val="0"/>
              <w:i w:val="0"/>
              <w:color w:val="000000" w:themeColor="text1"/>
              <w:sz w:val="28"/>
              <w:szCs w:val="28"/>
            </w:rPr>
            <w:fldChar w:fldCharType="separate"/>
          </w:r>
          <w:hyperlink w:anchor="_Toc42184741" w:history="1"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Аннотация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_Toc42184741 \h </w:instrTex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51E21" w14:textId="77777777" w:rsidR="009E6857" w:rsidRPr="009E6857" w:rsidRDefault="00BA3E54">
          <w:pPr>
            <w:pStyle w:val="11"/>
            <w:tabs>
              <w:tab w:val="left" w:pos="480"/>
              <w:tab w:val="right" w:leader="dot" w:pos="9623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42184742" w:history="1"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1.</w:t>
            </w:r>
            <w:r w:rsidR="009E6857" w:rsidRPr="009E6857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Введение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_Toc42184742 \h </w:instrTex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5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21CC93" w14:textId="77777777" w:rsidR="009E6857" w:rsidRPr="009E6857" w:rsidRDefault="00BA3E54">
          <w:pPr>
            <w:pStyle w:val="11"/>
            <w:tabs>
              <w:tab w:val="left" w:pos="480"/>
              <w:tab w:val="right" w:leader="dot" w:pos="9623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42184743" w:history="1"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2.</w:t>
            </w:r>
            <w:r w:rsidR="009E6857" w:rsidRPr="009E6857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Анализ работы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_Toc42184743 \h </w:instrTex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5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21584" w14:textId="77777777" w:rsidR="009E6857" w:rsidRPr="009E6857" w:rsidRDefault="00BA3E54">
          <w:pPr>
            <w:pStyle w:val="11"/>
            <w:tabs>
              <w:tab w:val="left" w:pos="720"/>
              <w:tab w:val="right" w:leader="dot" w:pos="9623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42184744" w:history="1"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2.1.</w:t>
            </w:r>
            <w:r w:rsidR="009E6857" w:rsidRPr="009E6857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Анализ и выбор архитектуры приложения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_Toc42184744 \h </w:instrTex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5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F05B5F" w14:textId="77777777" w:rsidR="009E6857" w:rsidRPr="009E6857" w:rsidRDefault="00BA3E54">
          <w:pPr>
            <w:pStyle w:val="11"/>
            <w:tabs>
              <w:tab w:val="left" w:pos="720"/>
              <w:tab w:val="right" w:leader="dot" w:pos="9623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42184745" w:history="1"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2.2.</w:t>
            </w:r>
            <w:r w:rsidR="009E6857" w:rsidRPr="009E6857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Выбор программного каркаса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_Toc42184745 \h </w:instrTex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7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EE0D13" w14:textId="77777777" w:rsidR="009E6857" w:rsidRPr="009E6857" w:rsidRDefault="00BA3E54">
          <w:pPr>
            <w:pStyle w:val="11"/>
            <w:tabs>
              <w:tab w:val="left" w:pos="480"/>
              <w:tab w:val="right" w:leader="dot" w:pos="9623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42184746" w:history="1"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3.</w:t>
            </w:r>
            <w:r w:rsidR="009E6857" w:rsidRPr="009E6857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Программная реализация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_Toc42184746 \h </w:instrTex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8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786946" w14:textId="77777777" w:rsidR="009E6857" w:rsidRPr="009E6857" w:rsidRDefault="00BA3E54">
          <w:pPr>
            <w:pStyle w:val="11"/>
            <w:tabs>
              <w:tab w:val="left" w:pos="720"/>
              <w:tab w:val="right" w:leader="dot" w:pos="9623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42184747" w:history="1"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3.1.</w:t>
            </w:r>
            <w:r w:rsidR="009E6857" w:rsidRPr="009E6857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 xml:space="preserve">Создание </w:t>
            </w:r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  <w:lang w:val="en-US"/>
              </w:rPr>
              <w:t>Docker</w:t>
            </w:r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 xml:space="preserve"> образа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_Toc42184747 \h </w:instrTex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8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B4DF7" w14:textId="77777777" w:rsidR="009E6857" w:rsidRPr="009E6857" w:rsidRDefault="00BA3E54">
          <w:pPr>
            <w:pStyle w:val="11"/>
            <w:tabs>
              <w:tab w:val="left" w:pos="720"/>
              <w:tab w:val="right" w:leader="dot" w:pos="9623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42184748" w:history="1"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3.2.</w:t>
            </w:r>
            <w:r w:rsidR="009E6857" w:rsidRPr="009E6857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Реализация основных компонентов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_Toc42184748 \h </w:instrTex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12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9AC4A9" w14:textId="77777777" w:rsidR="009E6857" w:rsidRPr="009E6857" w:rsidRDefault="00BA3E54">
          <w:pPr>
            <w:pStyle w:val="11"/>
            <w:tabs>
              <w:tab w:val="left" w:pos="480"/>
              <w:tab w:val="right" w:leader="dot" w:pos="9623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42184749" w:history="1"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4.</w:t>
            </w:r>
            <w:r w:rsidR="009E6857" w:rsidRPr="009E6857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  <w:shd w:val="clear" w:color="auto" w:fill="FFFFFF"/>
              </w:rPr>
              <w:t>Тестирование программы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_Toc42184749 \h </w:instrTex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15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776F9F" w14:textId="77777777" w:rsidR="009E6857" w:rsidRPr="009E6857" w:rsidRDefault="00BA3E54">
          <w:pPr>
            <w:pStyle w:val="11"/>
            <w:tabs>
              <w:tab w:val="left" w:pos="480"/>
              <w:tab w:val="right" w:leader="dot" w:pos="9623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42184750" w:history="1"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  <w:lang w:val="en-US"/>
              </w:rPr>
              <w:t>5.</w:t>
            </w:r>
            <w:r w:rsidR="009E6857" w:rsidRPr="009E6857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  <w:shd w:val="clear" w:color="auto" w:fill="FFFFFF"/>
              </w:rPr>
              <w:t>Результат работы программы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_Toc42184750 \h </w:instrTex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17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1F3B6" w14:textId="77777777" w:rsidR="009E6857" w:rsidRPr="009E6857" w:rsidRDefault="00BA3E54">
          <w:pPr>
            <w:pStyle w:val="11"/>
            <w:tabs>
              <w:tab w:val="left" w:pos="480"/>
              <w:tab w:val="right" w:leader="dot" w:pos="9623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42184751" w:history="1"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6.</w:t>
            </w:r>
            <w:r w:rsidR="009E6857" w:rsidRPr="009E6857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Заключение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_Toc42184751 \h </w:instrTex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18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EF7BDC" w14:textId="77777777" w:rsidR="009E6857" w:rsidRPr="009E6857" w:rsidRDefault="00BA3E54">
          <w:pPr>
            <w:pStyle w:val="11"/>
            <w:tabs>
              <w:tab w:val="left" w:pos="480"/>
              <w:tab w:val="right" w:leader="dot" w:pos="9623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42184752" w:history="1"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7.</w:t>
            </w:r>
            <w:r w:rsidR="009E6857" w:rsidRPr="009E6857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9E6857" w:rsidRPr="009E6857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Список литературы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_Toc42184752 \h </w:instrTex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19</w:t>
            </w:r>
            <w:r w:rsidR="009E6857" w:rsidRPr="009E6857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6F9299" w14:textId="77777777" w:rsidR="00691FD6" w:rsidRPr="009E6857" w:rsidRDefault="00691FD6">
          <w:pPr>
            <w:rPr>
              <w:rFonts w:ascii="Times" w:hAnsi="Times"/>
              <w:sz w:val="28"/>
              <w:szCs w:val="28"/>
            </w:rPr>
          </w:pPr>
          <w:r w:rsidRPr="009E6857">
            <w:rPr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957ABBB" w14:textId="77777777" w:rsidR="00691FD6" w:rsidRDefault="00691FD6">
      <w:pPr>
        <w:rPr>
          <w:rFonts w:ascii="Times" w:eastAsiaTheme="majorEastAsia" w:hAnsi="Times" w:cstheme="majorBidi"/>
          <w:b/>
          <w:color w:val="000000" w:themeColor="text1"/>
          <w:sz w:val="28"/>
          <w:szCs w:val="32"/>
        </w:rPr>
      </w:pPr>
      <w:r>
        <w:rPr>
          <w:rFonts w:ascii="Times" w:eastAsiaTheme="majorEastAsia" w:hAnsi="Times" w:cstheme="majorBidi"/>
          <w:b/>
          <w:color w:val="000000" w:themeColor="text1"/>
          <w:sz w:val="28"/>
          <w:szCs w:val="32"/>
        </w:rPr>
        <w:br w:type="page"/>
      </w:r>
    </w:p>
    <w:p w14:paraId="63640EF5" w14:textId="77777777" w:rsidR="00640A7C" w:rsidRDefault="009F2732" w:rsidP="004F4180">
      <w:pPr>
        <w:pStyle w:val="1"/>
        <w:numPr>
          <w:ilvl w:val="0"/>
          <w:numId w:val="8"/>
        </w:numPr>
        <w:jc w:val="center"/>
      </w:pPr>
      <w:bookmarkStart w:id="1" w:name="_Toc42184742"/>
      <w:r w:rsidRPr="009F2732">
        <w:lastRenderedPageBreak/>
        <w:t>Введение</w:t>
      </w:r>
      <w:bookmarkEnd w:id="1"/>
    </w:p>
    <w:p w14:paraId="109EA7AC" w14:textId="77777777" w:rsidR="00EB7215" w:rsidRPr="00EB7215" w:rsidRDefault="00EB7215" w:rsidP="00EB7215"/>
    <w:p w14:paraId="31931CB8" w14:textId="77777777" w:rsidR="00A56EBF" w:rsidRDefault="003F46BA" w:rsidP="009E6857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Современный образовательный процесс неизбежно сопряжен с активным применением информационных технологий, обеспечивающих автоматизацию как самой образовательной деятельности, так и процессы формирования студенческой электронной отчетной документации тех или иных типов: расчетно-пояснительные записки, формируемые в рамках курсовых проектов, курсовых работ, домашних заданий, лабораторных работа и пр. Со всё более явным и массовым переходом к гибридным формам образовательного процесса, включающего элементы дистанционного образования, количество электронных документов указанных типов существенно возросло. В указанных условиях актуальным становится решение задач систематизации</w:t>
      </w:r>
      <w:r w:rsidR="00A56EBF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документов рассматриваемых типов</w:t>
      </w:r>
      <w:r w:rsidR="00A56EBF">
        <w:rPr>
          <w:rFonts w:ascii="Times" w:hAnsi="Times"/>
          <w:sz w:val="28"/>
          <w:szCs w:val="28"/>
        </w:rPr>
        <w:t xml:space="preserve"> и их </w:t>
      </w:r>
      <w:r>
        <w:rPr>
          <w:rFonts w:ascii="Times" w:hAnsi="Times"/>
          <w:sz w:val="28"/>
          <w:szCs w:val="28"/>
        </w:rPr>
        <w:t>содержания</w:t>
      </w:r>
      <w:r w:rsidR="00A56EBF">
        <w:rPr>
          <w:rFonts w:ascii="Times" w:hAnsi="Times"/>
          <w:sz w:val="28"/>
          <w:szCs w:val="28"/>
        </w:rPr>
        <w:t xml:space="preserve">. </w:t>
      </w:r>
    </w:p>
    <w:p w14:paraId="73C19143" w14:textId="77777777" w:rsidR="00A56EBF" w:rsidRDefault="00795D12" w:rsidP="009E6857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 ввиду большого количества</w:t>
      </w:r>
      <w:r w:rsidR="00A56EBF">
        <w:rPr>
          <w:rFonts w:ascii="Times" w:hAnsi="Times"/>
          <w:sz w:val="28"/>
          <w:szCs w:val="28"/>
        </w:rPr>
        <w:t xml:space="preserve"> генерируемых документов</w:t>
      </w:r>
      <w:r>
        <w:rPr>
          <w:rFonts w:ascii="Times" w:hAnsi="Times"/>
          <w:sz w:val="28"/>
          <w:szCs w:val="28"/>
        </w:rPr>
        <w:t xml:space="preserve"> не представляется возможным</w:t>
      </w:r>
      <w:r w:rsidR="00A56EBF">
        <w:rPr>
          <w:rFonts w:ascii="Times" w:hAnsi="Times"/>
          <w:sz w:val="28"/>
          <w:szCs w:val="28"/>
        </w:rPr>
        <w:t xml:space="preserve"> применение ручных способов их</w:t>
      </w:r>
      <w:r>
        <w:rPr>
          <w:rFonts w:ascii="Times" w:hAnsi="Times"/>
          <w:sz w:val="28"/>
          <w:szCs w:val="28"/>
        </w:rPr>
        <w:t xml:space="preserve"> с</w:t>
      </w:r>
      <w:r w:rsidR="00A56EBF">
        <w:rPr>
          <w:rFonts w:ascii="Times" w:hAnsi="Times"/>
          <w:sz w:val="28"/>
          <w:szCs w:val="28"/>
        </w:rPr>
        <w:t>истематизации</w:t>
      </w:r>
      <w:r>
        <w:rPr>
          <w:rFonts w:ascii="Times" w:hAnsi="Times"/>
          <w:sz w:val="28"/>
          <w:szCs w:val="28"/>
        </w:rPr>
        <w:t>.</w:t>
      </w:r>
      <w:r w:rsidR="003777E2">
        <w:rPr>
          <w:rFonts w:ascii="Times" w:hAnsi="Times"/>
          <w:sz w:val="28"/>
          <w:szCs w:val="28"/>
        </w:rPr>
        <w:t xml:space="preserve"> </w:t>
      </w:r>
      <w:r w:rsidR="00A56EBF">
        <w:rPr>
          <w:rFonts w:ascii="Times" w:hAnsi="Times"/>
          <w:sz w:val="28"/>
          <w:szCs w:val="28"/>
        </w:rPr>
        <w:t xml:space="preserve">В результате, например, даже в случае применения современных систем контроля версий </w:t>
      </w:r>
      <w:r w:rsidR="00A56EBF">
        <w:rPr>
          <w:rFonts w:ascii="Times" w:hAnsi="Times"/>
          <w:sz w:val="28"/>
          <w:szCs w:val="28"/>
          <w:lang w:val="en-US"/>
        </w:rPr>
        <w:t>Git</w:t>
      </w:r>
      <w:r w:rsidR="00A56EBF" w:rsidRPr="00A56EBF">
        <w:rPr>
          <w:rFonts w:ascii="Times" w:hAnsi="Times"/>
          <w:sz w:val="28"/>
          <w:szCs w:val="28"/>
        </w:rPr>
        <w:t xml:space="preserve">, </w:t>
      </w:r>
      <w:r w:rsidR="00A56EBF">
        <w:rPr>
          <w:rFonts w:ascii="Times" w:hAnsi="Times"/>
          <w:sz w:val="28"/>
          <w:szCs w:val="28"/>
        </w:rPr>
        <w:t>сохраняемые многочисленные документы в многочисленных репозиториях большим числом студентов и преподавателей будучи размещёнными в них уже очень скоро «затеряются» среди прочих. В результате таким образом организованная научно-образовательная деятельность не позволит создать основу для последовательной генерации новых знаний, а также не позволит создать условия для адекватного принятия управленческих решений на основе результатов выполненных работ тех или иных типов</w:t>
      </w:r>
      <w:r w:rsidR="003777E2">
        <w:rPr>
          <w:rFonts w:ascii="Times" w:hAnsi="Times"/>
          <w:sz w:val="28"/>
          <w:szCs w:val="28"/>
        </w:rPr>
        <w:t>.</w:t>
      </w:r>
    </w:p>
    <w:p w14:paraId="63EEB00C" w14:textId="77777777" w:rsidR="00A8072F" w:rsidRPr="00553D0A" w:rsidRDefault="00646CD3" w:rsidP="009E6857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  <w:r w:rsidRPr="00760241">
        <w:rPr>
          <w:rFonts w:ascii="Times" w:hAnsi="Times"/>
          <w:b/>
          <w:sz w:val="28"/>
          <w:szCs w:val="28"/>
        </w:rPr>
        <w:t>Задач</w:t>
      </w:r>
      <w:r w:rsidR="00760241" w:rsidRPr="00760241">
        <w:rPr>
          <w:rFonts w:ascii="Times" w:hAnsi="Times"/>
          <w:b/>
          <w:sz w:val="28"/>
          <w:szCs w:val="28"/>
        </w:rPr>
        <w:t>а</w:t>
      </w:r>
      <w:r>
        <w:rPr>
          <w:rFonts w:ascii="Times" w:hAnsi="Times"/>
          <w:sz w:val="28"/>
          <w:szCs w:val="28"/>
        </w:rPr>
        <w:t xml:space="preserve"> настоящего проекта заключалась в разработке программной инфраструктуры для автоматизации процесса обработки и сбора постоянно формируемой отчетной документации с последующим их объединением в единые документы</w:t>
      </w:r>
      <w:r w:rsidR="00795D12">
        <w:rPr>
          <w:rFonts w:ascii="Times" w:hAnsi="Times"/>
          <w:sz w:val="28"/>
          <w:szCs w:val="28"/>
        </w:rPr>
        <w:t>.</w:t>
      </w:r>
      <w:r w:rsidR="00760241">
        <w:rPr>
          <w:rFonts w:ascii="Times" w:hAnsi="Times"/>
          <w:sz w:val="28"/>
          <w:szCs w:val="28"/>
        </w:rPr>
        <w:t xml:space="preserve"> Предполагается, что формируемые таким образом документы, позволят </w:t>
      </w:r>
      <w:r w:rsidR="003777E2">
        <w:rPr>
          <w:rFonts w:ascii="Times" w:hAnsi="Times"/>
          <w:sz w:val="28"/>
          <w:szCs w:val="28"/>
        </w:rPr>
        <w:t>наглядно</w:t>
      </w:r>
      <w:r w:rsidR="00760241">
        <w:rPr>
          <w:rFonts w:ascii="Times" w:hAnsi="Times"/>
          <w:sz w:val="28"/>
          <w:szCs w:val="28"/>
        </w:rPr>
        <w:t>, и, что самое главное, в сжатой форме,</w:t>
      </w:r>
      <w:r w:rsidR="003777E2">
        <w:rPr>
          <w:rFonts w:ascii="Times" w:hAnsi="Times"/>
          <w:sz w:val="28"/>
          <w:szCs w:val="28"/>
        </w:rPr>
        <w:t xml:space="preserve"> демонстрировать </w:t>
      </w:r>
      <w:r w:rsidR="00760241">
        <w:rPr>
          <w:rFonts w:ascii="Times" w:hAnsi="Times"/>
          <w:sz w:val="28"/>
          <w:szCs w:val="28"/>
        </w:rPr>
        <w:t>во времени процессы проведения исследований по разным</w:t>
      </w:r>
      <w:r w:rsidR="003777E2">
        <w:rPr>
          <w:rFonts w:ascii="Times" w:hAnsi="Times"/>
          <w:sz w:val="28"/>
          <w:szCs w:val="28"/>
        </w:rPr>
        <w:t xml:space="preserve"> научны</w:t>
      </w:r>
      <w:r w:rsidR="00760241">
        <w:rPr>
          <w:rFonts w:ascii="Times" w:hAnsi="Times"/>
          <w:sz w:val="28"/>
          <w:szCs w:val="28"/>
        </w:rPr>
        <w:t>м</w:t>
      </w:r>
      <w:r w:rsidR="003777E2">
        <w:rPr>
          <w:rFonts w:ascii="Times" w:hAnsi="Times"/>
          <w:sz w:val="28"/>
          <w:szCs w:val="28"/>
        </w:rPr>
        <w:t xml:space="preserve"> направлени</w:t>
      </w:r>
      <w:r w:rsidR="00760241">
        <w:rPr>
          <w:rFonts w:ascii="Times" w:hAnsi="Times"/>
          <w:sz w:val="28"/>
          <w:szCs w:val="28"/>
        </w:rPr>
        <w:t>ям, развиваемым в некотором подразделении</w:t>
      </w:r>
      <w:r w:rsidR="00640A7C">
        <w:rPr>
          <w:rFonts w:ascii="Times" w:hAnsi="Times"/>
          <w:sz w:val="28"/>
          <w:szCs w:val="28"/>
        </w:rPr>
        <w:t>.</w:t>
      </w:r>
    </w:p>
    <w:p w14:paraId="56E4AE2D" w14:textId="77777777" w:rsidR="00644B9F" w:rsidRPr="009E6857" w:rsidRDefault="009F2732" w:rsidP="009E6857">
      <w:pPr>
        <w:pStyle w:val="1"/>
        <w:numPr>
          <w:ilvl w:val="0"/>
          <w:numId w:val="8"/>
        </w:numPr>
        <w:jc w:val="center"/>
      </w:pPr>
      <w:bookmarkStart w:id="2" w:name="_Toc42184743"/>
      <w:r w:rsidRPr="009E6857">
        <w:lastRenderedPageBreak/>
        <w:t xml:space="preserve">Анализ </w:t>
      </w:r>
      <w:r w:rsidR="00AE166C" w:rsidRPr="009E6857">
        <w:t>работы</w:t>
      </w:r>
      <w:bookmarkEnd w:id="2"/>
    </w:p>
    <w:p w14:paraId="1DFACAD1" w14:textId="77777777" w:rsidR="009F2732" w:rsidRPr="009E6857" w:rsidRDefault="00AE166C" w:rsidP="009E6857">
      <w:pPr>
        <w:pStyle w:val="1"/>
        <w:numPr>
          <w:ilvl w:val="1"/>
          <w:numId w:val="8"/>
        </w:numPr>
        <w:jc w:val="center"/>
      </w:pPr>
      <w:bookmarkStart w:id="3" w:name="_Toc42184744"/>
      <w:r w:rsidRPr="009E6857">
        <w:t xml:space="preserve">Анализ и выбор </w:t>
      </w:r>
      <w:r w:rsidR="009F2732" w:rsidRPr="009E6857">
        <w:t>архитектуры</w:t>
      </w:r>
      <w:r w:rsidRPr="009E6857">
        <w:t xml:space="preserve"> приложения</w:t>
      </w:r>
      <w:bookmarkEnd w:id="3"/>
    </w:p>
    <w:p w14:paraId="39437EEE" w14:textId="77777777" w:rsidR="00A233BC" w:rsidRPr="00F33347" w:rsidRDefault="00A233BC" w:rsidP="009E6857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Современная</w:t>
      </w:r>
      <w:r w:rsidR="00DA45CF">
        <w:rPr>
          <w:rFonts w:ascii="Times" w:hAnsi="Times"/>
          <w:sz w:val="28"/>
          <w:szCs w:val="28"/>
        </w:rPr>
        <w:t xml:space="preserve"> </w:t>
      </w:r>
      <w:r w:rsidR="00644B9F" w:rsidRPr="00A07248">
        <w:rPr>
          <w:rFonts w:ascii="Times" w:hAnsi="Times"/>
          <w:sz w:val="28"/>
          <w:szCs w:val="28"/>
        </w:rPr>
        <w:t>архитектура ПО начала отходить от крупных монолитных приложений</w:t>
      </w:r>
      <w:r w:rsidR="00EB7215">
        <w:rPr>
          <w:rFonts w:ascii="Times" w:hAnsi="Times"/>
          <w:sz w:val="28"/>
          <w:szCs w:val="28"/>
        </w:rPr>
        <w:t xml:space="preserve"> </w:t>
      </w:r>
      <w:r w:rsidR="00DA45CF" w:rsidRPr="00EB7215">
        <w:rPr>
          <w:rFonts w:ascii="Times" w:hAnsi="Times"/>
          <w:sz w:val="28"/>
          <w:szCs w:val="28"/>
        </w:rPr>
        <w:t>[</w:t>
      </w:r>
      <w:r w:rsidR="00EB7215" w:rsidRPr="00EB7215">
        <w:rPr>
          <w:rFonts w:ascii="Times" w:hAnsi="Times"/>
          <w:sz w:val="28"/>
          <w:szCs w:val="28"/>
        </w:rPr>
        <w:t>1</w:t>
      </w:r>
      <w:r w:rsidR="00DA45CF" w:rsidRPr="00EB7215">
        <w:rPr>
          <w:rFonts w:ascii="Times" w:hAnsi="Times"/>
          <w:sz w:val="28"/>
          <w:szCs w:val="28"/>
        </w:rPr>
        <w:t>]</w:t>
      </w:r>
      <w:r w:rsidR="00644B9F" w:rsidRPr="00EB7215">
        <w:rPr>
          <w:rFonts w:ascii="Times" w:hAnsi="Times"/>
          <w:sz w:val="28"/>
          <w:szCs w:val="28"/>
        </w:rPr>
        <w:t>.</w:t>
      </w:r>
      <w:r w:rsidR="00644B9F" w:rsidRPr="00A07248">
        <w:rPr>
          <w:rFonts w:ascii="Times" w:hAnsi="Times"/>
          <w:sz w:val="28"/>
          <w:szCs w:val="28"/>
        </w:rPr>
        <w:t xml:space="preserve"> Теперь основное внимание в вопросах архитектуры уделя</w:t>
      </w:r>
      <w:r w:rsidR="00E0716C">
        <w:rPr>
          <w:rFonts w:ascii="Times" w:hAnsi="Times"/>
          <w:sz w:val="28"/>
          <w:szCs w:val="28"/>
        </w:rPr>
        <w:t>ется</w:t>
      </w:r>
      <w:r w:rsidR="00644B9F" w:rsidRPr="00A07248">
        <w:rPr>
          <w:rFonts w:ascii="Times" w:hAnsi="Times"/>
          <w:sz w:val="28"/>
          <w:szCs w:val="28"/>
        </w:rPr>
        <w:t xml:space="preserve"> достижению высокого уровня масштабируемости без ущерба </w:t>
      </w:r>
      <w:r w:rsidR="00644B9F" w:rsidRPr="001C699D">
        <w:rPr>
          <w:rFonts w:ascii="Times" w:hAnsi="Times"/>
          <w:sz w:val="28"/>
          <w:szCs w:val="28"/>
          <w:highlight w:val="yellow"/>
        </w:rPr>
        <w:t>для производительности и доступности</w:t>
      </w:r>
      <w:r w:rsidR="00644B9F" w:rsidRPr="00A07248">
        <w:rPr>
          <w:rFonts w:ascii="Times" w:hAnsi="Times"/>
          <w:sz w:val="28"/>
          <w:szCs w:val="28"/>
        </w:rPr>
        <w:t xml:space="preserve">. </w:t>
      </w:r>
      <w:r w:rsidR="001C699D">
        <w:rPr>
          <w:rFonts w:ascii="Times" w:hAnsi="Times"/>
          <w:sz w:val="28"/>
          <w:szCs w:val="28"/>
        </w:rPr>
        <w:t>«</w:t>
      </w:r>
      <w:r w:rsidR="00644B9F" w:rsidRPr="00A07248">
        <w:rPr>
          <w:rFonts w:ascii="Times" w:hAnsi="Times"/>
          <w:sz w:val="28"/>
          <w:szCs w:val="28"/>
        </w:rPr>
        <w:t>Разбивая монолит</w:t>
      </w:r>
      <w:r w:rsidR="001C699D">
        <w:rPr>
          <w:rFonts w:ascii="Times" w:hAnsi="Times"/>
          <w:sz w:val="28"/>
          <w:szCs w:val="28"/>
        </w:rPr>
        <w:t>»</w:t>
      </w:r>
      <w:r w:rsidR="00644B9F" w:rsidRPr="00A07248">
        <w:rPr>
          <w:rFonts w:ascii="Times" w:hAnsi="Times"/>
          <w:sz w:val="28"/>
          <w:szCs w:val="28"/>
        </w:rPr>
        <w:t xml:space="preserve"> на компоненты, инженерные организации предпринимали усилия по децентрализации управления изменениями, предоставляя командам больше контроля над тем, как функции вводятся в эксплуатацию. Повышая изолированность между компонентами, команды создателей ПО </w:t>
      </w:r>
      <w:r w:rsidR="00644B9F" w:rsidRPr="001C699D">
        <w:rPr>
          <w:rFonts w:ascii="Times" w:hAnsi="Times"/>
          <w:sz w:val="28"/>
          <w:szCs w:val="28"/>
          <w:highlight w:val="yellow"/>
        </w:rPr>
        <w:t>начали вступать в мир</w:t>
      </w:r>
      <w:r w:rsidR="00644B9F" w:rsidRPr="00A07248">
        <w:rPr>
          <w:rFonts w:ascii="Times" w:hAnsi="Times"/>
          <w:sz w:val="28"/>
          <w:szCs w:val="28"/>
        </w:rPr>
        <w:t xml:space="preserve"> разработки распределенных систем, фокусируясь на написании менее крупных, более специализированных сервисов с независимыми циклами выпуска.</w:t>
      </w:r>
    </w:p>
    <w:p w14:paraId="6D69437B" w14:textId="77777777" w:rsidR="00644B9F" w:rsidRPr="00A07248" w:rsidRDefault="00644B9F" w:rsidP="009E6857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  <w:r w:rsidRPr="00A07248">
        <w:rPr>
          <w:rFonts w:ascii="Times" w:hAnsi="Times"/>
          <w:sz w:val="28"/>
          <w:szCs w:val="28"/>
        </w:rPr>
        <w:t xml:space="preserve">В приложениях, оптимизированных для выполнения в облаке, используется набор принципов, позволяющих командам более свободно оперировать способами ввода функций в эксплуатацию. По мере роста </w:t>
      </w:r>
      <w:r w:rsidR="0059606B">
        <w:rPr>
          <w:rFonts w:ascii="Times" w:hAnsi="Times"/>
          <w:sz w:val="28"/>
          <w:szCs w:val="28"/>
        </w:rPr>
        <w:t>степени «</w:t>
      </w:r>
      <w:proofErr w:type="spellStart"/>
      <w:r w:rsidRPr="00A07248">
        <w:rPr>
          <w:rFonts w:ascii="Times" w:hAnsi="Times"/>
          <w:sz w:val="28"/>
          <w:szCs w:val="28"/>
        </w:rPr>
        <w:t>распределенности</w:t>
      </w:r>
      <w:proofErr w:type="spellEnd"/>
      <w:r w:rsidR="0059606B">
        <w:rPr>
          <w:rFonts w:ascii="Times" w:hAnsi="Times"/>
          <w:sz w:val="28"/>
          <w:szCs w:val="28"/>
        </w:rPr>
        <w:t>»</w:t>
      </w:r>
      <w:r w:rsidRPr="00A07248">
        <w:rPr>
          <w:rFonts w:ascii="Times" w:hAnsi="Times"/>
          <w:sz w:val="28"/>
          <w:szCs w:val="28"/>
        </w:rPr>
        <w:t xml:space="preserve"> приложений (в результате повышения степени изолированности, необходимой для предоставления большего контроля над ситуацией командам, владеющим приложением) возникает серьезная проблема, связанная с повышением вероятности сбоя при обмене данными между компонентами приложения. Неизбежным результатом</w:t>
      </w:r>
      <w:r w:rsidR="0059606B">
        <w:rPr>
          <w:rFonts w:ascii="Times" w:hAnsi="Times"/>
          <w:sz w:val="28"/>
          <w:szCs w:val="28"/>
        </w:rPr>
        <w:t xml:space="preserve"> является</w:t>
      </w:r>
      <w:r w:rsidRPr="00A07248">
        <w:rPr>
          <w:rFonts w:ascii="Times" w:hAnsi="Times"/>
          <w:sz w:val="28"/>
          <w:szCs w:val="28"/>
        </w:rPr>
        <w:t xml:space="preserve"> превращени</w:t>
      </w:r>
      <w:r w:rsidR="0059606B">
        <w:rPr>
          <w:rFonts w:ascii="Times" w:hAnsi="Times"/>
          <w:sz w:val="28"/>
          <w:szCs w:val="28"/>
        </w:rPr>
        <w:t>е</w:t>
      </w:r>
      <w:r w:rsidRPr="00A07248">
        <w:rPr>
          <w:rFonts w:ascii="Times" w:hAnsi="Times"/>
          <w:sz w:val="28"/>
          <w:szCs w:val="28"/>
        </w:rPr>
        <w:t xml:space="preserve"> приложений в сложные распределенные системы </w:t>
      </w:r>
      <w:r w:rsidRPr="0059606B">
        <w:rPr>
          <w:rFonts w:ascii="Times" w:hAnsi="Times"/>
          <w:sz w:val="28"/>
          <w:szCs w:val="28"/>
          <w:highlight w:val="yellow"/>
        </w:rPr>
        <w:t>становятся эксплуатационные сбои</w:t>
      </w:r>
      <w:r w:rsidRPr="00A07248">
        <w:rPr>
          <w:rFonts w:ascii="Times" w:hAnsi="Times"/>
          <w:sz w:val="28"/>
          <w:szCs w:val="28"/>
        </w:rPr>
        <w:t>.</w:t>
      </w:r>
    </w:p>
    <w:p w14:paraId="7A4EA969" w14:textId="77777777" w:rsidR="00644B9F" w:rsidRPr="00A07248" w:rsidRDefault="00644B9F" w:rsidP="009E6857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  <w:r w:rsidRPr="00A07248">
        <w:rPr>
          <w:rFonts w:ascii="Times" w:hAnsi="Times"/>
          <w:sz w:val="28"/>
          <w:szCs w:val="28"/>
        </w:rPr>
        <w:t>Архитектуры приложений, оптимизированных для работы в облачной среде, придают этим приложениям преимущества исключительно высокой масштабируемости, притом гарантируя их всеобщую доступность и высокий уровень производительности.</w:t>
      </w:r>
    </w:p>
    <w:p w14:paraId="36C6185B" w14:textId="77777777" w:rsidR="00EB7215" w:rsidRPr="009E6857" w:rsidRDefault="00644B9F" w:rsidP="009E6857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  <w:r w:rsidRPr="00A07248">
        <w:rPr>
          <w:rFonts w:ascii="Times" w:hAnsi="Times"/>
          <w:sz w:val="28"/>
          <w:szCs w:val="28"/>
        </w:rPr>
        <w:t xml:space="preserve">При проектировании </w:t>
      </w:r>
      <w:r w:rsidRPr="00374140">
        <w:rPr>
          <w:rFonts w:ascii="Times" w:hAnsi="Times"/>
          <w:sz w:val="28"/>
          <w:szCs w:val="28"/>
          <w:highlight w:val="yellow"/>
        </w:rPr>
        <w:t>мы опирались</w:t>
      </w:r>
      <w:r w:rsidRPr="00A07248">
        <w:rPr>
          <w:rFonts w:ascii="Times" w:hAnsi="Times"/>
          <w:sz w:val="28"/>
          <w:szCs w:val="28"/>
        </w:rPr>
        <w:t xml:space="preserve"> на одни из главных </w:t>
      </w:r>
      <w:r w:rsidR="00CD58EA" w:rsidRPr="00A07248">
        <w:rPr>
          <w:rFonts w:ascii="Times" w:hAnsi="Times"/>
          <w:sz w:val="28"/>
          <w:szCs w:val="28"/>
        </w:rPr>
        <w:t>принципов</w:t>
      </w:r>
      <w:r w:rsidRPr="00A07248">
        <w:rPr>
          <w:rFonts w:ascii="Times" w:hAnsi="Times"/>
          <w:sz w:val="28"/>
          <w:szCs w:val="28"/>
        </w:rPr>
        <w:t xml:space="preserve"> </w:t>
      </w:r>
      <w:proofErr w:type="spellStart"/>
      <w:r w:rsidR="0039179A" w:rsidRPr="00A07248">
        <w:rPr>
          <w:rFonts w:ascii="Times" w:hAnsi="Times"/>
          <w:sz w:val="28"/>
          <w:szCs w:val="28"/>
        </w:rPr>
        <w:t>микросервисной</w:t>
      </w:r>
      <w:proofErr w:type="spellEnd"/>
      <w:r w:rsidR="0039179A" w:rsidRPr="00A07248">
        <w:rPr>
          <w:rFonts w:ascii="Times" w:hAnsi="Times"/>
          <w:sz w:val="28"/>
          <w:szCs w:val="28"/>
        </w:rPr>
        <w:t xml:space="preserve"> архитектуры</w:t>
      </w:r>
      <w:r w:rsidR="00EB7215">
        <w:rPr>
          <w:rFonts w:ascii="Times" w:hAnsi="Times"/>
          <w:sz w:val="28"/>
          <w:szCs w:val="28"/>
        </w:rPr>
        <w:t xml:space="preserve"> </w:t>
      </w:r>
      <w:r w:rsidR="00F1776E" w:rsidRPr="00F1776E">
        <w:rPr>
          <w:rFonts w:ascii="Times" w:hAnsi="Times"/>
          <w:sz w:val="28"/>
          <w:szCs w:val="28"/>
        </w:rPr>
        <w:t>[</w:t>
      </w:r>
      <w:r w:rsidR="00EB7215">
        <w:rPr>
          <w:rFonts w:ascii="Times" w:hAnsi="Times"/>
          <w:sz w:val="28"/>
          <w:szCs w:val="28"/>
        </w:rPr>
        <w:t>2</w:t>
      </w:r>
      <w:r w:rsidR="00F1776E" w:rsidRPr="00F1776E">
        <w:rPr>
          <w:rFonts w:ascii="Times" w:hAnsi="Times"/>
          <w:sz w:val="28"/>
          <w:szCs w:val="28"/>
        </w:rPr>
        <w:t>]</w:t>
      </w:r>
      <w:r w:rsidR="0039179A" w:rsidRPr="00A07248">
        <w:rPr>
          <w:rFonts w:ascii="Times" w:hAnsi="Times"/>
          <w:sz w:val="28"/>
          <w:szCs w:val="28"/>
        </w:rPr>
        <w:t>:</w:t>
      </w:r>
    </w:p>
    <w:p w14:paraId="68A13499" w14:textId="77777777" w:rsidR="0039179A" w:rsidRPr="00A07248" w:rsidRDefault="0039179A" w:rsidP="009E6857">
      <w:pPr>
        <w:numPr>
          <w:ilvl w:val="0"/>
          <w:numId w:val="1"/>
        </w:numPr>
        <w:tabs>
          <w:tab w:val="clear" w:pos="720"/>
          <w:tab w:val="left" w:pos="993"/>
        </w:tabs>
        <w:spacing w:line="360" w:lineRule="auto"/>
        <w:ind w:left="0" w:firstLine="709"/>
        <w:jc w:val="both"/>
        <w:rPr>
          <w:rFonts w:ascii="Times" w:hAnsi="Times"/>
          <w:sz w:val="28"/>
          <w:szCs w:val="28"/>
        </w:rPr>
      </w:pPr>
      <w:r w:rsidRPr="00A07248">
        <w:rPr>
          <w:rFonts w:ascii="Times" w:hAnsi="Times"/>
          <w:sz w:val="28"/>
          <w:szCs w:val="28"/>
        </w:rPr>
        <w:t xml:space="preserve">модули можно легко заменить в любое время: акцент на простоту, независимость развёртывания и обновления каждого из </w:t>
      </w:r>
      <w:proofErr w:type="spellStart"/>
      <w:r w:rsidRPr="00A07248">
        <w:rPr>
          <w:rFonts w:ascii="Times" w:hAnsi="Times"/>
          <w:sz w:val="28"/>
          <w:szCs w:val="28"/>
        </w:rPr>
        <w:t>микросервисов</w:t>
      </w:r>
      <w:proofErr w:type="spellEnd"/>
      <w:r w:rsidRPr="00A07248">
        <w:rPr>
          <w:rFonts w:ascii="Times" w:hAnsi="Times"/>
          <w:sz w:val="28"/>
          <w:szCs w:val="28"/>
        </w:rPr>
        <w:t>;</w:t>
      </w:r>
    </w:p>
    <w:p w14:paraId="0B6BADBF" w14:textId="77777777" w:rsidR="0039179A" w:rsidRPr="00A07248" w:rsidRDefault="0039179A" w:rsidP="009E6857">
      <w:pPr>
        <w:numPr>
          <w:ilvl w:val="0"/>
          <w:numId w:val="1"/>
        </w:numPr>
        <w:tabs>
          <w:tab w:val="clear" w:pos="720"/>
          <w:tab w:val="left" w:pos="993"/>
        </w:tabs>
        <w:spacing w:line="360" w:lineRule="auto"/>
        <w:ind w:left="0" w:firstLine="709"/>
        <w:jc w:val="both"/>
        <w:rPr>
          <w:rFonts w:ascii="Times" w:hAnsi="Times"/>
          <w:sz w:val="28"/>
          <w:szCs w:val="28"/>
        </w:rPr>
      </w:pPr>
      <w:r w:rsidRPr="00A07248">
        <w:rPr>
          <w:rFonts w:ascii="Times" w:hAnsi="Times"/>
          <w:sz w:val="28"/>
          <w:szCs w:val="28"/>
        </w:rPr>
        <w:lastRenderedPageBreak/>
        <w:t xml:space="preserve">модули организованы вокруг функций: </w:t>
      </w:r>
      <w:proofErr w:type="spellStart"/>
      <w:r w:rsidRPr="00A07248">
        <w:rPr>
          <w:rFonts w:ascii="Times" w:hAnsi="Times"/>
          <w:sz w:val="28"/>
          <w:szCs w:val="28"/>
        </w:rPr>
        <w:t>микросервис</w:t>
      </w:r>
      <w:proofErr w:type="spellEnd"/>
      <w:r w:rsidRPr="00A07248">
        <w:rPr>
          <w:rFonts w:ascii="Times" w:hAnsi="Times"/>
          <w:sz w:val="28"/>
          <w:szCs w:val="28"/>
        </w:rPr>
        <w:t xml:space="preserve"> по возможности выполняет только одну достаточно элементарную функцию;</w:t>
      </w:r>
    </w:p>
    <w:p w14:paraId="3CF53BE6" w14:textId="77777777" w:rsidR="0039179A" w:rsidRPr="00A07248" w:rsidRDefault="0039179A" w:rsidP="009E6857">
      <w:pPr>
        <w:numPr>
          <w:ilvl w:val="0"/>
          <w:numId w:val="1"/>
        </w:numPr>
        <w:tabs>
          <w:tab w:val="clear" w:pos="720"/>
          <w:tab w:val="left" w:pos="993"/>
        </w:tabs>
        <w:spacing w:line="360" w:lineRule="auto"/>
        <w:ind w:left="0" w:firstLine="709"/>
        <w:jc w:val="both"/>
        <w:rPr>
          <w:rFonts w:ascii="Times" w:hAnsi="Times"/>
          <w:sz w:val="28"/>
          <w:szCs w:val="28"/>
        </w:rPr>
      </w:pPr>
      <w:r w:rsidRPr="00A07248">
        <w:rPr>
          <w:rFonts w:ascii="Times" w:hAnsi="Times"/>
          <w:sz w:val="28"/>
          <w:szCs w:val="28"/>
        </w:rPr>
        <w:t>модули могут быть реализованы с использованием различных </w:t>
      </w:r>
      <w:r w:rsidRPr="00553D0A">
        <w:rPr>
          <w:rFonts w:ascii="Times" w:hAnsi="Times"/>
          <w:sz w:val="28"/>
          <w:szCs w:val="28"/>
        </w:rPr>
        <w:t>языков программирования</w:t>
      </w:r>
      <w:r w:rsidRPr="00A07248">
        <w:rPr>
          <w:rFonts w:ascii="Times" w:hAnsi="Times"/>
          <w:sz w:val="28"/>
          <w:szCs w:val="28"/>
        </w:rPr>
        <w:t>, </w:t>
      </w:r>
      <w:r w:rsidRPr="00553D0A">
        <w:rPr>
          <w:rFonts w:ascii="Times" w:hAnsi="Times"/>
          <w:sz w:val="28"/>
          <w:szCs w:val="28"/>
        </w:rPr>
        <w:t>фреймворков</w:t>
      </w:r>
      <w:r w:rsidRPr="00A07248">
        <w:rPr>
          <w:rFonts w:ascii="Times" w:hAnsi="Times"/>
          <w:sz w:val="28"/>
          <w:szCs w:val="28"/>
        </w:rPr>
        <w:t>, </w:t>
      </w:r>
      <w:r w:rsidRPr="00553D0A">
        <w:rPr>
          <w:rFonts w:ascii="Times" w:hAnsi="Times"/>
          <w:sz w:val="28"/>
          <w:szCs w:val="28"/>
        </w:rPr>
        <w:t>связующего программного обеспечения</w:t>
      </w:r>
      <w:r w:rsidRPr="00A07248">
        <w:rPr>
          <w:rFonts w:ascii="Times" w:hAnsi="Times"/>
          <w:sz w:val="28"/>
          <w:szCs w:val="28"/>
        </w:rPr>
        <w:t>, выполняться в различных средах </w:t>
      </w:r>
      <w:r w:rsidRPr="00553D0A">
        <w:rPr>
          <w:rFonts w:ascii="Times" w:hAnsi="Times"/>
          <w:sz w:val="28"/>
          <w:szCs w:val="28"/>
        </w:rPr>
        <w:t>контейнеризации</w:t>
      </w:r>
      <w:r w:rsidRPr="00A07248">
        <w:rPr>
          <w:rFonts w:ascii="Times" w:hAnsi="Times"/>
          <w:sz w:val="28"/>
          <w:szCs w:val="28"/>
        </w:rPr>
        <w:t>, </w:t>
      </w:r>
      <w:r w:rsidRPr="00553D0A">
        <w:rPr>
          <w:rFonts w:ascii="Times" w:hAnsi="Times"/>
          <w:sz w:val="28"/>
          <w:szCs w:val="28"/>
        </w:rPr>
        <w:t>виртуализации</w:t>
      </w:r>
      <w:r w:rsidRPr="00A07248">
        <w:rPr>
          <w:rFonts w:ascii="Times" w:hAnsi="Times"/>
          <w:sz w:val="28"/>
          <w:szCs w:val="28"/>
        </w:rPr>
        <w:t>, под управлением различных </w:t>
      </w:r>
      <w:r w:rsidRPr="00553D0A">
        <w:rPr>
          <w:rFonts w:ascii="Times" w:hAnsi="Times"/>
          <w:sz w:val="28"/>
          <w:szCs w:val="28"/>
        </w:rPr>
        <w:t>операционных систем</w:t>
      </w:r>
      <w:r w:rsidRPr="00A07248">
        <w:rPr>
          <w:rFonts w:ascii="Times" w:hAnsi="Times"/>
          <w:sz w:val="28"/>
          <w:szCs w:val="28"/>
        </w:rPr>
        <w:t> на различных </w:t>
      </w:r>
      <w:r w:rsidRPr="00553D0A">
        <w:rPr>
          <w:rFonts w:ascii="Times" w:hAnsi="Times"/>
          <w:sz w:val="28"/>
          <w:szCs w:val="28"/>
        </w:rPr>
        <w:t>аппаратных платформах</w:t>
      </w:r>
      <w:r w:rsidRPr="00A07248">
        <w:rPr>
          <w:rFonts w:ascii="Times" w:hAnsi="Times"/>
          <w:sz w:val="28"/>
          <w:szCs w:val="28"/>
        </w:rPr>
        <w:t>: приоритет отдаётся в пользу наибольшей эффективности для каждой конкретной функции, нежели стандартизации средств разработки и исполнения;</w:t>
      </w:r>
    </w:p>
    <w:p w14:paraId="2707B348" w14:textId="77777777" w:rsidR="0039179A" w:rsidRPr="00DA45CF" w:rsidRDefault="0039179A" w:rsidP="009E6857">
      <w:pPr>
        <w:numPr>
          <w:ilvl w:val="0"/>
          <w:numId w:val="1"/>
        </w:numPr>
        <w:tabs>
          <w:tab w:val="clear" w:pos="720"/>
          <w:tab w:val="left" w:pos="993"/>
        </w:tabs>
        <w:spacing w:line="360" w:lineRule="auto"/>
        <w:ind w:left="0" w:firstLine="709"/>
        <w:jc w:val="both"/>
        <w:rPr>
          <w:rFonts w:ascii="Times" w:hAnsi="Times"/>
          <w:sz w:val="28"/>
          <w:szCs w:val="28"/>
        </w:rPr>
      </w:pPr>
      <w:r w:rsidRPr="00A07248">
        <w:rPr>
          <w:rFonts w:ascii="Times" w:hAnsi="Times"/>
          <w:sz w:val="28"/>
          <w:szCs w:val="28"/>
        </w:rPr>
        <w:t xml:space="preserve">архитектура симметричная, а не иерархическая: зависимости между </w:t>
      </w:r>
      <w:proofErr w:type="spellStart"/>
      <w:r w:rsidRPr="00A07248">
        <w:rPr>
          <w:rFonts w:ascii="Times" w:hAnsi="Times"/>
          <w:sz w:val="28"/>
          <w:szCs w:val="28"/>
        </w:rPr>
        <w:t>микросервисами</w:t>
      </w:r>
      <w:proofErr w:type="spellEnd"/>
      <w:r w:rsidRPr="00A07248">
        <w:rPr>
          <w:rFonts w:ascii="Times" w:hAnsi="Times"/>
          <w:sz w:val="28"/>
          <w:szCs w:val="28"/>
        </w:rPr>
        <w:t xml:space="preserve"> одноранговые.</w:t>
      </w:r>
    </w:p>
    <w:p w14:paraId="6D75AAFE" w14:textId="77777777" w:rsidR="0039179A" w:rsidRPr="00A07248" w:rsidRDefault="0039179A" w:rsidP="009E6857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  <w:r w:rsidRPr="00A07248">
        <w:rPr>
          <w:rFonts w:ascii="Times" w:hAnsi="Times"/>
          <w:sz w:val="28"/>
          <w:szCs w:val="28"/>
        </w:rPr>
        <w:t xml:space="preserve">Философия </w:t>
      </w:r>
      <w:proofErr w:type="spellStart"/>
      <w:r w:rsidRPr="00A07248">
        <w:rPr>
          <w:rFonts w:ascii="Times" w:hAnsi="Times"/>
          <w:sz w:val="28"/>
          <w:szCs w:val="28"/>
        </w:rPr>
        <w:t>микросервисов</w:t>
      </w:r>
      <w:proofErr w:type="spellEnd"/>
      <w:r w:rsidRPr="00A07248">
        <w:rPr>
          <w:rFonts w:ascii="Times" w:hAnsi="Times"/>
          <w:sz w:val="28"/>
          <w:szCs w:val="28"/>
        </w:rPr>
        <w:t xml:space="preserve"> фактически </w:t>
      </w:r>
      <w:r w:rsidR="009E6857">
        <w:rPr>
          <w:rFonts w:ascii="Times" w:hAnsi="Times"/>
          <w:sz w:val="28"/>
          <w:szCs w:val="28"/>
        </w:rPr>
        <w:t>«</w:t>
      </w:r>
      <w:r w:rsidRPr="00A07248">
        <w:rPr>
          <w:rFonts w:ascii="Times" w:hAnsi="Times"/>
          <w:sz w:val="28"/>
          <w:szCs w:val="28"/>
        </w:rPr>
        <w:t>копирует</w:t>
      </w:r>
      <w:r w:rsidR="009E6857">
        <w:rPr>
          <w:rFonts w:ascii="Times" w:hAnsi="Times"/>
          <w:sz w:val="28"/>
          <w:szCs w:val="28"/>
        </w:rPr>
        <w:t xml:space="preserve">» </w:t>
      </w:r>
      <w:r w:rsidRPr="00EB7215">
        <w:rPr>
          <w:rFonts w:ascii="Times" w:hAnsi="Times"/>
          <w:sz w:val="28"/>
          <w:szCs w:val="28"/>
        </w:rPr>
        <w:t xml:space="preserve">философию </w:t>
      </w:r>
      <w:proofErr w:type="spellStart"/>
      <w:r w:rsidRPr="00EB7215">
        <w:rPr>
          <w:rFonts w:ascii="Times" w:hAnsi="Times"/>
          <w:sz w:val="28"/>
          <w:szCs w:val="28"/>
        </w:rPr>
        <w:t>Unix</w:t>
      </w:r>
      <w:proofErr w:type="spellEnd"/>
      <w:r w:rsidR="007D17EB" w:rsidRPr="00A07248">
        <w:rPr>
          <w:rFonts w:ascii="Times" w:hAnsi="Times"/>
          <w:sz w:val="28"/>
          <w:szCs w:val="28"/>
        </w:rPr>
        <w:t xml:space="preserve"> </w:t>
      </w:r>
      <w:r w:rsidRPr="00A07248">
        <w:rPr>
          <w:rFonts w:ascii="Times" w:hAnsi="Times"/>
          <w:sz w:val="28"/>
          <w:szCs w:val="28"/>
        </w:rPr>
        <w:t>[</w:t>
      </w:r>
      <w:r w:rsidR="00EB7215" w:rsidRPr="00EB7215">
        <w:rPr>
          <w:rFonts w:ascii="Times" w:hAnsi="Times"/>
          <w:sz w:val="28"/>
          <w:szCs w:val="28"/>
        </w:rPr>
        <w:t>3</w:t>
      </w:r>
      <w:r w:rsidRPr="00A07248">
        <w:rPr>
          <w:rFonts w:ascii="Times" w:hAnsi="Times"/>
          <w:sz w:val="28"/>
          <w:szCs w:val="28"/>
        </w:rPr>
        <w:t xml:space="preserve">], согласно которой каждая программа должна «делать что-то одно, и делать это хорошо» и взаимодействовать с другими программами простыми средствами: </w:t>
      </w:r>
      <w:proofErr w:type="spellStart"/>
      <w:r w:rsidRPr="00A07248">
        <w:rPr>
          <w:rFonts w:ascii="Times" w:hAnsi="Times"/>
          <w:sz w:val="28"/>
          <w:szCs w:val="28"/>
        </w:rPr>
        <w:t>микросервисы</w:t>
      </w:r>
      <w:proofErr w:type="spellEnd"/>
      <w:r w:rsidRPr="00A07248">
        <w:rPr>
          <w:rFonts w:ascii="Times" w:hAnsi="Times"/>
          <w:sz w:val="28"/>
          <w:szCs w:val="28"/>
        </w:rPr>
        <w:t xml:space="preserve"> минимальны и предназначаются для единственной функции. Основные </w:t>
      </w:r>
      <w:r w:rsidR="00DA45CF" w:rsidRPr="00A07248">
        <w:rPr>
          <w:rFonts w:ascii="Times" w:hAnsi="Times"/>
          <w:sz w:val="28"/>
          <w:szCs w:val="28"/>
        </w:rPr>
        <w:t>изменения,</w:t>
      </w:r>
      <w:r w:rsidRPr="00A07248">
        <w:rPr>
          <w:rFonts w:ascii="Times" w:hAnsi="Times"/>
          <w:sz w:val="28"/>
          <w:szCs w:val="28"/>
        </w:rPr>
        <w:t xml:space="preserve"> в связи с этим</w:t>
      </w:r>
      <w:r w:rsidR="009E6857">
        <w:rPr>
          <w:rFonts w:ascii="Times" w:hAnsi="Times"/>
          <w:sz w:val="28"/>
          <w:szCs w:val="28"/>
        </w:rPr>
        <w:t>,</w:t>
      </w:r>
      <w:r w:rsidRPr="00A07248">
        <w:rPr>
          <w:rFonts w:ascii="Times" w:hAnsi="Times"/>
          <w:sz w:val="28"/>
          <w:szCs w:val="28"/>
        </w:rPr>
        <w:t xml:space="preserve"> налагаются на организационную культуру, которая должна включать автоматизацию разработки и тестирования, а также культуру проектирования, от которой требуется предусматривать </w:t>
      </w:r>
      <w:r w:rsidR="009E6857">
        <w:rPr>
          <w:rFonts w:ascii="Times" w:hAnsi="Times"/>
          <w:sz w:val="28"/>
          <w:szCs w:val="28"/>
        </w:rPr>
        <w:t>«</w:t>
      </w:r>
      <w:r w:rsidRPr="00A07248">
        <w:rPr>
          <w:rFonts w:ascii="Times" w:hAnsi="Times"/>
          <w:sz w:val="28"/>
          <w:szCs w:val="28"/>
        </w:rPr>
        <w:t>обход</w:t>
      </w:r>
      <w:r w:rsidR="009E6857">
        <w:rPr>
          <w:rFonts w:ascii="Times" w:hAnsi="Times"/>
          <w:sz w:val="28"/>
          <w:szCs w:val="28"/>
        </w:rPr>
        <w:t>»</w:t>
      </w:r>
      <w:r w:rsidRPr="00A07248">
        <w:rPr>
          <w:rFonts w:ascii="Times" w:hAnsi="Times"/>
          <w:sz w:val="28"/>
          <w:szCs w:val="28"/>
        </w:rPr>
        <w:t xml:space="preserve"> прежних ошибок, </w:t>
      </w:r>
      <w:r w:rsidRPr="009E6857">
        <w:rPr>
          <w:rFonts w:ascii="Times" w:hAnsi="Times"/>
          <w:sz w:val="28"/>
          <w:szCs w:val="28"/>
          <w:highlight w:val="yellow"/>
        </w:rPr>
        <w:t>исключение по возможности</w:t>
      </w:r>
      <w:r w:rsidRPr="00A07248">
        <w:rPr>
          <w:rFonts w:ascii="Times" w:hAnsi="Times"/>
          <w:sz w:val="28"/>
          <w:szCs w:val="28"/>
        </w:rPr>
        <w:t xml:space="preserve"> унаследованного кода.</w:t>
      </w:r>
    </w:p>
    <w:p w14:paraId="562DCA4F" w14:textId="77777777" w:rsidR="0039179A" w:rsidRDefault="0039179A" w:rsidP="0010636E">
      <w:pPr>
        <w:spacing w:line="360" w:lineRule="auto"/>
        <w:ind w:firstLine="709"/>
        <w:jc w:val="both"/>
        <w:rPr>
          <w:rFonts w:ascii="Times" w:hAnsi="Times"/>
          <w:sz w:val="28"/>
          <w:szCs w:val="28"/>
        </w:rPr>
      </w:pPr>
      <w:r w:rsidRPr="00A07248">
        <w:rPr>
          <w:rFonts w:ascii="Times" w:hAnsi="Times"/>
          <w:sz w:val="28"/>
          <w:szCs w:val="28"/>
        </w:rPr>
        <w:t xml:space="preserve">Наиболее популярная среда для выполнения </w:t>
      </w:r>
      <w:proofErr w:type="spellStart"/>
      <w:proofErr w:type="gramStart"/>
      <w:r w:rsidRPr="00A07248">
        <w:rPr>
          <w:rFonts w:ascii="Times" w:hAnsi="Times"/>
          <w:sz w:val="28"/>
          <w:szCs w:val="28"/>
        </w:rPr>
        <w:t>микросервисов</w:t>
      </w:r>
      <w:proofErr w:type="spellEnd"/>
      <w:r w:rsidRPr="00A07248">
        <w:rPr>
          <w:rFonts w:ascii="Times" w:hAnsi="Times"/>
          <w:sz w:val="28"/>
          <w:szCs w:val="28"/>
        </w:rPr>
        <w:t>  -</w:t>
      </w:r>
      <w:proofErr w:type="gramEnd"/>
      <w:r w:rsidRPr="00A07248">
        <w:rPr>
          <w:rFonts w:ascii="Times" w:hAnsi="Times"/>
          <w:sz w:val="28"/>
          <w:szCs w:val="28"/>
        </w:rPr>
        <w:t xml:space="preserve"> технология </w:t>
      </w:r>
      <w:r w:rsidRPr="00A07248">
        <w:rPr>
          <w:rFonts w:ascii="Times" w:hAnsi="Times"/>
          <w:sz w:val="28"/>
          <w:szCs w:val="28"/>
          <w:lang w:val="en-US"/>
        </w:rPr>
        <w:t>Docke</w:t>
      </w:r>
      <w:r w:rsidR="00EB7215">
        <w:rPr>
          <w:rFonts w:ascii="Times" w:hAnsi="Times"/>
          <w:sz w:val="28"/>
          <w:szCs w:val="28"/>
          <w:lang w:val="en-US"/>
        </w:rPr>
        <w:t>r</w:t>
      </w:r>
      <w:r w:rsidR="00EB7215" w:rsidRPr="00EB7215">
        <w:rPr>
          <w:rFonts w:ascii="Times" w:hAnsi="Times"/>
          <w:sz w:val="28"/>
          <w:szCs w:val="28"/>
        </w:rPr>
        <w:t xml:space="preserve"> [4</w:t>
      </w:r>
      <w:r w:rsidR="00F1776E" w:rsidRPr="00F1776E">
        <w:rPr>
          <w:rFonts w:ascii="Times" w:hAnsi="Times"/>
          <w:sz w:val="28"/>
          <w:szCs w:val="28"/>
        </w:rPr>
        <w:t>]</w:t>
      </w:r>
      <w:r w:rsidRPr="00A07248">
        <w:rPr>
          <w:rFonts w:ascii="Times" w:hAnsi="Times"/>
          <w:sz w:val="28"/>
          <w:szCs w:val="28"/>
        </w:rPr>
        <w:t xml:space="preserve">, в этом случае каждый из </w:t>
      </w:r>
      <w:proofErr w:type="spellStart"/>
      <w:r w:rsidRPr="00A07248">
        <w:rPr>
          <w:rFonts w:ascii="Times" w:hAnsi="Times"/>
          <w:sz w:val="28"/>
          <w:szCs w:val="28"/>
        </w:rPr>
        <w:t>микросервисов</w:t>
      </w:r>
      <w:proofErr w:type="spellEnd"/>
      <w:r w:rsidRPr="00A07248">
        <w:rPr>
          <w:rFonts w:ascii="Times" w:hAnsi="Times"/>
          <w:sz w:val="28"/>
          <w:szCs w:val="28"/>
        </w:rPr>
        <w:t xml:space="preserve"> как правило изолируется в отдельный контейнер или небольшую группу контейнеров, доступную по сети другим </w:t>
      </w:r>
      <w:proofErr w:type="spellStart"/>
      <w:r w:rsidRPr="00A07248">
        <w:rPr>
          <w:rFonts w:ascii="Times" w:hAnsi="Times"/>
          <w:sz w:val="28"/>
          <w:szCs w:val="28"/>
        </w:rPr>
        <w:t>микросервисам</w:t>
      </w:r>
      <w:proofErr w:type="spellEnd"/>
      <w:r w:rsidRPr="00A07248">
        <w:rPr>
          <w:rFonts w:ascii="Times" w:hAnsi="Times"/>
          <w:sz w:val="28"/>
          <w:szCs w:val="28"/>
        </w:rPr>
        <w:t xml:space="preserve"> и внешним потребителям, и управляется средой </w:t>
      </w:r>
      <w:proofErr w:type="spellStart"/>
      <w:r w:rsidRPr="00A07248">
        <w:rPr>
          <w:rFonts w:ascii="Times" w:hAnsi="Times"/>
          <w:sz w:val="28"/>
          <w:szCs w:val="28"/>
        </w:rPr>
        <w:t>оркестрации</w:t>
      </w:r>
      <w:proofErr w:type="spellEnd"/>
      <w:r w:rsidRPr="00A07248">
        <w:rPr>
          <w:rFonts w:ascii="Times" w:hAnsi="Times"/>
          <w:sz w:val="28"/>
          <w:szCs w:val="28"/>
        </w:rPr>
        <w:t>, обеспечивающей отказоустойчивость и балансировку нагрузки. Типовой практикой является включение в контур среды выполнения системы </w:t>
      </w:r>
      <w:r w:rsidRPr="00EB7215">
        <w:rPr>
          <w:rFonts w:ascii="Times" w:hAnsi="Times"/>
          <w:sz w:val="28"/>
          <w:szCs w:val="28"/>
        </w:rPr>
        <w:t>непрерывной интеграции</w:t>
      </w:r>
      <w:r w:rsidR="00111C70" w:rsidRPr="00111C70">
        <w:rPr>
          <w:rFonts w:ascii="Times" w:hAnsi="Times"/>
          <w:sz w:val="28"/>
          <w:szCs w:val="28"/>
        </w:rPr>
        <w:t xml:space="preserve"> </w:t>
      </w:r>
      <w:r w:rsidRPr="00A07248">
        <w:rPr>
          <w:rFonts w:ascii="Times" w:hAnsi="Times"/>
          <w:sz w:val="28"/>
          <w:szCs w:val="28"/>
        </w:rPr>
        <w:t>[</w:t>
      </w:r>
      <w:r w:rsidR="00EB7215" w:rsidRPr="00EB7215">
        <w:rPr>
          <w:rFonts w:ascii="Times" w:hAnsi="Times"/>
          <w:sz w:val="28"/>
          <w:szCs w:val="28"/>
        </w:rPr>
        <w:t>5</w:t>
      </w:r>
      <w:r w:rsidRPr="00A07248">
        <w:rPr>
          <w:rFonts w:ascii="Times" w:hAnsi="Times"/>
          <w:sz w:val="28"/>
          <w:szCs w:val="28"/>
        </w:rPr>
        <w:t>]</w:t>
      </w:r>
      <w:r w:rsidR="00CD58EA">
        <w:rPr>
          <w:rFonts w:ascii="Times" w:hAnsi="Times"/>
          <w:sz w:val="28"/>
          <w:szCs w:val="28"/>
        </w:rPr>
        <w:t>.</w:t>
      </w:r>
    </w:p>
    <w:p w14:paraId="35B7123D" w14:textId="77777777" w:rsidR="00A8072F" w:rsidRPr="009E6857" w:rsidRDefault="00A8072F" w:rsidP="009E6857">
      <w:pPr>
        <w:pStyle w:val="1"/>
        <w:numPr>
          <w:ilvl w:val="1"/>
          <w:numId w:val="8"/>
        </w:numPr>
        <w:jc w:val="center"/>
      </w:pPr>
      <w:bookmarkStart w:id="4" w:name="_Toc42184745"/>
      <w:r w:rsidRPr="009E6857">
        <w:t xml:space="preserve">Выбор </w:t>
      </w:r>
      <w:r w:rsidR="009E6857" w:rsidRPr="009E6857">
        <w:t>программного каркаса</w:t>
      </w:r>
      <w:bookmarkEnd w:id="4"/>
    </w:p>
    <w:p w14:paraId="4B438A52" w14:textId="77777777" w:rsidR="0039179A" w:rsidRPr="00111C70" w:rsidRDefault="0039179A" w:rsidP="006C4ABA">
      <w:pPr>
        <w:spacing w:line="360" w:lineRule="auto"/>
        <w:ind w:firstLine="709"/>
        <w:rPr>
          <w:rFonts w:ascii="Times" w:hAnsi="Times"/>
          <w:sz w:val="28"/>
          <w:szCs w:val="28"/>
        </w:rPr>
      </w:pPr>
      <w:r w:rsidRPr="006C4ABA">
        <w:rPr>
          <w:rFonts w:ascii="Times" w:hAnsi="Times"/>
          <w:sz w:val="28"/>
          <w:szCs w:val="28"/>
          <w:highlight w:val="yellow"/>
        </w:rPr>
        <w:t>При разработке приложения</w:t>
      </w:r>
      <w:r w:rsidRPr="00111C70">
        <w:rPr>
          <w:rFonts w:ascii="Times" w:hAnsi="Times"/>
          <w:sz w:val="28"/>
          <w:szCs w:val="28"/>
        </w:rPr>
        <w:t xml:space="preserve"> выбор пал на фреймворк </w:t>
      </w:r>
      <w:r w:rsidRPr="00111C70">
        <w:rPr>
          <w:rFonts w:ascii="Times" w:hAnsi="Times"/>
          <w:sz w:val="28"/>
          <w:szCs w:val="28"/>
          <w:lang w:val="en-US"/>
        </w:rPr>
        <w:t>Django</w:t>
      </w:r>
      <w:r w:rsidR="00111C70" w:rsidRPr="00111C70">
        <w:rPr>
          <w:rFonts w:ascii="Times" w:hAnsi="Times"/>
          <w:sz w:val="28"/>
          <w:szCs w:val="28"/>
        </w:rPr>
        <w:t xml:space="preserve"> </w:t>
      </w:r>
      <w:r w:rsidR="00F1776E" w:rsidRPr="00111C70">
        <w:rPr>
          <w:rFonts w:ascii="Times" w:hAnsi="Times"/>
          <w:sz w:val="28"/>
          <w:szCs w:val="28"/>
        </w:rPr>
        <w:t>[</w:t>
      </w:r>
      <w:r w:rsidR="00111C70" w:rsidRPr="00111C70">
        <w:rPr>
          <w:rFonts w:ascii="Times" w:hAnsi="Times"/>
          <w:sz w:val="28"/>
          <w:szCs w:val="28"/>
        </w:rPr>
        <w:t>6</w:t>
      </w:r>
      <w:r w:rsidR="00F1776E" w:rsidRPr="00111C70">
        <w:rPr>
          <w:rFonts w:ascii="Times" w:hAnsi="Times"/>
          <w:sz w:val="28"/>
          <w:szCs w:val="28"/>
        </w:rPr>
        <w:t>]</w:t>
      </w:r>
      <w:r w:rsidRPr="00111C70">
        <w:rPr>
          <w:rFonts w:ascii="Times" w:hAnsi="Times"/>
          <w:sz w:val="28"/>
          <w:szCs w:val="28"/>
        </w:rPr>
        <w:t>, так как</w:t>
      </w:r>
      <w:r w:rsidR="004C6479">
        <w:rPr>
          <w:rFonts w:ascii="Times" w:hAnsi="Times"/>
          <w:sz w:val="28"/>
          <w:szCs w:val="28"/>
        </w:rPr>
        <w:t xml:space="preserve"> он</w:t>
      </w:r>
      <w:r w:rsidRPr="00111C70">
        <w:rPr>
          <w:rFonts w:ascii="Times" w:hAnsi="Times"/>
          <w:sz w:val="28"/>
          <w:szCs w:val="28"/>
        </w:rPr>
        <w:t xml:space="preserve"> обладает существенными преимуществами, по сравнению с др</w:t>
      </w:r>
      <w:r w:rsidR="007D17EB" w:rsidRPr="00111C70">
        <w:rPr>
          <w:rFonts w:ascii="Times" w:hAnsi="Times"/>
          <w:sz w:val="28"/>
          <w:szCs w:val="28"/>
        </w:rPr>
        <w:t>у</w:t>
      </w:r>
      <w:r w:rsidRPr="00111C70">
        <w:rPr>
          <w:rFonts w:ascii="Times" w:hAnsi="Times"/>
          <w:sz w:val="28"/>
          <w:szCs w:val="28"/>
        </w:rPr>
        <w:t>гими фреймворками таки</w:t>
      </w:r>
      <w:r w:rsidR="004C6479">
        <w:rPr>
          <w:rFonts w:ascii="Times" w:hAnsi="Times"/>
          <w:sz w:val="28"/>
          <w:szCs w:val="28"/>
        </w:rPr>
        <w:t>ми</w:t>
      </w:r>
      <w:r w:rsidRPr="00111C70">
        <w:rPr>
          <w:rFonts w:ascii="Times" w:hAnsi="Times"/>
          <w:sz w:val="28"/>
          <w:szCs w:val="28"/>
        </w:rPr>
        <w:t xml:space="preserve"> как</w:t>
      </w:r>
      <w:r w:rsidR="006C4ABA" w:rsidRPr="00111C70">
        <w:rPr>
          <w:rFonts w:ascii="Times" w:hAnsi="Times"/>
          <w:sz w:val="28"/>
          <w:szCs w:val="28"/>
        </w:rPr>
        <w:t>,</w:t>
      </w:r>
      <w:r w:rsidR="006C4ABA">
        <w:rPr>
          <w:rFonts w:ascii="Times" w:hAnsi="Times"/>
          <w:sz w:val="28"/>
          <w:szCs w:val="28"/>
        </w:rPr>
        <w:t xml:space="preserve"> например,</w:t>
      </w:r>
      <w:r w:rsidR="006C4ABA" w:rsidRPr="006C4ABA">
        <w:rPr>
          <w:rFonts w:ascii="Times" w:hAnsi="Times"/>
          <w:sz w:val="28"/>
          <w:szCs w:val="28"/>
        </w:rPr>
        <w:t xml:space="preserve"> </w:t>
      </w:r>
      <w:r w:rsidRPr="00111C70">
        <w:rPr>
          <w:rFonts w:ascii="Times" w:hAnsi="Times"/>
          <w:sz w:val="28"/>
          <w:szCs w:val="28"/>
          <w:lang w:val="en-US"/>
        </w:rPr>
        <w:t>Flask</w:t>
      </w:r>
      <w:r w:rsidR="00111C70" w:rsidRPr="00111C70">
        <w:rPr>
          <w:rFonts w:ascii="Times" w:hAnsi="Times"/>
          <w:sz w:val="28"/>
          <w:szCs w:val="28"/>
        </w:rPr>
        <w:t xml:space="preserve"> </w:t>
      </w:r>
      <w:r w:rsidR="00F1776E" w:rsidRPr="00111C70">
        <w:rPr>
          <w:rFonts w:ascii="Times" w:hAnsi="Times"/>
          <w:sz w:val="28"/>
          <w:szCs w:val="28"/>
        </w:rPr>
        <w:t>[</w:t>
      </w:r>
      <w:r w:rsidR="00111C70" w:rsidRPr="00111C70">
        <w:rPr>
          <w:rFonts w:ascii="Times" w:hAnsi="Times"/>
          <w:sz w:val="28"/>
          <w:szCs w:val="28"/>
        </w:rPr>
        <w:t>7</w:t>
      </w:r>
      <w:r w:rsidR="00F1776E" w:rsidRPr="00111C70">
        <w:rPr>
          <w:rFonts w:ascii="Times" w:hAnsi="Times"/>
          <w:sz w:val="28"/>
          <w:szCs w:val="28"/>
        </w:rPr>
        <w:t>]</w:t>
      </w:r>
      <w:r w:rsidR="0010636E">
        <w:rPr>
          <w:rFonts w:ascii="Times" w:hAnsi="Times"/>
          <w:sz w:val="28"/>
          <w:szCs w:val="28"/>
        </w:rPr>
        <w:t xml:space="preserve"> или</w:t>
      </w:r>
      <w:r w:rsidRPr="00111C70">
        <w:rPr>
          <w:rFonts w:ascii="Times" w:hAnsi="Times"/>
          <w:sz w:val="28"/>
          <w:szCs w:val="28"/>
        </w:rPr>
        <w:t xml:space="preserve"> </w:t>
      </w:r>
      <w:r w:rsidRPr="00111C70">
        <w:rPr>
          <w:rFonts w:ascii="Times" w:hAnsi="Times"/>
          <w:sz w:val="28"/>
          <w:szCs w:val="28"/>
          <w:lang w:val="en-US"/>
        </w:rPr>
        <w:t>Tornado</w:t>
      </w:r>
      <w:r w:rsidR="00111C70" w:rsidRPr="00111C70">
        <w:rPr>
          <w:rFonts w:ascii="Times" w:hAnsi="Times"/>
          <w:sz w:val="28"/>
          <w:szCs w:val="28"/>
        </w:rPr>
        <w:t xml:space="preserve"> </w:t>
      </w:r>
      <w:r w:rsidR="00F1776E" w:rsidRPr="00111C70">
        <w:rPr>
          <w:rFonts w:ascii="Times" w:hAnsi="Times"/>
          <w:sz w:val="28"/>
          <w:szCs w:val="28"/>
        </w:rPr>
        <w:t>[</w:t>
      </w:r>
      <w:r w:rsidR="00111C70" w:rsidRPr="00111C70">
        <w:rPr>
          <w:rFonts w:ascii="Times" w:hAnsi="Times"/>
          <w:sz w:val="28"/>
          <w:szCs w:val="28"/>
        </w:rPr>
        <w:t>8</w:t>
      </w:r>
      <w:r w:rsidR="00F1776E" w:rsidRPr="00111C70">
        <w:rPr>
          <w:rFonts w:ascii="Times" w:hAnsi="Times"/>
          <w:sz w:val="28"/>
          <w:szCs w:val="28"/>
        </w:rPr>
        <w:t>]</w:t>
      </w:r>
      <w:r w:rsidR="006C4ABA">
        <w:rPr>
          <w:rFonts w:ascii="Times" w:hAnsi="Times"/>
          <w:sz w:val="28"/>
          <w:szCs w:val="28"/>
        </w:rPr>
        <w:t>.</w:t>
      </w:r>
    </w:p>
    <w:p w14:paraId="791E55A9" w14:textId="77777777" w:rsidR="0039179A" w:rsidRPr="006C4ABA" w:rsidRDefault="0039179A" w:rsidP="006C4ABA">
      <w:pPr>
        <w:pStyle w:val="a6"/>
        <w:spacing w:line="360" w:lineRule="auto"/>
        <w:ind w:left="0" w:firstLine="709"/>
        <w:jc w:val="both"/>
        <w:rPr>
          <w:rFonts w:ascii="Times" w:hAnsi="Times"/>
          <w:sz w:val="28"/>
          <w:szCs w:val="28"/>
          <w:highlight w:val="yellow"/>
        </w:rPr>
      </w:pPr>
      <w:commentRangeStart w:id="5"/>
      <w:r w:rsidRPr="006C4ABA">
        <w:rPr>
          <w:rFonts w:ascii="Times" w:hAnsi="Times" w:cs="Arial"/>
          <w:color w:val="222222"/>
          <w:sz w:val="28"/>
          <w:szCs w:val="28"/>
          <w:highlight w:val="yellow"/>
          <w:shd w:val="clear" w:color="auto" w:fill="FFFFFF"/>
        </w:rPr>
        <w:lastRenderedPageBreak/>
        <w:t>ORM</w:t>
      </w:r>
      <w:commentRangeEnd w:id="5"/>
      <w:r w:rsidR="006C4ABA">
        <w:rPr>
          <w:rStyle w:val="af3"/>
        </w:rPr>
        <w:commentReference w:id="5"/>
      </w:r>
      <w:r w:rsidRPr="006C4ABA">
        <w:rPr>
          <w:rFonts w:ascii="Times" w:hAnsi="Times" w:cs="Arial"/>
          <w:color w:val="222222"/>
          <w:sz w:val="28"/>
          <w:szCs w:val="28"/>
          <w:highlight w:val="yellow"/>
          <w:shd w:val="clear" w:color="auto" w:fill="FFFFFF"/>
        </w:rPr>
        <w:t xml:space="preserve"> - </w:t>
      </w:r>
      <w:r w:rsidRPr="006C4ABA">
        <w:rPr>
          <w:rFonts w:ascii="Times" w:hAnsi="Times" w:cs="Arial"/>
          <w:color w:val="222222"/>
          <w:sz w:val="28"/>
          <w:szCs w:val="28"/>
          <w:highlight w:val="yellow"/>
          <w:shd w:val="clear" w:color="auto" w:fill="FFFFFF"/>
          <w:lang w:val="en-US"/>
        </w:rPr>
        <w:t>Object</w:t>
      </w:r>
      <w:r w:rsidRPr="006C4ABA">
        <w:rPr>
          <w:rFonts w:ascii="Times" w:hAnsi="Times" w:cs="Arial"/>
          <w:color w:val="222222"/>
          <w:sz w:val="28"/>
          <w:szCs w:val="28"/>
          <w:highlight w:val="yellow"/>
          <w:shd w:val="clear" w:color="auto" w:fill="FFFFFF"/>
        </w:rPr>
        <w:t>-</w:t>
      </w:r>
      <w:r w:rsidRPr="006C4ABA">
        <w:rPr>
          <w:rFonts w:ascii="Times" w:hAnsi="Times" w:cs="Arial"/>
          <w:color w:val="222222"/>
          <w:sz w:val="28"/>
          <w:szCs w:val="28"/>
          <w:highlight w:val="yellow"/>
          <w:shd w:val="clear" w:color="auto" w:fill="FFFFFF"/>
          <w:lang w:val="en-US"/>
        </w:rPr>
        <w:t>Relational</w:t>
      </w:r>
      <w:r w:rsidRPr="006C4ABA">
        <w:rPr>
          <w:rFonts w:ascii="Times" w:hAnsi="Times" w:cs="Arial"/>
          <w:color w:val="222222"/>
          <w:sz w:val="28"/>
          <w:szCs w:val="28"/>
          <w:highlight w:val="yellow"/>
          <w:shd w:val="clear" w:color="auto" w:fill="FFFFFF"/>
        </w:rPr>
        <w:t xml:space="preserve"> </w:t>
      </w:r>
      <w:r w:rsidRPr="006C4ABA">
        <w:rPr>
          <w:rFonts w:ascii="Times" w:hAnsi="Times" w:cs="Arial"/>
          <w:color w:val="222222"/>
          <w:sz w:val="28"/>
          <w:szCs w:val="28"/>
          <w:highlight w:val="yellow"/>
          <w:shd w:val="clear" w:color="auto" w:fill="FFFFFF"/>
          <w:lang w:val="en-US"/>
        </w:rPr>
        <w:t>Mapping</w:t>
      </w:r>
      <w:r w:rsidRPr="006C4ABA">
        <w:rPr>
          <w:rFonts w:ascii="Times" w:hAnsi="Times" w:cs="Arial"/>
          <w:color w:val="222222"/>
          <w:sz w:val="28"/>
          <w:szCs w:val="28"/>
          <w:highlight w:val="yellow"/>
          <w:shd w:val="clear" w:color="auto" w:fill="FFFFFF"/>
        </w:rPr>
        <w:t xml:space="preserve"> или объектно-реляционное отображение </w:t>
      </w:r>
      <w:r w:rsidR="006C4ABA" w:rsidRPr="006C4ABA">
        <w:rPr>
          <w:rFonts w:ascii="Times" w:hAnsi="Times" w:cs="Arial"/>
          <w:color w:val="222222"/>
          <w:sz w:val="28"/>
          <w:szCs w:val="28"/>
          <w:highlight w:val="yellow"/>
          <w:shd w:val="clear" w:color="auto" w:fill="FFFFFF"/>
        </w:rPr>
        <w:t>-</w:t>
      </w:r>
      <w:r w:rsidRPr="006C4ABA">
        <w:rPr>
          <w:rFonts w:ascii="Times" w:hAnsi="Times" w:cs="Arial"/>
          <w:color w:val="222222"/>
          <w:sz w:val="28"/>
          <w:szCs w:val="28"/>
          <w:highlight w:val="yellow"/>
          <w:shd w:val="clear" w:color="auto" w:fill="FFFFFF"/>
        </w:rPr>
        <w:t xml:space="preserve"> технология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</w:t>
      </w:r>
      <w:r w:rsidR="007D17EB" w:rsidRPr="006C4ABA">
        <w:rPr>
          <w:rFonts w:ascii="Times" w:hAnsi="Times" w:cs="Arial"/>
          <w:color w:val="222222"/>
          <w:sz w:val="28"/>
          <w:szCs w:val="28"/>
          <w:highlight w:val="yellow"/>
          <w:shd w:val="clear" w:color="auto" w:fill="FFFFFF"/>
        </w:rPr>
        <w:t xml:space="preserve">. Этим отображением в </w:t>
      </w:r>
      <w:r w:rsidR="007D17EB" w:rsidRPr="006C4ABA">
        <w:rPr>
          <w:rFonts w:ascii="Times" w:hAnsi="Times" w:cs="Arial"/>
          <w:color w:val="222222"/>
          <w:sz w:val="28"/>
          <w:szCs w:val="28"/>
          <w:highlight w:val="yellow"/>
          <w:shd w:val="clear" w:color="auto" w:fill="FFFFFF"/>
          <w:lang w:val="en-US"/>
        </w:rPr>
        <w:t>Django</w:t>
      </w:r>
      <w:r w:rsidR="007D17EB" w:rsidRPr="006C4ABA">
        <w:rPr>
          <w:rFonts w:ascii="Times" w:hAnsi="Times" w:cs="Arial"/>
          <w:color w:val="222222"/>
          <w:sz w:val="28"/>
          <w:szCs w:val="28"/>
          <w:highlight w:val="yellow"/>
          <w:shd w:val="clear" w:color="auto" w:fill="FFFFFF"/>
        </w:rPr>
        <w:t xml:space="preserve"> называются «модели».</w:t>
      </w:r>
    </w:p>
    <w:p w14:paraId="1BC9277D" w14:textId="77777777" w:rsidR="0039179A" w:rsidRPr="006C4ABA" w:rsidRDefault="007D17EB" w:rsidP="006C4ABA">
      <w:pPr>
        <w:pStyle w:val="a6"/>
        <w:spacing w:line="360" w:lineRule="auto"/>
        <w:ind w:left="0" w:firstLine="709"/>
        <w:jc w:val="both"/>
        <w:rPr>
          <w:rFonts w:ascii="Times" w:hAnsi="Times"/>
          <w:sz w:val="28"/>
          <w:szCs w:val="28"/>
          <w:highlight w:val="yellow"/>
        </w:rPr>
      </w:pPr>
      <w:r w:rsidRPr="006C4ABA">
        <w:rPr>
          <w:rFonts w:ascii="Times" w:hAnsi="Times"/>
          <w:sz w:val="28"/>
          <w:szCs w:val="28"/>
          <w:highlight w:val="yellow"/>
        </w:rPr>
        <w:t xml:space="preserve">Миграции базы данных - переход от одной структуры базы данных к другой без потери </w:t>
      </w:r>
      <w:proofErr w:type="spellStart"/>
      <w:r w:rsidR="006C4ABA" w:rsidRPr="006C4ABA">
        <w:rPr>
          <w:rFonts w:ascii="Times" w:hAnsi="Times"/>
          <w:sz w:val="28"/>
          <w:szCs w:val="28"/>
          <w:highlight w:val="yellow"/>
        </w:rPr>
        <w:t>консистентности</w:t>
      </w:r>
      <w:proofErr w:type="spellEnd"/>
      <w:r w:rsidR="00111C70" w:rsidRPr="006C4ABA">
        <w:rPr>
          <w:rFonts w:ascii="Times" w:hAnsi="Times"/>
          <w:sz w:val="28"/>
          <w:szCs w:val="28"/>
          <w:highlight w:val="yellow"/>
        </w:rPr>
        <w:t>.</w:t>
      </w:r>
    </w:p>
    <w:p w14:paraId="0EFC99E4" w14:textId="77777777" w:rsidR="007D17EB" w:rsidRPr="006C4ABA" w:rsidRDefault="007D17EB" w:rsidP="006C4ABA">
      <w:pPr>
        <w:pStyle w:val="a6"/>
        <w:spacing w:line="360" w:lineRule="auto"/>
        <w:ind w:left="0" w:firstLine="709"/>
        <w:jc w:val="both"/>
        <w:rPr>
          <w:rFonts w:ascii="Times" w:hAnsi="Times"/>
          <w:sz w:val="28"/>
          <w:szCs w:val="28"/>
          <w:highlight w:val="yellow"/>
        </w:rPr>
      </w:pPr>
      <w:r w:rsidRPr="006C4ABA">
        <w:rPr>
          <w:rFonts w:ascii="Times" w:hAnsi="Times"/>
          <w:color w:val="000000"/>
          <w:sz w:val="28"/>
          <w:szCs w:val="28"/>
          <w:highlight w:val="yellow"/>
          <w:shd w:val="clear" w:color="auto" w:fill="FFFFFF"/>
        </w:rPr>
        <w:t xml:space="preserve">Автоматический интерфейс панели администратора. Используются </w:t>
      </w:r>
      <w:proofErr w:type="gramStart"/>
      <w:r w:rsidRPr="006C4ABA">
        <w:rPr>
          <w:rFonts w:ascii="Times" w:hAnsi="Times"/>
          <w:color w:val="000000"/>
          <w:sz w:val="28"/>
          <w:szCs w:val="28"/>
          <w:highlight w:val="yellow"/>
          <w:shd w:val="clear" w:color="auto" w:fill="FFFFFF"/>
        </w:rPr>
        <w:t>мета-данные</w:t>
      </w:r>
      <w:proofErr w:type="gramEnd"/>
      <w:r w:rsidRPr="006C4ABA">
        <w:rPr>
          <w:rFonts w:ascii="Times" w:hAnsi="Times"/>
          <w:color w:val="000000"/>
          <w:sz w:val="28"/>
          <w:szCs w:val="28"/>
          <w:highlight w:val="yellow"/>
          <w:shd w:val="clear" w:color="auto" w:fill="FFFFFF"/>
        </w:rPr>
        <w:t xml:space="preserve"> модели</w:t>
      </w:r>
      <w:r w:rsidR="006C4ABA" w:rsidRPr="006C4ABA">
        <w:rPr>
          <w:rFonts w:ascii="Times" w:hAnsi="Times"/>
          <w:color w:val="000000"/>
          <w:sz w:val="28"/>
          <w:szCs w:val="28"/>
          <w:highlight w:val="yellow"/>
          <w:shd w:val="clear" w:color="auto" w:fill="FFFFFF"/>
        </w:rPr>
        <w:t>,</w:t>
      </w:r>
      <w:r w:rsidRPr="006C4ABA">
        <w:rPr>
          <w:rFonts w:ascii="Times" w:hAnsi="Times"/>
          <w:color w:val="000000"/>
          <w:sz w:val="28"/>
          <w:szCs w:val="28"/>
          <w:highlight w:val="yellow"/>
          <w:shd w:val="clear" w:color="auto" w:fill="FFFFFF"/>
        </w:rPr>
        <w:t xml:space="preserve"> чтобы предоставить многофункциональный, готовый к использованию интерфейс для работы с содержимым.</w:t>
      </w:r>
    </w:p>
    <w:p w14:paraId="0BA86B24" w14:textId="77777777" w:rsidR="007D17EB" w:rsidDel="006C4ABA" w:rsidRDefault="007D17EB" w:rsidP="006C4ABA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del w:id="6" w:author="Александр Соколов" w:date="2020-06-04T23:10:00Z"/>
          <w:rFonts w:ascii="Times" w:hAnsi="Times" w:cs="Arial"/>
          <w:color w:val="222222"/>
          <w:sz w:val="28"/>
          <w:szCs w:val="28"/>
        </w:rPr>
      </w:pPr>
      <w:r w:rsidRPr="006C4ABA">
        <w:rPr>
          <w:rFonts w:ascii="Times" w:hAnsi="Times" w:cs="Arial"/>
          <w:color w:val="222222"/>
          <w:sz w:val="28"/>
          <w:szCs w:val="28"/>
          <w:highlight w:val="yellow"/>
        </w:rPr>
        <w:t>Стандартизированная структура - задаёт структуру проекта. Она помогает разработчикам понимать, где и как добавлять новую функциональность. Благодаря одинаковой для всех проектов структуре гораздо проще найти уже готовые решения или получить помощь от сообщества. Огромное количество увлеченных разработчиков поможет справиться с любой задачей гораздо быстрее.</w:t>
      </w:r>
    </w:p>
    <w:p w14:paraId="5722F71A" w14:textId="77777777" w:rsidR="00AE166C" w:rsidRDefault="00AE166C" w:rsidP="006C4ABA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Times" w:hAnsi="Times" w:cs="Arial"/>
          <w:color w:val="222222"/>
          <w:sz w:val="28"/>
          <w:szCs w:val="28"/>
        </w:rPr>
      </w:pPr>
    </w:p>
    <w:p w14:paraId="736E9508" w14:textId="77777777" w:rsidR="007D17EB" w:rsidRPr="00AE166C" w:rsidRDefault="00AE166C" w:rsidP="004F4180">
      <w:pPr>
        <w:pStyle w:val="1"/>
        <w:numPr>
          <w:ilvl w:val="0"/>
          <w:numId w:val="8"/>
        </w:numPr>
        <w:jc w:val="center"/>
      </w:pPr>
      <w:bookmarkStart w:id="7" w:name="_Toc42184746"/>
      <w:r w:rsidRPr="00AE166C">
        <w:t>Программная реализация</w:t>
      </w:r>
      <w:bookmarkEnd w:id="7"/>
    </w:p>
    <w:p w14:paraId="74584605" w14:textId="77777777" w:rsidR="00A8072F" w:rsidRDefault="00A8072F" w:rsidP="004F4180">
      <w:pPr>
        <w:pStyle w:val="1"/>
        <w:numPr>
          <w:ilvl w:val="1"/>
          <w:numId w:val="8"/>
        </w:numPr>
        <w:jc w:val="center"/>
      </w:pPr>
      <w:bookmarkStart w:id="8" w:name="_Toc42184747"/>
      <w:r w:rsidRPr="00A8072F">
        <w:t xml:space="preserve">Создание </w:t>
      </w:r>
      <w:r w:rsidRPr="00A8072F">
        <w:rPr>
          <w:lang w:val="en-US"/>
        </w:rPr>
        <w:t>Docker</w:t>
      </w:r>
      <w:r w:rsidRPr="00A8072F">
        <w:t xml:space="preserve"> образа</w:t>
      </w:r>
      <w:bookmarkEnd w:id="8"/>
    </w:p>
    <w:p w14:paraId="7983203B" w14:textId="13E38058" w:rsidR="00AE166C" w:rsidRPr="00AE166C" w:rsidDel="00C6368B" w:rsidRDefault="00AE166C" w:rsidP="00C6368B">
      <w:pPr>
        <w:ind w:firstLine="709"/>
        <w:rPr>
          <w:del w:id="9" w:author="Александр Соколов" w:date="2020-06-04T23:11:00Z"/>
        </w:rPr>
        <w:pPrChange w:id="10" w:author="Александр Соколов" w:date="2020-06-04T23:12:00Z">
          <w:pPr/>
        </w:pPrChange>
      </w:pPr>
    </w:p>
    <w:p w14:paraId="36785F5C" w14:textId="77777777" w:rsidR="007D17EB" w:rsidRPr="00A07248" w:rsidRDefault="007D17EB" w:rsidP="00C6368B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Times" w:hAnsi="Times" w:cs="Arial"/>
          <w:color w:val="222222"/>
          <w:sz w:val="28"/>
          <w:szCs w:val="28"/>
        </w:rPr>
        <w:pPrChange w:id="11" w:author="Александр Соколов" w:date="2020-06-04T23:12:00Z">
          <w:pPr>
            <w:pStyle w:val="a7"/>
            <w:shd w:val="clear" w:color="auto" w:fill="FFFFFF"/>
            <w:spacing w:before="0" w:beforeAutospacing="0" w:after="0" w:afterAutospacing="0" w:line="360" w:lineRule="auto"/>
            <w:ind w:firstLine="360"/>
            <w:jc w:val="both"/>
          </w:pPr>
        </w:pPrChange>
      </w:pPr>
      <w:r w:rsidRPr="00A07248">
        <w:rPr>
          <w:rFonts w:ascii="Times" w:hAnsi="Times" w:cs="Arial"/>
          <w:color w:val="222222"/>
          <w:sz w:val="28"/>
          <w:szCs w:val="28"/>
        </w:rPr>
        <w:t xml:space="preserve">Когда </w:t>
      </w:r>
      <w:r w:rsidR="00CD58EA">
        <w:rPr>
          <w:rFonts w:ascii="Times" w:hAnsi="Times" w:cs="Arial"/>
          <w:color w:val="222222"/>
          <w:sz w:val="28"/>
          <w:szCs w:val="28"/>
        </w:rPr>
        <w:t>мы</w:t>
      </w:r>
      <w:r w:rsidRPr="00A07248">
        <w:rPr>
          <w:rFonts w:ascii="Times" w:hAnsi="Times" w:cs="Arial"/>
          <w:color w:val="222222"/>
          <w:sz w:val="28"/>
          <w:szCs w:val="28"/>
        </w:rPr>
        <w:t xml:space="preserve"> создае</w:t>
      </w:r>
      <w:r w:rsidR="00CD58EA">
        <w:rPr>
          <w:rFonts w:ascii="Times" w:hAnsi="Times" w:cs="Arial"/>
          <w:color w:val="222222"/>
          <w:sz w:val="28"/>
          <w:szCs w:val="28"/>
        </w:rPr>
        <w:t>м</w:t>
      </w:r>
      <w:r w:rsidRPr="00A07248">
        <w:rPr>
          <w:rFonts w:ascii="Times" w:hAnsi="Times" w:cs="Arial"/>
          <w:color w:val="222222"/>
          <w:sz w:val="28"/>
          <w:szCs w:val="28"/>
        </w:rPr>
        <w:t xml:space="preserve"> образ </w:t>
      </w:r>
      <w:proofErr w:type="spellStart"/>
      <w:r w:rsidRPr="00A07248">
        <w:rPr>
          <w:rFonts w:ascii="Times" w:hAnsi="Times" w:cs="Arial"/>
          <w:color w:val="222222"/>
          <w:sz w:val="28"/>
          <w:szCs w:val="28"/>
        </w:rPr>
        <w:t>Docker</w:t>
      </w:r>
      <w:proofErr w:type="spellEnd"/>
      <w:r w:rsidRPr="00A07248">
        <w:rPr>
          <w:rFonts w:ascii="Times" w:hAnsi="Times" w:cs="Arial"/>
          <w:color w:val="222222"/>
          <w:sz w:val="28"/>
          <w:szCs w:val="28"/>
        </w:rPr>
        <w:t xml:space="preserve"> для своего </w:t>
      </w:r>
      <w:proofErr w:type="spellStart"/>
      <w:r w:rsidRPr="00A07248">
        <w:rPr>
          <w:rFonts w:ascii="Times" w:hAnsi="Times" w:cs="Arial"/>
          <w:color w:val="222222"/>
          <w:sz w:val="28"/>
          <w:szCs w:val="28"/>
        </w:rPr>
        <w:t>приложени</w:t>
      </w:r>
      <w:proofErr w:type="spellEnd"/>
      <w:r w:rsidRPr="00A07248">
        <w:rPr>
          <w:rFonts w:ascii="Times" w:hAnsi="Times" w:cs="Arial"/>
          <w:color w:val="222222"/>
          <w:sz w:val="28"/>
          <w:szCs w:val="28"/>
        </w:rPr>
        <w:t xml:space="preserve">, написанного на </w:t>
      </w:r>
      <w:r w:rsidRPr="00A07248">
        <w:rPr>
          <w:rFonts w:ascii="Times" w:hAnsi="Times" w:cs="Arial"/>
          <w:color w:val="222222"/>
          <w:sz w:val="28"/>
          <w:szCs w:val="28"/>
          <w:lang w:val="en-US"/>
        </w:rPr>
        <w:t>Python</w:t>
      </w:r>
      <w:r w:rsidRPr="00A07248">
        <w:rPr>
          <w:rFonts w:ascii="Times" w:hAnsi="Times" w:cs="Arial"/>
          <w:color w:val="222222"/>
          <w:sz w:val="28"/>
          <w:szCs w:val="28"/>
        </w:rPr>
        <w:t xml:space="preserve">, мы должны построить его поверх существующего образа - и есть много возможных вариантов. Существуют образы ОС, такие как </w:t>
      </w:r>
      <w:proofErr w:type="spellStart"/>
      <w:r w:rsidRPr="00A07248">
        <w:rPr>
          <w:rFonts w:ascii="Times" w:hAnsi="Times" w:cs="Arial"/>
          <w:color w:val="222222"/>
          <w:sz w:val="28"/>
          <w:szCs w:val="28"/>
        </w:rPr>
        <w:t>Ubuntu</w:t>
      </w:r>
      <w:proofErr w:type="spellEnd"/>
      <w:r w:rsidRPr="00A07248">
        <w:rPr>
          <w:rFonts w:ascii="Times" w:hAnsi="Times" w:cs="Arial"/>
          <w:color w:val="222222"/>
          <w:sz w:val="28"/>
          <w:szCs w:val="28"/>
        </w:rPr>
        <w:t xml:space="preserve"> и </w:t>
      </w:r>
      <w:proofErr w:type="spellStart"/>
      <w:r w:rsidRPr="00A07248">
        <w:rPr>
          <w:rFonts w:ascii="Times" w:hAnsi="Times" w:cs="Arial"/>
          <w:color w:val="222222"/>
          <w:sz w:val="28"/>
          <w:szCs w:val="28"/>
        </w:rPr>
        <w:t>CentOS</w:t>
      </w:r>
      <w:proofErr w:type="spellEnd"/>
      <w:r w:rsidRPr="00A07248">
        <w:rPr>
          <w:rFonts w:ascii="Times" w:hAnsi="Times" w:cs="Arial"/>
          <w:color w:val="222222"/>
          <w:sz w:val="28"/>
          <w:szCs w:val="28"/>
        </w:rPr>
        <w:t xml:space="preserve">, а также существует множество различных вариантов </w:t>
      </w:r>
      <w:proofErr w:type="spellStart"/>
      <w:r w:rsidRPr="00A07248">
        <w:rPr>
          <w:rFonts w:ascii="Times" w:hAnsi="Times" w:cs="Arial"/>
          <w:color w:val="222222"/>
          <w:sz w:val="28"/>
          <w:szCs w:val="28"/>
        </w:rPr>
        <w:t>python</w:t>
      </w:r>
      <w:proofErr w:type="spellEnd"/>
      <w:r w:rsidRPr="00A07248">
        <w:rPr>
          <w:rFonts w:ascii="Times" w:hAnsi="Times" w:cs="Arial"/>
          <w:color w:val="222222"/>
          <w:sz w:val="28"/>
          <w:szCs w:val="28"/>
        </w:rPr>
        <w:t xml:space="preserve"> образов.</w:t>
      </w:r>
    </w:p>
    <w:p w14:paraId="42EF23DD" w14:textId="7D255CE1" w:rsidR="00A24790" w:rsidRPr="00A07248" w:rsidRDefault="007D17EB" w:rsidP="00C6368B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Times" w:hAnsi="Times" w:cs="Arial"/>
          <w:color w:val="222222"/>
          <w:sz w:val="28"/>
          <w:szCs w:val="28"/>
        </w:rPr>
        <w:pPrChange w:id="12" w:author="Александр Соколов" w:date="2020-06-04T23:12:00Z">
          <w:pPr>
            <w:pStyle w:val="a7"/>
            <w:shd w:val="clear" w:color="auto" w:fill="FFFFFF"/>
            <w:spacing w:before="0" w:beforeAutospacing="0" w:after="0" w:afterAutospacing="0" w:line="360" w:lineRule="auto"/>
            <w:ind w:firstLine="360"/>
            <w:jc w:val="both"/>
          </w:pPr>
        </w:pPrChange>
      </w:pPr>
      <w:r w:rsidRPr="00A07248">
        <w:rPr>
          <w:rFonts w:ascii="Times" w:hAnsi="Times" w:cs="Arial"/>
          <w:color w:val="222222"/>
          <w:sz w:val="28"/>
          <w:szCs w:val="28"/>
        </w:rPr>
        <w:t xml:space="preserve">Существует ряд общих критериев выбора базового </w:t>
      </w:r>
      <w:r w:rsidR="00A24790" w:rsidRPr="00A07248">
        <w:rPr>
          <w:rFonts w:ascii="Times" w:hAnsi="Times" w:cs="Arial"/>
          <w:color w:val="222222"/>
          <w:sz w:val="28"/>
          <w:szCs w:val="28"/>
        </w:rPr>
        <w:t xml:space="preserve">образа, которыми </w:t>
      </w:r>
      <w:r w:rsidR="00A24790" w:rsidRPr="00C6368B">
        <w:rPr>
          <w:rFonts w:ascii="Times" w:hAnsi="Times" w:cs="Arial"/>
          <w:color w:val="222222"/>
          <w:sz w:val="28"/>
          <w:szCs w:val="28"/>
          <w:highlight w:val="yellow"/>
          <w:rPrChange w:id="13" w:author="Александр Соколов" w:date="2020-06-04T23:12:00Z">
            <w:rPr>
              <w:rFonts w:ascii="Times" w:hAnsi="Times" w:cs="Arial"/>
              <w:color w:val="222222"/>
              <w:sz w:val="28"/>
              <w:szCs w:val="28"/>
            </w:rPr>
          </w:rPrChange>
        </w:rPr>
        <w:t>мы должны</w:t>
      </w:r>
      <w:r w:rsidR="00A24790" w:rsidRPr="00A07248">
        <w:rPr>
          <w:rFonts w:ascii="Times" w:hAnsi="Times" w:cs="Arial"/>
          <w:color w:val="222222"/>
          <w:sz w:val="28"/>
          <w:szCs w:val="28"/>
        </w:rPr>
        <w:t xml:space="preserve"> </w:t>
      </w:r>
      <w:r w:rsidR="005C7F1C" w:rsidRPr="00A07248">
        <w:rPr>
          <w:rFonts w:ascii="Times" w:hAnsi="Times" w:cs="Arial"/>
          <w:color w:val="222222"/>
          <w:sz w:val="28"/>
          <w:szCs w:val="28"/>
        </w:rPr>
        <w:t>руководствоваться</w:t>
      </w:r>
      <w:ins w:id="14" w:author="Александр Соколов" w:date="2020-06-04T23:12:00Z">
        <w:r w:rsidR="00C6368B" w:rsidRPr="00C6368B">
          <w:rPr>
            <w:rFonts w:ascii="Times" w:hAnsi="Times" w:cs="Arial"/>
            <w:color w:val="222222"/>
            <w:sz w:val="28"/>
            <w:szCs w:val="28"/>
            <w:rPrChange w:id="15" w:author="Александр Соколов" w:date="2020-06-04T23:12:00Z">
              <w:rPr>
                <w:rFonts w:ascii="Times" w:hAnsi="Times" w:cs="Arial"/>
                <w:color w:val="222222"/>
                <w:sz w:val="28"/>
                <w:szCs w:val="28"/>
                <w:lang w:val="en-US"/>
              </w:rPr>
            </w:rPrChange>
          </w:rPr>
          <w:t>.</w:t>
        </w:r>
      </w:ins>
      <w:del w:id="16" w:author="Александр Соколов" w:date="2020-06-04T23:12:00Z">
        <w:r w:rsidRPr="00A07248" w:rsidDel="00C6368B">
          <w:rPr>
            <w:rFonts w:ascii="Times" w:hAnsi="Times" w:cs="Arial"/>
            <w:color w:val="222222"/>
            <w:sz w:val="28"/>
            <w:szCs w:val="28"/>
          </w:rPr>
          <w:delText>:</w:delText>
        </w:r>
      </w:del>
    </w:p>
    <w:p w14:paraId="6B3FAE26" w14:textId="2AF064A7" w:rsidR="00A24790" w:rsidRPr="00A24790" w:rsidRDefault="00A24790" w:rsidP="00C6368B">
      <w:pPr>
        <w:numPr>
          <w:ilvl w:val="0"/>
          <w:numId w:val="12"/>
        </w:numPr>
        <w:shd w:val="clear" w:color="auto" w:fill="FFFFFF"/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rFonts w:ascii="Times" w:hAnsi="Times" w:cs="Arial"/>
          <w:color w:val="202020"/>
          <w:sz w:val="28"/>
          <w:szCs w:val="28"/>
        </w:rPr>
        <w:pPrChange w:id="17" w:author="Александр Соколов" w:date="2020-06-04T23:12:00Z">
          <w:pPr>
            <w:numPr>
              <w:numId w:val="2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360" w:lineRule="auto"/>
            <w:ind w:left="720" w:hanging="360"/>
            <w:jc w:val="both"/>
          </w:pPr>
        </w:pPrChange>
      </w:pPr>
      <w:r w:rsidRPr="00A07248">
        <w:rPr>
          <w:rFonts w:ascii="Times" w:hAnsi="Times" w:cs="Arial"/>
          <w:b/>
          <w:bCs/>
          <w:color w:val="202020"/>
          <w:sz w:val="28"/>
          <w:szCs w:val="28"/>
        </w:rPr>
        <w:t>Стабильность.</w:t>
      </w:r>
      <w:ins w:id="18" w:author="Александр Соколов" w:date="2020-06-04T23:13:00Z">
        <w:r w:rsidR="000A6C9D" w:rsidRPr="000A6C9D">
          <w:rPr>
            <w:rFonts w:ascii="Times" w:hAnsi="Times" w:cs="Arial"/>
            <w:color w:val="202020"/>
            <w:sz w:val="28"/>
            <w:szCs w:val="28"/>
            <w:rPrChange w:id="19" w:author="Александр Соколов" w:date="2020-06-04T23:13:00Z">
              <w:rPr>
                <w:rFonts w:ascii="Times" w:hAnsi="Times" w:cs="Arial"/>
                <w:color w:val="202020"/>
                <w:sz w:val="28"/>
                <w:szCs w:val="28"/>
                <w:lang w:val="en-US"/>
              </w:rPr>
            </w:rPrChange>
          </w:rPr>
          <w:t xml:space="preserve"> </w:t>
        </w:r>
      </w:ins>
      <w:del w:id="20" w:author="Александр Соколов" w:date="2020-06-04T23:13:00Z">
        <w:r w:rsidRPr="00A24790" w:rsidDel="000A6C9D">
          <w:rPr>
            <w:rFonts w:ascii="Times" w:hAnsi="Times" w:cs="Arial"/>
            <w:color w:val="202020"/>
            <w:sz w:val="28"/>
            <w:szCs w:val="28"/>
          </w:rPr>
          <w:delText> </w:delText>
        </w:r>
      </w:del>
      <w:r w:rsidRPr="000A6C9D">
        <w:rPr>
          <w:rFonts w:ascii="Times" w:hAnsi="Times" w:cs="Arial"/>
          <w:color w:val="202020"/>
          <w:sz w:val="28"/>
          <w:szCs w:val="28"/>
          <w:highlight w:val="yellow"/>
          <w:rPrChange w:id="21" w:author="Александр Соколов" w:date="2020-06-04T23:13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>Мы хотим,</w:t>
      </w:r>
      <w:r w:rsidRPr="00A24790">
        <w:rPr>
          <w:rFonts w:ascii="Times" w:hAnsi="Times" w:cs="Arial"/>
          <w:color w:val="202020"/>
          <w:sz w:val="28"/>
          <w:szCs w:val="28"/>
        </w:rPr>
        <w:t xml:space="preserve"> чтобы сборка предоставляла тот же базовый набор библиотек, структуру каталогов и инфраструктуру</w:t>
      </w:r>
      <w:r w:rsidRPr="000A6C9D">
        <w:rPr>
          <w:rFonts w:ascii="Times" w:hAnsi="Times" w:cs="Arial"/>
          <w:color w:val="202020"/>
          <w:sz w:val="28"/>
          <w:szCs w:val="28"/>
          <w:highlight w:val="yellow"/>
          <w:rPrChange w:id="22" w:author="Александр Соколов" w:date="2020-06-04T23:13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>, что и завтра</w:t>
      </w:r>
      <w:r w:rsidRPr="00A24790">
        <w:rPr>
          <w:rFonts w:ascii="Times" w:hAnsi="Times" w:cs="Arial"/>
          <w:color w:val="202020"/>
          <w:sz w:val="28"/>
          <w:szCs w:val="28"/>
        </w:rPr>
        <w:t xml:space="preserve">, иначе приложение будет </w:t>
      </w:r>
      <w:r w:rsidRPr="000A6C9D">
        <w:rPr>
          <w:rFonts w:ascii="Times" w:hAnsi="Times" w:cs="Arial"/>
          <w:color w:val="202020"/>
          <w:sz w:val="28"/>
          <w:szCs w:val="28"/>
          <w:highlight w:val="yellow"/>
          <w:rPrChange w:id="23" w:author="Александр Соколов" w:date="2020-06-04T23:13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>случайным</w:t>
      </w:r>
      <w:r w:rsidRPr="00A24790">
        <w:rPr>
          <w:rFonts w:ascii="Times" w:hAnsi="Times" w:cs="Arial"/>
          <w:color w:val="202020"/>
          <w:sz w:val="28"/>
          <w:szCs w:val="28"/>
        </w:rPr>
        <w:t xml:space="preserve"> образом </w:t>
      </w:r>
      <w:r w:rsidRPr="000A6C9D">
        <w:rPr>
          <w:rFonts w:ascii="Times" w:hAnsi="Times" w:cs="Arial"/>
          <w:color w:val="202020"/>
          <w:sz w:val="28"/>
          <w:szCs w:val="28"/>
          <w:highlight w:val="yellow"/>
          <w:rPrChange w:id="24" w:author="Александр Соколов" w:date="2020-06-04T23:13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>ломаться</w:t>
      </w:r>
      <w:r w:rsidRPr="00A24790">
        <w:rPr>
          <w:rFonts w:ascii="Times" w:hAnsi="Times" w:cs="Arial"/>
          <w:color w:val="202020"/>
          <w:sz w:val="28"/>
          <w:szCs w:val="28"/>
        </w:rPr>
        <w:t>.</w:t>
      </w:r>
    </w:p>
    <w:p w14:paraId="0508D1FB" w14:textId="61B3895F" w:rsidR="00A24790" w:rsidRPr="00A24790" w:rsidRDefault="00A24790" w:rsidP="00C6368B">
      <w:pPr>
        <w:numPr>
          <w:ilvl w:val="0"/>
          <w:numId w:val="12"/>
        </w:numPr>
        <w:shd w:val="clear" w:color="auto" w:fill="FFFFFF"/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rFonts w:ascii="Times" w:hAnsi="Times" w:cs="Arial"/>
          <w:color w:val="202020"/>
          <w:sz w:val="28"/>
          <w:szCs w:val="28"/>
        </w:rPr>
        <w:pPrChange w:id="25" w:author="Александр Соколов" w:date="2020-06-04T23:12:00Z">
          <w:pPr>
            <w:numPr>
              <w:numId w:val="2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360" w:lineRule="auto"/>
            <w:ind w:left="720" w:hanging="360"/>
            <w:jc w:val="both"/>
          </w:pPr>
        </w:pPrChange>
      </w:pPr>
      <w:r w:rsidRPr="00A07248">
        <w:rPr>
          <w:rFonts w:ascii="Times" w:hAnsi="Times" w:cs="Arial"/>
          <w:b/>
          <w:bCs/>
          <w:color w:val="202020"/>
          <w:sz w:val="28"/>
          <w:szCs w:val="28"/>
        </w:rPr>
        <w:t>Обновления безопасности:</w:t>
      </w:r>
      <w:ins w:id="26" w:author="Александр Соколов" w:date="2020-06-04T23:13:00Z">
        <w:r w:rsidR="000A6C9D" w:rsidRPr="000A6C9D">
          <w:rPr>
            <w:rFonts w:ascii="Times" w:hAnsi="Times" w:cs="Arial"/>
            <w:color w:val="202020"/>
            <w:sz w:val="28"/>
            <w:szCs w:val="28"/>
            <w:rPrChange w:id="27" w:author="Александр Соколов" w:date="2020-06-04T23:13:00Z">
              <w:rPr>
                <w:rFonts w:ascii="Times" w:hAnsi="Times" w:cs="Arial"/>
                <w:color w:val="202020"/>
                <w:sz w:val="28"/>
                <w:szCs w:val="28"/>
                <w:lang w:val="en-US"/>
              </w:rPr>
            </w:rPrChange>
          </w:rPr>
          <w:t xml:space="preserve"> </w:t>
        </w:r>
      </w:ins>
      <w:del w:id="28" w:author="Александр Соколов" w:date="2020-06-04T23:13:00Z">
        <w:r w:rsidRPr="00A24790" w:rsidDel="000A6C9D">
          <w:rPr>
            <w:rFonts w:ascii="Times" w:hAnsi="Times" w:cs="Arial"/>
            <w:color w:val="202020"/>
            <w:sz w:val="28"/>
            <w:szCs w:val="28"/>
          </w:rPr>
          <w:delText> </w:delText>
        </w:r>
      </w:del>
      <w:r w:rsidRPr="000A6C9D">
        <w:rPr>
          <w:rFonts w:ascii="Times" w:hAnsi="Times" w:cs="Arial"/>
          <w:color w:val="202020"/>
          <w:sz w:val="28"/>
          <w:szCs w:val="28"/>
          <w:highlight w:val="yellow"/>
          <w:rPrChange w:id="29" w:author="Александр Соколов" w:date="2020-06-04T23:13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 xml:space="preserve">мы </w:t>
      </w:r>
      <w:proofErr w:type="spellStart"/>
      <w:r w:rsidRPr="000A6C9D">
        <w:rPr>
          <w:rFonts w:ascii="Times" w:hAnsi="Times" w:cs="Arial"/>
          <w:color w:val="202020"/>
          <w:sz w:val="28"/>
          <w:szCs w:val="28"/>
          <w:highlight w:val="yellow"/>
          <w:rPrChange w:id="30" w:author="Александр Соколов" w:date="2020-06-04T23:13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>хотитим</w:t>
      </w:r>
      <w:proofErr w:type="spellEnd"/>
      <w:r w:rsidRPr="00A24790">
        <w:rPr>
          <w:rFonts w:ascii="Times" w:hAnsi="Times" w:cs="Arial"/>
          <w:color w:val="202020"/>
          <w:sz w:val="28"/>
          <w:szCs w:val="28"/>
        </w:rPr>
        <w:t xml:space="preserve">, чтобы базовый образ был </w:t>
      </w:r>
      <w:r w:rsidRPr="000A6C9D">
        <w:rPr>
          <w:rFonts w:ascii="Times" w:hAnsi="Times" w:cs="Arial"/>
          <w:color w:val="202020"/>
          <w:sz w:val="28"/>
          <w:szCs w:val="28"/>
          <w:highlight w:val="yellow"/>
          <w:rPrChange w:id="31" w:author="Александр Соколов" w:date="2020-06-04T23:13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>в хорошем состоянии</w:t>
      </w:r>
      <w:r w:rsidRPr="00A24790">
        <w:rPr>
          <w:rFonts w:ascii="Times" w:hAnsi="Times" w:cs="Arial"/>
          <w:color w:val="202020"/>
          <w:sz w:val="28"/>
          <w:szCs w:val="28"/>
        </w:rPr>
        <w:t xml:space="preserve">, чтобы </w:t>
      </w:r>
      <w:r w:rsidRPr="000A6C9D">
        <w:rPr>
          <w:rFonts w:ascii="Times" w:hAnsi="Times" w:cs="Arial"/>
          <w:color w:val="202020"/>
          <w:sz w:val="28"/>
          <w:szCs w:val="28"/>
          <w:highlight w:val="yellow"/>
          <w:rPrChange w:id="32" w:author="Александр Соколов" w:date="2020-06-04T23:13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>вы</w:t>
      </w:r>
      <w:r w:rsidRPr="00A24790">
        <w:rPr>
          <w:rFonts w:ascii="Times" w:hAnsi="Times" w:cs="Arial"/>
          <w:color w:val="202020"/>
          <w:sz w:val="28"/>
          <w:szCs w:val="28"/>
        </w:rPr>
        <w:t xml:space="preserve"> своевременно получали обновления безопасности для базовой операционной системы.</w:t>
      </w:r>
    </w:p>
    <w:p w14:paraId="3E6C4C7F" w14:textId="77777777" w:rsidR="00A24790" w:rsidRPr="00A24790" w:rsidRDefault="00A24790" w:rsidP="00C6368B">
      <w:pPr>
        <w:numPr>
          <w:ilvl w:val="0"/>
          <w:numId w:val="12"/>
        </w:numPr>
        <w:shd w:val="clear" w:color="auto" w:fill="FFFFFF"/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rFonts w:ascii="Times" w:hAnsi="Times" w:cs="Arial"/>
          <w:color w:val="202020"/>
          <w:sz w:val="28"/>
          <w:szCs w:val="28"/>
        </w:rPr>
        <w:pPrChange w:id="33" w:author="Александр Соколов" w:date="2020-06-04T23:12:00Z">
          <w:pPr>
            <w:numPr>
              <w:numId w:val="2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360" w:lineRule="auto"/>
            <w:ind w:left="720" w:hanging="360"/>
            <w:jc w:val="both"/>
          </w:pPr>
        </w:pPrChange>
      </w:pPr>
      <w:r w:rsidRPr="00A07248">
        <w:rPr>
          <w:rFonts w:ascii="Times" w:hAnsi="Times" w:cs="Arial"/>
          <w:b/>
          <w:bCs/>
          <w:color w:val="202020"/>
          <w:sz w:val="28"/>
          <w:szCs w:val="28"/>
        </w:rPr>
        <w:t>Современные зависимости</w:t>
      </w:r>
      <w:r w:rsidR="00DA45CF" w:rsidRPr="00A07248">
        <w:rPr>
          <w:rFonts w:ascii="Times" w:hAnsi="Times" w:cs="Arial"/>
          <w:b/>
          <w:bCs/>
          <w:color w:val="202020"/>
          <w:sz w:val="28"/>
          <w:szCs w:val="28"/>
        </w:rPr>
        <w:t>:</w:t>
      </w:r>
      <w:r w:rsidR="00DA45CF" w:rsidRPr="00A24790">
        <w:rPr>
          <w:rFonts w:ascii="Times" w:hAnsi="Times" w:cs="Arial"/>
          <w:color w:val="202020"/>
          <w:sz w:val="28"/>
          <w:szCs w:val="28"/>
        </w:rPr>
        <w:t xml:space="preserve"> мы</w:t>
      </w:r>
      <w:r w:rsidRPr="00A07248">
        <w:rPr>
          <w:rFonts w:ascii="Times" w:hAnsi="Times" w:cs="Arial"/>
          <w:color w:val="202020"/>
          <w:sz w:val="28"/>
          <w:szCs w:val="28"/>
        </w:rPr>
        <w:t xml:space="preserve"> </w:t>
      </w:r>
      <w:r w:rsidRPr="00A24790">
        <w:rPr>
          <w:rFonts w:ascii="Times" w:hAnsi="Times" w:cs="Arial"/>
          <w:color w:val="202020"/>
          <w:sz w:val="28"/>
          <w:szCs w:val="28"/>
        </w:rPr>
        <w:t>созд</w:t>
      </w:r>
      <w:r w:rsidRPr="00A07248">
        <w:rPr>
          <w:rFonts w:ascii="Times" w:hAnsi="Times" w:cs="Arial"/>
          <w:color w:val="202020"/>
          <w:sz w:val="28"/>
          <w:szCs w:val="28"/>
        </w:rPr>
        <w:t>аем</w:t>
      </w:r>
      <w:r w:rsidRPr="00A24790">
        <w:rPr>
          <w:rFonts w:ascii="Times" w:hAnsi="Times" w:cs="Arial"/>
          <w:color w:val="202020"/>
          <w:sz w:val="28"/>
          <w:szCs w:val="28"/>
        </w:rPr>
        <w:t xml:space="preserve"> </w:t>
      </w:r>
      <w:r w:rsidRPr="00A07248">
        <w:rPr>
          <w:rFonts w:ascii="Times" w:hAnsi="Times" w:cs="Arial"/>
          <w:color w:val="202020"/>
          <w:sz w:val="28"/>
          <w:szCs w:val="28"/>
        </w:rPr>
        <w:t>сложное</w:t>
      </w:r>
      <w:r w:rsidRPr="00A24790">
        <w:rPr>
          <w:rFonts w:ascii="Times" w:hAnsi="Times" w:cs="Arial"/>
          <w:color w:val="202020"/>
          <w:sz w:val="28"/>
          <w:szCs w:val="28"/>
        </w:rPr>
        <w:t xml:space="preserve"> приложение </w:t>
      </w:r>
      <w:r w:rsidRPr="00A07248">
        <w:rPr>
          <w:rFonts w:ascii="Times" w:hAnsi="Times" w:cs="Arial"/>
          <w:color w:val="202020"/>
          <w:sz w:val="28"/>
          <w:szCs w:val="28"/>
        </w:rPr>
        <w:t xml:space="preserve">и </w:t>
      </w:r>
      <w:proofErr w:type="spellStart"/>
      <w:r w:rsidRPr="00A24790">
        <w:rPr>
          <w:rFonts w:ascii="Times" w:hAnsi="Times" w:cs="Arial"/>
          <w:color w:val="202020"/>
          <w:sz w:val="28"/>
          <w:szCs w:val="28"/>
        </w:rPr>
        <w:t>будете</w:t>
      </w:r>
      <w:r w:rsidRPr="00A07248">
        <w:rPr>
          <w:rFonts w:ascii="Times" w:hAnsi="Times" w:cs="Arial"/>
          <w:color w:val="202020"/>
          <w:sz w:val="28"/>
          <w:szCs w:val="28"/>
        </w:rPr>
        <w:t>м</w:t>
      </w:r>
      <w:proofErr w:type="spellEnd"/>
      <w:r w:rsidRPr="00A24790">
        <w:rPr>
          <w:rFonts w:ascii="Times" w:hAnsi="Times" w:cs="Arial"/>
          <w:color w:val="202020"/>
          <w:sz w:val="28"/>
          <w:szCs w:val="28"/>
        </w:rPr>
        <w:t xml:space="preserve"> зависеть от установленных в операционной системе библиотек и приложений. </w:t>
      </w:r>
      <w:r w:rsidRPr="00A07248">
        <w:rPr>
          <w:rFonts w:ascii="Times" w:hAnsi="Times" w:cs="Arial"/>
          <w:color w:val="202020"/>
          <w:sz w:val="28"/>
          <w:szCs w:val="28"/>
        </w:rPr>
        <w:t>Мы</w:t>
      </w:r>
      <w:r w:rsidRPr="00A24790">
        <w:rPr>
          <w:rFonts w:ascii="Times" w:hAnsi="Times" w:cs="Arial"/>
          <w:color w:val="202020"/>
          <w:sz w:val="28"/>
          <w:szCs w:val="28"/>
        </w:rPr>
        <w:t xml:space="preserve"> хотели бы, чтобы они не были слишком старыми.</w:t>
      </w:r>
    </w:p>
    <w:p w14:paraId="5BBF7475" w14:textId="77777777" w:rsidR="00A24790" w:rsidRPr="00A24790" w:rsidRDefault="00A24790" w:rsidP="00C6368B">
      <w:pPr>
        <w:numPr>
          <w:ilvl w:val="0"/>
          <w:numId w:val="12"/>
        </w:numPr>
        <w:shd w:val="clear" w:color="auto" w:fill="FFFFFF"/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rFonts w:ascii="Times" w:hAnsi="Times" w:cs="Arial"/>
          <w:color w:val="202020"/>
          <w:sz w:val="28"/>
          <w:szCs w:val="28"/>
        </w:rPr>
        <w:pPrChange w:id="34" w:author="Александр Соколов" w:date="2020-06-04T23:12:00Z">
          <w:pPr>
            <w:numPr>
              <w:numId w:val="2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360" w:lineRule="auto"/>
            <w:ind w:left="720" w:hanging="360"/>
            <w:jc w:val="both"/>
          </w:pPr>
        </w:pPrChange>
      </w:pPr>
      <w:proofErr w:type="spellStart"/>
      <w:r w:rsidRPr="00A07248">
        <w:rPr>
          <w:rFonts w:ascii="Times" w:hAnsi="Times" w:cs="Arial"/>
          <w:b/>
          <w:bCs/>
          <w:color w:val="202020"/>
          <w:sz w:val="28"/>
          <w:szCs w:val="28"/>
        </w:rPr>
        <w:t>Наиболе</w:t>
      </w:r>
      <w:proofErr w:type="spellEnd"/>
      <w:r w:rsidRPr="00A07248">
        <w:rPr>
          <w:rFonts w:ascii="Times" w:hAnsi="Times" w:cs="Arial"/>
          <w:b/>
          <w:bCs/>
          <w:color w:val="202020"/>
          <w:sz w:val="28"/>
          <w:szCs w:val="28"/>
        </w:rPr>
        <w:t xml:space="preserve"> новая версия </w:t>
      </w:r>
      <w:proofErr w:type="spellStart"/>
      <w:r w:rsidRPr="00A07248">
        <w:rPr>
          <w:rFonts w:ascii="Times" w:hAnsi="Times" w:cs="Arial"/>
          <w:b/>
          <w:bCs/>
          <w:color w:val="202020"/>
          <w:sz w:val="28"/>
          <w:szCs w:val="28"/>
        </w:rPr>
        <w:t>Python</w:t>
      </w:r>
      <w:proofErr w:type="spellEnd"/>
      <w:r w:rsidR="00DA45CF" w:rsidRPr="00A07248">
        <w:rPr>
          <w:rFonts w:ascii="Times" w:hAnsi="Times" w:cs="Arial"/>
          <w:b/>
          <w:bCs/>
          <w:color w:val="202020"/>
          <w:sz w:val="28"/>
          <w:szCs w:val="28"/>
        </w:rPr>
        <w:t>:</w:t>
      </w:r>
      <w:r w:rsidR="00DA45CF" w:rsidRPr="00A24790">
        <w:rPr>
          <w:rFonts w:ascii="Times" w:hAnsi="Times" w:cs="Arial"/>
          <w:color w:val="202020"/>
          <w:sz w:val="28"/>
          <w:szCs w:val="28"/>
        </w:rPr>
        <w:t xml:space="preserve"> хотя</w:t>
      </w:r>
      <w:r w:rsidRPr="00A24790">
        <w:rPr>
          <w:rFonts w:ascii="Times" w:hAnsi="Times" w:cs="Arial"/>
          <w:color w:val="202020"/>
          <w:sz w:val="28"/>
          <w:szCs w:val="28"/>
        </w:rPr>
        <w:t xml:space="preserve"> это можно обойти, установив </w:t>
      </w:r>
      <w:proofErr w:type="spellStart"/>
      <w:r w:rsidRPr="00A24790">
        <w:rPr>
          <w:rFonts w:ascii="Times" w:hAnsi="Times" w:cs="Arial"/>
          <w:color w:val="202020"/>
          <w:sz w:val="28"/>
          <w:szCs w:val="28"/>
        </w:rPr>
        <w:t>Python</w:t>
      </w:r>
      <w:proofErr w:type="spellEnd"/>
      <w:r w:rsidRPr="00A24790">
        <w:rPr>
          <w:rFonts w:ascii="Times" w:hAnsi="Times" w:cs="Arial"/>
          <w:color w:val="202020"/>
          <w:sz w:val="28"/>
          <w:szCs w:val="28"/>
        </w:rPr>
        <w:t xml:space="preserve"> самостоятельно, наличие современного </w:t>
      </w:r>
      <w:proofErr w:type="spellStart"/>
      <w:r w:rsidRPr="00A24790">
        <w:rPr>
          <w:rFonts w:ascii="Times" w:hAnsi="Times" w:cs="Arial"/>
          <w:color w:val="202020"/>
          <w:sz w:val="28"/>
          <w:szCs w:val="28"/>
        </w:rPr>
        <w:t>Python</w:t>
      </w:r>
      <w:proofErr w:type="spellEnd"/>
      <w:r w:rsidRPr="00A24790">
        <w:rPr>
          <w:rFonts w:ascii="Times" w:hAnsi="Times" w:cs="Arial"/>
          <w:color w:val="202020"/>
          <w:sz w:val="28"/>
          <w:szCs w:val="28"/>
        </w:rPr>
        <w:t xml:space="preserve"> экономит </w:t>
      </w:r>
      <w:r w:rsidRPr="00A07248">
        <w:rPr>
          <w:rFonts w:ascii="Times" w:hAnsi="Times" w:cs="Arial"/>
          <w:color w:val="202020"/>
          <w:sz w:val="28"/>
          <w:szCs w:val="28"/>
        </w:rPr>
        <w:t>наши</w:t>
      </w:r>
      <w:r w:rsidRPr="00A24790">
        <w:rPr>
          <w:rFonts w:ascii="Times" w:hAnsi="Times" w:cs="Arial"/>
          <w:color w:val="202020"/>
          <w:sz w:val="28"/>
          <w:szCs w:val="28"/>
        </w:rPr>
        <w:t xml:space="preserve"> усилия.</w:t>
      </w:r>
    </w:p>
    <w:p w14:paraId="5AE3A1EA" w14:textId="77777777" w:rsidR="00A24790" w:rsidRPr="00DA45CF" w:rsidRDefault="00A24790" w:rsidP="00C6368B">
      <w:pPr>
        <w:numPr>
          <w:ilvl w:val="0"/>
          <w:numId w:val="12"/>
        </w:numPr>
        <w:shd w:val="clear" w:color="auto" w:fill="FFFFFF"/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rFonts w:ascii="Times" w:hAnsi="Times" w:cs="Arial"/>
          <w:color w:val="202020"/>
          <w:sz w:val="28"/>
          <w:szCs w:val="28"/>
        </w:rPr>
        <w:pPrChange w:id="35" w:author="Александр Соколов" w:date="2020-06-04T23:12:00Z">
          <w:pPr>
            <w:numPr>
              <w:numId w:val="2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360" w:lineRule="auto"/>
            <w:ind w:left="720" w:hanging="360"/>
            <w:jc w:val="both"/>
          </w:pPr>
        </w:pPrChange>
      </w:pPr>
      <w:r w:rsidRPr="00A07248">
        <w:rPr>
          <w:rFonts w:ascii="Times" w:hAnsi="Times" w:cs="Arial"/>
          <w:b/>
          <w:bCs/>
          <w:color w:val="202020"/>
          <w:sz w:val="28"/>
          <w:szCs w:val="28"/>
        </w:rPr>
        <w:t xml:space="preserve">Небольшой размер образа: </w:t>
      </w:r>
      <w:r w:rsidRPr="00A07248">
        <w:rPr>
          <w:rFonts w:ascii="Times" w:hAnsi="Times" w:cs="Arial"/>
          <w:bCs/>
          <w:color w:val="202020"/>
          <w:sz w:val="28"/>
          <w:szCs w:val="28"/>
        </w:rPr>
        <w:t>при</w:t>
      </w:r>
      <w:r w:rsidRPr="00A24790">
        <w:rPr>
          <w:rFonts w:ascii="Times" w:hAnsi="Times" w:cs="Arial"/>
          <w:color w:val="202020"/>
          <w:sz w:val="28"/>
          <w:szCs w:val="28"/>
        </w:rPr>
        <w:t xml:space="preserve"> прочих равных условиях лучше иметь </w:t>
      </w:r>
      <w:r w:rsidR="005C7F1C" w:rsidRPr="00A07248">
        <w:rPr>
          <w:rFonts w:ascii="Times" w:hAnsi="Times" w:cs="Arial"/>
          <w:color w:val="202020"/>
          <w:sz w:val="28"/>
          <w:szCs w:val="28"/>
        </w:rPr>
        <w:t xml:space="preserve">образ </w:t>
      </w:r>
      <w:proofErr w:type="spellStart"/>
      <w:r w:rsidRPr="00A24790">
        <w:rPr>
          <w:rFonts w:ascii="Times" w:hAnsi="Times" w:cs="Arial"/>
          <w:color w:val="202020"/>
          <w:sz w:val="28"/>
          <w:szCs w:val="28"/>
        </w:rPr>
        <w:t>Docker</w:t>
      </w:r>
      <w:proofErr w:type="spellEnd"/>
      <w:r w:rsidRPr="00A24790">
        <w:rPr>
          <w:rFonts w:ascii="Times" w:hAnsi="Times" w:cs="Arial"/>
          <w:color w:val="202020"/>
          <w:sz w:val="28"/>
          <w:szCs w:val="28"/>
        </w:rPr>
        <w:t xml:space="preserve"> меньшего размера, чем </w:t>
      </w:r>
      <w:r w:rsidR="005C7F1C" w:rsidRPr="00A07248">
        <w:rPr>
          <w:rFonts w:ascii="Times" w:hAnsi="Times" w:cs="Arial"/>
          <w:color w:val="202020"/>
          <w:sz w:val="28"/>
          <w:szCs w:val="28"/>
        </w:rPr>
        <w:t>образ</w:t>
      </w:r>
      <w:r w:rsidRPr="00A24790">
        <w:rPr>
          <w:rFonts w:ascii="Times" w:hAnsi="Times" w:cs="Arial"/>
          <w:color w:val="202020"/>
          <w:sz w:val="28"/>
          <w:szCs w:val="28"/>
        </w:rPr>
        <w:t xml:space="preserve"> </w:t>
      </w:r>
      <w:proofErr w:type="spellStart"/>
      <w:r w:rsidRPr="00A24790">
        <w:rPr>
          <w:rFonts w:ascii="Times" w:hAnsi="Times" w:cs="Arial"/>
          <w:color w:val="202020"/>
          <w:sz w:val="28"/>
          <w:szCs w:val="28"/>
        </w:rPr>
        <w:t>Docker</w:t>
      </w:r>
      <w:proofErr w:type="spellEnd"/>
      <w:r w:rsidRPr="00A24790">
        <w:rPr>
          <w:rFonts w:ascii="Times" w:hAnsi="Times" w:cs="Arial"/>
          <w:color w:val="202020"/>
          <w:sz w:val="28"/>
          <w:szCs w:val="28"/>
        </w:rPr>
        <w:t xml:space="preserve"> большего размера.</w:t>
      </w:r>
    </w:p>
    <w:p w14:paraId="69C7800C" w14:textId="77777777" w:rsidR="00A24790" w:rsidRPr="00A07248" w:rsidRDefault="00A24790" w:rsidP="00C6368B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Times" w:hAnsi="Times" w:cs="Arial"/>
          <w:color w:val="202020"/>
          <w:sz w:val="28"/>
          <w:szCs w:val="28"/>
        </w:rPr>
        <w:pPrChange w:id="36" w:author="Александр Соколов" w:date="2020-06-04T23:12:00Z">
          <w:pPr>
            <w:pStyle w:val="a7"/>
            <w:shd w:val="clear" w:color="auto" w:fill="FFFFFF"/>
            <w:spacing w:before="0" w:beforeAutospacing="0" w:line="360" w:lineRule="auto"/>
            <w:ind w:firstLine="360"/>
            <w:jc w:val="both"/>
          </w:pPr>
        </w:pPrChange>
      </w:pPr>
      <w:r w:rsidRPr="00A07248">
        <w:rPr>
          <w:rFonts w:ascii="Times" w:hAnsi="Times" w:cs="Arial"/>
          <w:color w:val="202020"/>
          <w:sz w:val="28"/>
          <w:szCs w:val="28"/>
        </w:rPr>
        <w:t xml:space="preserve">Существуют </w:t>
      </w:r>
      <w:commentRangeStart w:id="37"/>
      <w:r w:rsidRPr="00A71D88">
        <w:rPr>
          <w:rFonts w:ascii="Times" w:hAnsi="Times" w:cs="Arial"/>
          <w:color w:val="202020"/>
          <w:sz w:val="28"/>
          <w:szCs w:val="28"/>
          <w:highlight w:val="red"/>
          <w:rPrChange w:id="38" w:author="Александр Соколов" w:date="2020-06-04T23:14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>три</w:t>
      </w:r>
      <w:r w:rsidRPr="00A07248">
        <w:rPr>
          <w:rFonts w:ascii="Times" w:hAnsi="Times" w:cs="Arial"/>
          <w:color w:val="202020"/>
          <w:sz w:val="28"/>
          <w:szCs w:val="28"/>
        </w:rPr>
        <w:t xml:space="preserve"> </w:t>
      </w:r>
      <w:commentRangeEnd w:id="37"/>
      <w:r w:rsidR="00A71D88">
        <w:rPr>
          <w:rStyle w:val="af3"/>
        </w:rPr>
        <w:commentReference w:id="37"/>
      </w:r>
      <w:r w:rsidRPr="00A07248">
        <w:rPr>
          <w:rFonts w:ascii="Times" w:hAnsi="Times" w:cs="Arial"/>
          <w:color w:val="202020"/>
          <w:sz w:val="28"/>
          <w:szCs w:val="28"/>
        </w:rPr>
        <w:t xml:space="preserve">основные операционные системы, которые </w:t>
      </w:r>
      <w:r w:rsidRPr="00A71D88">
        <w:rPr>
          <w:rFonts w:ascii="Times" w:hAnsi="Times" w:cs="Arial"/>
          <w:color w:val="202020"/>
          <w:sz w:val="28"/>
          <w:szCs w:val="28"/>
          <w:highlight w:val="yellow"/>
          <w:rPrChange w:id="39" w:author="Александр Соколов" w:date="2020-06-04T23:14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>примерно</w:t>
      </w:r>
      <w:r w:rsidRPr="00A07248">
        <w:rPr>
          <w:rFonts w:ascii="Times" w:hAnsi="Times" w:cs="Arial"/>
          <w:color w:val="202020"/>
          <w:sz w:val="28"/>
          <w:szCs w:val="28"/>
        </w:rPr>
        <w:t xml:space="preserve"> соответствуют вышеуказанным критериям (даты и версии выпуска являются </w:t>
      </w:r>
      <w:r w:rsidRPr="00A71D88">
        <w:rPr>
          <w:rFonts w:ascii="Times" w:hAnsi="Times" w:cs="Arial"/>
          <w:color w:val="202020"/>
          <w:sz w:val="28"/>
          <w:szCs w:val="28"/>
          <w:highlight w:val="yellow"/>
          <w:rPrChange w:id="40" w:author="Александр Соколов" w:date="2020-06-04T23:16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>точными</w:t>
      </w:r>
      <w:r w:rsidRPr="00A07248">
        <w:rPr>
          <w:rFonts w:ascii="Times" w:hAnsi="Times" w:cs="Arial"/>
          <w:color w:val="202020"/>
          <w:sz w:val="28"/>
          <w:szCs w:val="28"/>
        </w:rPr>
        <w:t xml:space="preserve"> на момент написания; с течением времени может потребоваться </w:t>
      </w:r>
      <w:r w:rsidRPr="00A71D88">
        <w:rPr>
          <w:rFonts w:ascii="Times" w:hAnsi="Times" w:cs="Arial"/>
          <w:color w:val="202020"/>
          <w:sz w:val="28"/>
          <w:szCs w:val="28"/>
          <w:highlight w:val="yellow"/>
          <w:rPrChange w:id="41" w:author="Александр Соколов" w:date="2020-06-04T23:16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>несколько иной</w:t>
      </w:r>
      <w:r w:rsidRPr="00A07248">
        <w:rPr>
          <w:rFonts w:ascii="Times" w:hAnsi="Times" w:cs="Arial"/>
          <w:color w:val="202020"/>
          <w:sz w:val="28"/>
          <w:szCs w:val="28"/>
        </w:rPr>
        <w:t xml:space="preserve"> выбор).</w:t>
      </w:r>
    </w:p>
    <w:p w14:paraId="258837BC" w14:textId="67DE2699" w:rsidR="00A24790" w:rsidRPr="00A71D88" w:rsidRDefault="00A24790" w:rsidP="00A71D88">
      <w:pPr>
        <w:pStyle w:val="a6"/>
        <w:numPr>
          <w:ilvl w:val="0"/>
          <w:numId w:val="13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rFonts w:ascii="Times" w:hAnsi="Times" w:cs="Arial"/>
          <w:color w:val="202020"/>
          <w:sz w:val="28"/>
          <w:szCs w:val="28"/>
          <w:rPrChange w:id="42" w:author="Александр Соколов" w:date="2020-06-04T23:15:00Z">
            <w:rPr/>
          </w:rPrChange>
        </w:rPr>
        <w:pPrChange w:id="43" w:author="Александр Соколов" w:date="2020-06-04T23:15:00Z">
          <w:pPr>
            <w:numPr>
              <w:numId w:val="3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360" w:lineRule="auto"/>
            <w:ind w:left="720" w:hanging="360"/>
            <w:jc w:val="both"/>
          </w:pPr>
        </w:pPrChange>
      </w:pPr>
      <w:proofErr w:type="spellStart"/>
      <w:r w:rsidRPr="00A71D88">
        <w:rPr>
          <w:rFonts w:ascii="Times" w:hAnsi="Times" w:cs="Arial"/>
          <w:color w:val="202020"/>
          <w:sz w:val="28"/>
          <w:szCs w:val="28"/>
          <w:rPrChange w:id="44" w:author="Александр Соколов" w:date="2020-06-04T23:15:00Z">
            <w:rPr/>
          </w:rPrChange>
        </w:rPr>
        <w:t>Ubuntu</w:t>
      </w:r>
      <w:proofErr w:type="spellEnd"/>
      <w:r w:rsidRPr="00A71D88">
        <w:rPr>
          <w:rFonts w:ascii="Times" w:hAnsi="Times" w:cs="Arial"/>
          <w:color w:val="202020"/>
          <w:sz w:val="28"/>
          <w:szCs w:val="28"/>
          <w:rPrChange w:id="45" w:author="Александр Соколов" w:date="2020-06-04T23:15:00Z">
            <w:rPr/>
          </w:rPrChange>
        </w:rPr>
        <w:t xml:space="preserve"> 18.04 (</w:t>
      </w:r>
      <w:r w:rsidRPr="00A71D88">
        <w:rPr>
          <w:rFonts w:ascii="Times" w:hAnsi="Times" w:cs="Courier New"/>
          <w:color w:val="202020"/>
          <w:sz w:val="28"/>
          <w:szCs w:val="28"/>
          <w:rPrChange w:id="46" w:author="Александр Соколов" w:date="2020-06-04T23:15:00Z">
            <w:rPr>
              <w:rFonts w:cs="Courier New"/>
            </w:rPr>
          </w:rPrChange>
        </w:rPr>
        <w:t>ubuntu:18.04</w:t>
      </w:r>
      <w:r w:rsidR="00EA5991" w:rsidRPr="00A71D88">
        <w:rPr>
          <w:rFonts w:ascii="Times" w:hAnsi="Times" w:cs="Courier New"/>
          <w:color w:val="202020"/>
          <w:sz w:val="28"/>
          <w:szCs w:val="28"/>
          <w:rPrChange w:id="47" w:author="Александр Соколов" w:date="2020-06-04T23:15:00Z">
            <w:rPr>
              <w:rFonts w:cs="Courier New"/>
            </w:rPr>
          </w:rPrChange>
        </w:rPr>
        <w:t xml:space="preserve"> </w:t>
      </w:r>
      <w:r w:rsidRPr="00A71D88">
        <w:rPr>
          <w:rFonts w:ascii="Times" w:hAnsi="Times" w:cs="Arial"/>
          <w:color w:val="202020"/>
          <w:sz w:val="28"/>
          <w:szCs w:val="28"/>
          <w:rPrChange w:id="48" w:author="Александр Соколов" w:date="2020-06-04T23:15:00Z">
            <w:rPr/>
          </w:rPrChange>
        </w:rPr>
        <w:t>образ) был выпущен в апреле 2018 года, и, поскольку это релиз долгосрочной поддержки, он будет получать обновления безопасности до 2023 года</w:t>
      </w:r>
      <w:r w:rsidR="00F1776E" w:rsidRPr="00A71D88">
        <w:rPr>
          <w:rFonts w:ascii="Times" w:hAnsi="Times" w:cs="Arial"/>
          <w:color w:val="202020"/>
          <w:sz w:val="28"/>
          <w:szCs w:val="28"/>
          <w:rPrChange w:id="49" w:author="Александр Соколов" w:date="2020-06-04T23:15:00Z">
            <w:rPr/>
          </w:rPrChange>
        </w:rPr>
        <w:t xml:space="preserve"> [</w:t>
      </w:r>
      <w:r w:rsidR="00111C70" w:rsidRPr="00A71D88">
        <w:rPr>
          <w:rFonts w:ascii="Times" w:hAnsi="Times" w:cs="Arial"/>
          <w:color w:val="202020"/>
          <w:sz w:val="28"/>
          <w:szCs w:val="28"/>
          <w:rPrChange w:id="50" w:author="Александр Соколов" w:date="2020-06-04T23:15:00Z">
            <w:rPr/>
          </w:rPrChange>
        </w:rPr>
        <w:t>9</w:t>
      </w:r>
      <w:r w:rsidR="00F1776E" w:rsidRPr="00A71D88">
        <w:rPr>
          <w:rFonts w:ascii="Times" w:hAnsi="Times" w:cs="Arial"/>
          <w:color w:val="202020"/>
          <w:sz w:val="28"/>
          <w:szCs w:val="28"/>
          <w:rPrChange w:id="51" w:author="Александр Соколов" w:date="2020-06-04T23:15:00Z">
            <w:rPr/>
          </w:rPrChange>
        </w:rPr>
        <w:t>]</w:t>
      </w:r>
      <w:ins w:id="52" w:author="Александр Соколов" w:date="2020-06-04T23:15:00Z">
        <w:r w:rsidR="00A71D88" w:rsidRPr="00A71D88">
          <w:rPr>
            <w:rFonts w:ascii="Times" w:hAnsi="Times" w:cs="Arial"/>
            <w:color w:val="202020"/>
            <w:sz w:val="28"/>
            <w:szCs w:val="28"/>
            <w:rPrChange w:id="53" w:author="Александр Соколов" w:date="2020-06-04T23:15:00Z">
              <w:rPr>
                <w:rFonts w:ascii="Times" w:hAnsi="Times" w:cs="Arial"/>
                <w:color w:val="202020"/>
                <w:sz w:val="28"/>
                <w:szCs w:val="28"/>
                <w:lang w:val="en-US"/>
              </w:rPr>
            </w:rPrChange>
          </w:rPr>
          <w:t>;</w:t>
        </w:r>
      </w:ins>
      <w:del w:id="54" w:author="Александр Соколов" w:date="2020-06-04T23:15:00Z">
        <w:r w:rsidRPr="00A71D88" w:rsidDel="00A71D88">
          <w:rPr>
            <w:rFonts w:ascii="Times" w:hAnsi="Times" w:cs="Arial"/>
            <w:color w:val="202020"/>
            <w:sz w:val="28"/>
            <w:szCs w:val="28"/>
            <w:rPrChange w:id="55" w:author="Александр Соколов" w:date="2020-06-04T23:15:00Z">
              <w:rPr/>
            </w:rPrChange>
          </w:rPr>
          <w:delText>.</w:delText>
        </w:r>
      </w:del>
    </w:p>
    <w:p w14:paraId="75CEE5EF" w14:textId="64225DBE" w:rsidR="00A24790" w:rsidRPr="00A71D88" w:rsidRDefault="00A24790" w:rsidP="00A71D88">
      <w:pPr>
        <w:pStyle w:val="a6"/>
        <w:numPr>
          <w:ilvl w:val="0"/>
          <w:numId w:val="13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rFonts w:ascii="Times" w:hAnsi="Times" w:cs="Arial"/>
          <w:color w:val="202020"/>
          <w:sz w:val="28"/>
          <w:szCs w:val="28"/>
          <w:rPrChange w:id="56" w:author="Александр Соколов" w:date="2020-06-04T23:15:00Z">
            <w:rPr/>
          </w:rPrChange>
        </w:rPr>
        <w:pPrChange w:id="57" w:author="Александр Соколов" w:date="2020-06-04T23:15:00Z">
          <w:pPr>
            <w:numPr>
              <w:numId w:val="3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360" w:lineRule="auto"/>
            <w:ind w:left="720" w:hanging="360"/>
            <w:jc w:val="both"/>
          </w:pPr>
        </w:pPrChange>
      </w:pPr>
      <w:proofErr w:type="spellStart"/>
      <w:r w:rsidRPr="00A71D88">
        <w:rPr>
          <w:rFonts w:ascii="Times" w:hAnsi="Times" w:cs="Arial"/>
          <w:color w:val="202020"/>
          <w:sz w:val="28"/>
          <w:szCs w:val="28"/>
          <w:rPrChange w:id="58" w:author="Александр Соколов" w:date="2020-06-04T23:15:00Z">
            <w:rPr/>
          </w:rPrChange>
        </w:rPr>
        <w:t>Ubuntu</w:t>
      </w:r>
      <w:proofErr w:type="spellEnd"/>
      <w:r w:rsidRPr="00A71D88">
        <w:rPr>
          <w:rFonts w:ascii="Times" w:hAnsi="Times" w:cs="Arial"/>
          <w:color w:val="202020"/>
          <w:sz w:val="28"/>
          <w:szCs w:val="28"/>
          <w:rPrChange w:id="59" w:author="Александр Соколов" w:date="2020-06-04T23:15:00Z">
            <w:rPr/>
          </w:rPrChange>
        </w:rPr>
        <w:t xml:space="preserve"> 20.04 (</w:t>
      </w:r>
      <w:r w:rsidRPr="00A71D88">
        <w:rPr>
          <w:rFonts w:ascii="Times" w:hAnsi="Times" w:cs="Courier New"/>
          <w:color w:val="202020"/>
          <w:sz w:val="28"/>
          <w:szCs w:val="28"/>
          <w:rPrChange w:id="60" w:author="Александр Соколов" w:date="2020-06-04T23:15:00Z">
            <w:rPr>
              <w:rFonts w:cs="Courier New"/>
            </w:rPr>
          </w:rPrChange>
        </w:rPr>
        <w:t>ubuntu:20.04</w:t>
      </w:r>
      <w:r w:rsidR="00EA5991" w:rsidRPr="00A71D88">
        <w:rPr>
          <w:rFonts w:ascii="Times" w:hAnsi="Times" w:cs="Courier New"/>
          <w:color w:val="202020"/>
          <w:sz w:val="28"/>
          <w:szCs w:val="28"/>
          <w:rPrChange w:id="61" w:author="Александр Соколов" w:date="2020-06-04T23:15:00Z">
            <w:rPr>
              <w:rFonts w:cs="Courier New"/>
            </w:rPr>
          </w:rPrChange>
        </w:rPr>
        <w:t xml:space="preserve"> </w:t>
      </w:r>
      <w:r w:rsidRPr="00A71D88">
        <w:rPr>
          <w:rFonts w:ascii="Times" w:hAnsi="Times" w:cs="Arial"/>
          <w:color w:val="202020"/>
          <w:sz w:val="28"/>
          <w:szCs w:val="28"/>
          <w:rPrChange w:id="62" w:author="Александр Соколов" w:date="2020-06-04T23:15:00Z">
            <w:rPr/>
          </w:rPrChange>
        </w:rPr>
        <w:t xml:space="preserve">образ) </w:t>
      </w:r>
      <w:r w:rsidR="00CD58EA" w:rsidRPr="00A71D88">
        <w:rPr>
          <w:rFonts w:ascii="Times" w:hAnsi="Times" w:cs="Arial"/>
          <w:color w:val="202020"/>
          <w:sz w:val="28"/>
          <w:szCs w:val="28"/>
          <w:rPrChange w:id="63" w:author="Александр Соколов" w:date="2020-06-04T23:15:00Z">
            <w:rPr/>
          </w:rPrChange>
        </w:rPr>
        <w:t xml:space="preserve">был </w:t>
      </w:r>
      <w:r w:rsidRPr="00A71D88">
        <w:rPr>
          <w:rFonts w:ascii="Times" w:hAnsi="Times" w:cs="Arial"/>
          <w:color w:val="202020"/>
          <w:sz w:val="28"/>
          <w:szCs w:val="28"/>
          <w:rPrChange w:id="64" w:author="Александр Соколов" w:date="2020-06-04T23:15:00Z">
            <w:rPr/>
          </w:rPrChange>
        </w:rPr>
        <w:t>выпущен в конце апреля 2020 года, и, поскольку это релиз долгосрочной поддержки, он получит обновления безопасности до 2025 года</w:t>
      </w:r>
      <w:r w:rsidR="00F1776E" w:rsidRPr="00A71D88">
        <w:rPr>
          <w:rFonts w:ascii="Times" w:hAnsi="Times" w:cs="Arial"/>
          <w:color w:val="202020"/>
          <w:sz w:val="28"/>
          <w:szCs w:val="28"/>
          <w:rPrChange w:id="65" w:author="Александр Соколов" w:date="2020-06-04T23:15:00Z">
            <w:rPr/>
          </w:rPrChange>
        </w:rPr>
        <w:t xml:space="preserve"> [</w:t>
      </w:r>
      <w:r w:rsidR="00111C70" w:rsidRPr="00A71D88">
        <w:rPr>
          <w:rFonts w:ascii="Times" w:hAnsi="Times" w:cs="Arial"/>
          <w:color w:val="202020"/>
          <w:sz w:val="28"/>
          <w:szCs w:val="28"/>
          <w:rPrChange w:id="66" w:author="Александр Соколов" w:date="2020-06-04T23:15:00Z">
            <w:rPr/>
          </w:rPrChange>
        </w:rPr>
        <w:t>10</w:t>
      </w:r>
      <w:del w:id="67" w:author="Александр Соколов" w:date="2020-06-04T23:15:00Z">
        <w:r w:rsidR="00F1776E" w:rsidRPr="00A71D88" w:rsidDel="00A71D88">
          <w:rPr>
            <w:rFonts w:ascii="Times" w:hAnsi="Times" w:cs="Arial"/>
            <w:color w:val="202020"/>
            <w:sz w:val="28"/>
            <w:szCs w:val="28"/>
            <w:rPrChange w:id="68" w:author="Александр Соколов" w:date="2020-06-04T23:15:00Z">
              <w:rPr/>
            </w:rPrChange>
          </w:rPr>
          <w:delText>]</w:delText>
        </w:r>
        <w:r w:rsidRPr="00A71D88" w:rsidDel="00A71D88">
          <w:rPr>
            <w:rFonts w:ascii="Times" w:hAnsi="Times" w:cs="Arial"/>
            <w:color w:val="202020"/>
            <w:sz w:val="28"/>
            <w:szCs w:val="28"/>
            <w:rPrChange w:id="69" w:author="Александр Соколов" w:date="2020-06-04T23:15:00Z">
              <w:rPr/>
            </w:rPrChange>
          </w:rPr>
          <w:delText>.</w:delText>
        </w:r>
      </w:del>
      <w:ins w:id="70" w:author="Александр Соколов" w:date="2020-06-04T23:15:00Z">
        <w:r w:rsidR="00A71D88" w:rsidRPr="00A71D88">
          <w:rPr>
            <w:rFonts w:ascii="Times" w:hAnsi="Times" w:cs="Arial"/>
            <w:color w:val="202020"/>
            <w:sz w:val="28"/>
            <w:szCs w:val="28"/>
            <w:rPrChange w:id="71" w:author="Александр Соколов" w:date="2020-06-04T23:15:00Z">
              <w:rPr/>
            </w:rPrChange>
          </w:rPr>
          <w:t>]</w:t>
        </w:r>
        <w:r w:rsidR="00A71D88" w:rsidRPr="00A71D88">
          <w:rPr>
            <w:rFonts w:ascii="Times" w:hAnsi="Times" w:cs="Arial"/>
            <w:color w:val="202020"/>
            <w:sz w:val="28"/>
            <w:szCs w:val="28"/>
            <w:rPrChange w:id="72" w:author="Александр Соколов" w:date="2020-06-04T23:15:00Z">
              <w:rPr>
                <w:rFonts w:ascii="Times" w:hAnsi="Times" w:cs="Arial"/>
                <w:color w:val="202020"/>
                <w:sz w:val="28"/>
                <w:szCs w:val="28"/>
                <w:lang w:val="en-US"/>
              </w:rPr>
            </w:rPrChange>
          </w:rPr>
          <w:t>;</w:t>
        </w:r>
      </w:ins>
    </w:p>
    <w:p w14:paraId="1D57FC56" w14:textId="1BAE08C1" w:rsidR="00A24790" w:rsidRPr="00A71D88" w:rsidRDefault="00A24790" w:rsidP="00A71D88">
      <w:pPr>
        <w:pStyle w:val="a6"/>
        <w:numPr>
          <w:ilvl w:val="0"/>
          <w:numId w:val="13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rFonts w:ascii="Times" w:hAnsi="Times" w:cs="Arial"/>
          <w:color w:val="202020"/>
          <w:sz w:val="28"/>
          <w:szCs w:val="28"/>
          <w:rPrChange w:id="73" w:author="Александр Соколов" w:date="2020-06-04T23:15:00Z">
            <w:rPr/>
          </w:rPrChange>
        </w:rPr>
        <w:pPrChange w:id="74" w:author="Александр Соколов" w:date="2020-06-04T23:15:00Z">
          <w:pPr>
            <w:numPr>
              <w:numId w:val="3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360" w:lineRule="auto"/>
            <w:ind w:left="720" w:hanging="360"/>
            <w:jc w:val="both"/>
          </w:pPr>
        </w:pPrChange>
      </w:pPr>
      <w:proofErr w:type="spellStart"/>
      <w:r w:rsidRPr="00A71D88">
        <w:rPr>
          <w:rFonts w:ascii="Times" w:hAnsi="Times" w:cs="Arial"/>
          <w:color w:val="202020"/>
          <w:sz w:val="28"/>
          <w:szCs w:val="28"/>
          <w:rPrChange w:id="75" w:author="Александр Соколов" w:date="2020-06-04T23:15:00Z">
            <w:rPr/>
          </w:rPrChange>
        </w:rPr>
        <w:t>CentOS</w:t>
      </w:r>
      <w:proofErr w:type="spellEnd"/>
      <w:r w:rsidRPr="00A71D88">
        <w:rPr>
          <w:rFonts w:ascii="Times" w:hAnsi="Times" w:cs="Arial"/>
          <w:color w:val="202020"/>
          <w:sz w:val="28"/>
          <w:szCs w:val="28"/>
          <w:rPrChange w:id="76" w:author="Александр Соколов" w:date="2020-06-04T23:15:00Z">
            <w:rPr/>
          </w:rPrChange>
        </w:rPr>
        <w:t xml:space="preserve"> 8 (</w:t>
      </w:r>
      <w:r w:rsidRPr="00A71D88">
        <w:rPr>
          <w:rFonts w:ascii="Times" w:hAnsi="Times" w:cs="Courier New"/>
          <w:color w:val="202020"/>
          <w:sz w:val="28"/>
          <w:szCs w:val="28"/>
          <w:rPrChange w:id="77" w:author="Александр Соколов" w:date="2020-06-04T23:15:00Z">
            <w:rPr>
              <w:rFonts w:cs="Courier New"/>
            </w:rPr>
          </w:rPrChange>
        </w:rPr>
        <w:t>centos:8</w:t>
      </w:r>
      <w:r w:rsidRPr="00A71D88">
        <w:rPr>
          <w:rFonts w:ascii="Times" w:hAnsi="Times" w:cs="Arial"/>
          <w:color w:val="202020"/>
          <w:sz w:val="28"/>
          <w:szCs w:val="28"/>
          <w:rPrChange w:id="78" w:author="Александр Соколов" w:date="2020-06-04T23:15:00Z">
            <w:rPr/>
          </w:rPrChange>
        </w:rPr>
        <w:t>) был выпущен в 2019 году и будет иметь полные обновления до 2024 года и обновления до 2029 года</w:t>
      </w:r>
      <w:r w:rsidR="00111C70" w:rsidRPr="00A71D88">
        <w:rPr>
          <w:rFonts w:ascii="Times" w:hAnsi="Times" w:cs="Arial"/>
          <w:color w:val="202020"/>
          <w:sz w:val="28"/>
          <w:szCs w:val="28"/>
          <w:rPrChange w:id="79" w:author="Александр Соколов" w:date="2020-06-04T23:15:00Z">
            <w:rPr/>
          </w:rPrChange>
        </w:rPr>
        <w:t xml:space="preserve"> </w:t>
      </w:r>
      <w:r w:rsidR="00F1776E" w:rsidRPr="00A71D88">
        <w:rPr>
          <w:rFonts w:ascii="Times" w:hAnsi="Times" w:cs="Arial"/>
          <w:color w:val="202020"/>
          <w:sz w:val="28"/>
          <w:szCs w:val="28"/>
          <w:rPrChange w:id="80" w:author="Александр Соколов" w:date="2020-06-04T23:15:00Z">
            <w:rPr/>
          </w:rPrChange>
        </w:rPr>
        <w:t>[</w:t>
      </w:r>
      <w:r w:rsidR="00111C70" w:rsidRPr="00A71D88">
        <w:rPr>
          <w:rFonts w:ascii="Times" w:hAnsi="Times" w:cs="Arial"/>
          <w:color w:val="202020"/>
          <w:sz w:val="28"/>
          <w:szCs w:val="28"/>
          <w:rPrChange w:id="81" w:author="Александр Соколов" w:date="2020-06-04T23:15:00Z">
            <w:rPr/>
          </w:rPrChange>
        </w:rPr>
        <w:t>11</w:t>
      </w:r>
      <w:del w:id="82" w:author="Александр Соколов" w:date="2020-06-04T23:15:00Z">
        <w:r w:rsidR="00F1776E" w:rsidRPr="00A71D88" w:rsidDel="00A71D88">
          <w:rPr>
            <w:rFonts w:ascii="Times" w:hAnsi="Times" w:cs="Arial"/>
            <w:color w:val="202020"/>
            <w:sz w:val="28"/>
            <w:szCs w:val="28"/>
            <w:rPrChange w:id="83" w:author="Александр Соколов" w:date="2020-06-04T23:15:00Z">
              <w:rPr/>
            </w:rPrChange>
          </w:rPr>
          <w:delText>]</w:delText>
        </w:r>
        <w:r w:rsidRPr="00A71D88" w:rsidDel="00A71D88">
          <w:rPr>
            <w:rFonts w:ascii="Times" w:hAnsi="Times" w:cs="Arial"/>
            <w:color w:val="202020"/>
            <w:sz w:val="28"/>
            <w:szCs w:val="28"/>
            <w:rPrChange w:id="84" w:author="Александр Соколов" w:date="2020-06-04T23:15:00Z">
              <w:rPr/>
            </w:rPrChange>
          </w:rPr>
          <w:delText>.</w:delText>
        </w:r>
      </w:del>
      <w:ins w:id="85" w:author="Александр Соколов" w:date="2020-06-04T23:15:00Z">
        <w:r w:rsidR="00A71D88" w:rsidRPr="00A71D88">
          <w:rPr>
            <w:rFonts w:ascii="Times" w:hAnsi="Times" w:cs="Arial"/>
            <w:color w:val="202020"/>
            <w:sz w:val="28"/>
            <w:szCs w:val="28"/>
            <w:rPrChange w:id="86" w:author="Александр Соколов" w:date="2020-06-04T23:15:00Z">
              <w:rPr/>
            </w:rPrChange>
          </w:rPr>
          <w:t>]</w:t>
        </w:r>
        <w:r w:rsidR="00A71D88" w:rsidRPr="00A71D88">
          <w:rPr>
            <w:rFonts w:ascii="Times" w:hAnsi="Times" w:cs="Arial"/>
            <w:color w:val="202020"/>
            <w:sz w:val="28"/>
            <w:szCs w:val="28"/>
            <w:rPrChange w:id="87" w:author="Александр Соколов" w:date="2020-06-04T23:15:00Z">
              <w:rPr>
                <w:rFonts w:ascii="Times" w:hAnsi="Times" w:cs="Arial"/>
                <w:color w:val="202020"/>
                <w:sz w:val="28"/>
                <w:szCs w:val="28"/>
                <w:lang w:val="en-US"/>
              </w:rPr>
            </w:rPrChange>
          </w:rPr>
          <w:t>;</w:t>
        </w:r>
      </w:ins>
    </w:p>
    <w:p w14:paraId="5378221E" w14:textId="77777777" w:rsidR="00A24790" w:rsidRPr="00A71D88" w:rsidRDefault="00A24790" w:rsidP="00A71D88">
      <w:pPr>
        <w:pStyle w:val="a6"/>
        <w:numPr>
          <w:ilvl w:val="0"/>
          <w:numId w:val="13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rFonts w:ascii="Times" w:hAnsi="Times" w:cs="Arial"/>
          <w:color w:val="202020"/>
          <w:sz w:val="28"/>
          <w:szCs w:val="28"/>
          <w:rPrChange w:id="88" w:author="Александр Соколов" w:date="2020-06-04T23:15:00Z">
            <w:rPr/>
          </w:rPrChange>
        </w:rPr>
        <w:pPrChange w:id="89" w:author="Александр Соколов" w:date="2020-06-04T23:15:00Z">
          <w:pPr>
            <w:numPr>
              <w:numId w:val="3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360" w:lineRule="auto"/>
            <w:ind w:left="720" w:hanging="360"/>
            <w:jc w:val="both"/>
          </w:pPr>
        </w:pPrChange>
      </w:pPr>
      <w:proofErr w:type="spellStart"/>
      <w:r w:rsidRPr="00A71D88">
        <w:rPr>
          <w:rFonts w:ascii="Times" w:hAnsi="Times" w:cs="Arial"/>
          <w:color w:val="202020"/>
          <w:sz w:val="28"/>
          <w:szCs w:val="28"/>
          <w:rPrChange w:id="90" w:author="Александр Соколов" w:date="2020-06-04T23:15:00Z">
            <w:rPr/>
          </w:rPrChange>
        </w:rPr>
        <w:t>Debian</w:t>
      </w:r>
      <w:proofErr w:type="spellEnd"/>
      <w:r w:rsidRPr="00A71D88">
        <w:rPr>
          <w:rFonts w:ascii="Times" w:hAnsi="Times" w:cs="Arial"/>
          <w:color w:val="202020"/>
          <w:sz w:val="28"/>
          <w:szCs w:val="28"/>
          <w:rPrChange w:id="91" w:author="Александр Соколов" w:date="2020-06-04T23:15:00Z">
            <w:rPr/>
          </w:rPrChange>
        </w:rPr>
        <w:t xml:space="preserve"> 10 («</w:t>
      </w:r>
      <w:proofErr w:type="spellStart"/>
      <w:r w:rsidRPr="00A71D88">
        <w:rPr>
          <w:rFonts w:ascii="Times" w:hAnsi="Times" w:cs="Arial"/>
          <w:color w:val="202020"/>
          <w:sz w:val="28"/>
          <w:szCs w:val="28"/>
          <w:rPrChange w:id="92" w:author="Александр Соколов" w:date="2020-06-04T23:15:00Z">
            <w:rPr/>
          </w:rPrChange>
        </w:rPr>
        <w:t>Buster</w:t>
      </w:r>
      <w:proofErr w:type="spellEnd"/>
      <w:r w:rsidRPr="00A71D88">
        <w:rPr>
          <w:rFonts w:ascii="Times" w:hAnsi="Times" w:cs="Arial"/>
          <w:color w:val="202020"/>
          <w:sz w:val="28"/>
          <w:szCs w:val="28"/>
          <w:rPrChange w:id="93" w:author="Александр Соколов" w:date="2020-06-04T23:15:00Z">
            <w:rPr/>
          </w:rPrChange>
        </w:rPr>
        <w:t>») был выпущен 6 июля 2019 года и будет поддерживаться до 2024 года</w:t>
      </w:r>
      <w:r w:rsidR="00F1776E" w:rsidRPr="00A71D88">
        <w:rPr>
          <w:rFonts w:ascii="Times" w:hAnsi="Times" w:cs="Arial"/>
          <w:color w:val="202020"/>
          <w:sz w:val="28"/>
          <w:szCs w:val="28"/>
          <w:rPrChange w:id="94" w:author="Александр Соколов" w:date="2020-06-04T23:15:00Z">
            <w:rPr/>
          </w:rPrChange>
        </w:rPr>
        <w:t xml:space="preserve"> [</w:t>
      </w:r>
      <w:r w:rsidR="00111C70" w:rsidRPr="00A71D88">
        <w:rPr>
          <w:rFonts w:ascii="Times" w:hAnsi="Times" w:cs="Arial"/>
          <w:color w:val="202020"/>
          <w:sz w:val="28"/>
          <w:szCs w:val="28"/>
          <w:rPrChange w:id="95" w:author="Александр Соколов" w:date="2020-06-04T23:15:00Z">
            <w:rPr/>
          </w:rPrChange>
        </w:rPr>
        <w:t>12</w:t>
      </w:r>
      <w:r w:rsidR="00F1776E" w:rsidRPr="00A71D88">
        <w:rPr>
          <w:rFonts w:ascii="Times" w:hAnsi="Times" w:cs="Arial"/>
          <w:color w:val="202020"/>
          <w:sz w:val="28"/>
          <w:szCs w:val="28"/>
          <w:rPrChange w:id="96" w:author="Александр Соколов" w:date="2020-06-04T23:15:00Z">
            <w:rPr/>
          </w:rPrChange>
        </w:rPr>
        <w:t>]</w:t>
      </w:r>
      <w:r w:rsidRPr="00A71D88">
        <w:rPr>
          <w:rFonts w:ascii="Times" w:hAnsi="Times" w:cs="Arial"/>
          <w:color w:val="202020"/>
          <w:sz w:val="28"/>
          <w:szCs w:val="28"/>
          <w:rPrChange w:id="97" w:author="Александр Соколов" w:date="2020-06-04T23:15:00Z">
            <w:rPr/>
          </w:rPrChange>
        </w:rPr>
        <w:t>.</w:t>
      </w:r>
    </w:p>
    <w:p w14:paraId="42C1BF8D" w14:textId="77777777" w:rsidR="00A24790" w:rsidRPr="00DA45CF" w:rsidRDefault="00A24790" w:rsidP="00C6368B">
      <w:pPr>
        <w:spacing w:line="360" w:lineRule="auto"/>
        <w:ind w:firstLine="709"/>
        <w:jc w:val="both"/>
        <w:rPr>
          <w:rFonts w:ascii="Times" w:hAnsi="Times"/>
          <w:sz w:val="28"/>
          <w:szCs w:val="28"/>
        </w:rPr>
        <w:pPrChange w:id="98" w:author="Александр Соколов" w:date="2020-06-04T23:12:00Z">
          <w:pPr>
            <w:spacing w:line="360" w:lineRule="auto"/>
            <w:ind w:firstLine="360"/>
            <w:jc w:val="both"/>
          </w:pPr>
        </w:pPrChange>
      </w:pPr>
      <w:r w:rsidRPr="00DA45CF">
        <w:rPr>
          <w:rFonts w:ascii="Times" w:hAnsi="Times"/>
          <w:sz w:val="28"/>
          <w:szCs w:val="28"/>
        </w:rPr>
        <w:t xml:space="preserve">Только </w:t>
      </w:r>
      <w:proofErr w:type="spellStart"/>
      <w:r w:rsidRPr="00DA45CF">
        <w:rPr>
          <w:rFonts w:ascii="Times" w:hAnsi="Times"/>
          <w:sz w:val="28"/>
          <w:szCs w:val="28"/>
        </w:rPr>
        <w:t>Ubuntu</w:t>
      </w:r>
      <w:proofErr w:type="spellEnd"/>
      <w:r w:rsidRPr="00DA45CF">
        <w:rPr>
          <w:rFonts w:ascii="Times" w:hAnsi="Times"/>
          <w:sz w:val="28"/>
          <w:szCs w:val="28"/>
        </w:rPr>
        <w:t xml:space="preserve"> 20.04 включает в себя последнюю версию </w:t>
      </w:r>
      <w:proofErr w:type="spellStart"/>
      <w:r w:rsidRPr="00DA45CF">
        <w:rPr>
          <w:rFonts w:ascii="Times" w:hAnsi="Times"/>
          <w:sz w:val="28"/>
          <w:szCs w:val="28"/>
        </w:rPr>
        <w:t>Python</w:t>
      </w:r>
      <w:proofErr w:type="spellEnd"/>
      <w:r w:rsidRPr="00DA45CF">
        <w:rPr>
          <w:rFonts w:ascii="Times" w:hAnsi="Times"/>
          <w:sz w:val="28"/>
          <w:szCs w:val="28"/>
        </w:rPr>
        <w:t>.</w:t>
      </w:r>
    </w:p>
    <w:p w14:paraId="1DDE5838" w14:textId="3CE8D91D" w:rsidR="00A24790" w:rsidRPr="00DA45CF" w:rsidRDefault="00A24790" w:rsidP="00C6368B">
      <w:pPr>
        <w:spacing w:line="360" w:lineRule="auto"/>
        <w:ind w:firstLine="709"/>
        <w:jc w:val="both"/>
        <w:rPr>
          <w:rFonts w:ascii="Times" w:hAnsi="Times"/>
          <w:sz w:val="28"/>
          <w:szCs w:val="28"/>
        </w:rPr>
        <w:pPrChange w:id="99" w:author="Александр Соколов" w:date="2020-06-04T23:12:00Z">
          <w:pPr>
            <w:spacing w:line="360" w:lineRule="auto"/>
            <w:ind w:firstLine="360"/>
            <w:jc w:val="both"/>
          </w:pPr>
        </w:pPrChange>
      </w:pPr>
      <w:r w:rsidRPr="00DA45CF">
        <w:rPr>
          <w:rFonts w:ascii="Times" w:hAnsi="Times"/>
          <w:sz w:val="28"/>
          <w:szCs w:val="28"/>
        </w:rPr>
        <w:t xml:space="preserve">Также существую «официальные </w:t>
      </w:r>
      <w:r w:rsidRPr="00DA45CF">
        <w:rPr>
          <w:rFonts w:ascii="Times" w:hAnsi="Times"/>
          <w:sz w:val="28"/>
          <w:szCs w:val="28"/>
          <w:lang w:val="en-US"/>
        </w:rPr>
        <w:t>python</w:t>
      </w:r>
      <w:r w:rsidRPr="00DA45CF">
        <w:rPr>
          <w:rFonts w:ascii="Times" w:hAnsi="Times"/>
          <w:sz w:val="28"/>
          <w:szCs w:val="28"/>
        </w:rPr>
        <w:t xml:space="preserve"> образы»</w:t>
      </w:r>
      <w:r w:rsidR="00111C70" w:rsidRPr="00111C70">
        <w:rPr>
          <w:rFonts w:ascii="Times" w:hAnsi="Times"/>
          <w:sz w:val="28"/>
          <w:szCs w:val="28"/>
        </w:rPr>
        <w:t xml:space="preserve"> </w:t>
      </w:r>
      <w:r w:rsidRPr="00DA45CF">
        <w:rPr>
          <w:rFonts w:ascii="Times" w:hAnsi="Times"/>
          <w:sz w:val="28"/>
          <w:szCs w:val="28"/>
        </w:rPr>
        <w:t>[</w:t>
      </w:r>
      <w:r w:rsidR="00111C70" w:rsidRPr="00111C70">
        <w:rPr>
          <w:rFonts w:ascii="Times" w:hAnsi="Times"/>
          <w:sz w:val="28"/>
          <w:szCs w:val="28"/>
        </w:rPr>
        <w:t>13</w:t>
      </w:r>
      <w:r w:rsidRPr="00DA45CF">
        <w:rPr>
          <w:rFonts w:ascii="Times" w:hAnsi="Times"/>
          <w:sz w:val="28"/>
          <w:szCs w:val="28"/>
        </w:rPr>
        <w:t>], котор</w:t>
      </w:r>
      <w:r w:rsidRPr="00E300C2">
        <w:rPr>
          <w:rFonts w:ascii="Times" w:hAnsi="Times"/>
          <w:sz w:val="28"/>
          <w:szCs w:val="28"/>
          <w:highlight w:val="yellow"/>
          <w:rPrChange w:id="100" w:author="Александр Соколов" w:date="2020-06-04T23:16:00Z">
            <w:rPr>
              <w:rFonts w:ascii="Times" w:hAnsi="Times"/>
              <w:sz w:val="28"/>
              <w:szCs w:val="28"/>
            </w:rPr>
          </w:rPrChange>
        </w:rPr>
        <w:t>ый</w:t>
      </w:r>
      <w:r w:rsidRPr="00DA45CF">
        <w:rPr>
          <w:rFonts w:ascii="Times" w:hAnsi="Times"/>
          <w:sz w:val="28"/>
          <w:szCs w:val="28"/>
        </w:rPr>
        <w:t xml:space="preserve"> поставляется с</w:t>
      </w:r>
      <w:ins w:id="101" w:author="Александр Соколов" w:date="2020-06-04T23:16:00Z">
        <w:r w:rsidR="00E300C2" w:rsidRPr="00E300C2">
          <w:rPr>
            <w:rFonts w:ascii="Times" w:hAnsi="Times"/>
            <w:sz w:val="28"/>
            <w:szCs w:val="28"/>
            <w:rPrChange w:id="102" w:author="Александр Соколов" w:date="2020-06-04T23:16:00Z">
              <w:rPr>
                <w:rFonts w:ascii="Times" w:hAnsi="Times"/>
                <w:sz w:val="28"/>
                <w:szCs w:val="28"/>
                <w:lang w:val="en-US"/>
              </w:rPr>
            </w:rPrChange>
          </w:rPr>
          <w:t xml:space="preserve"> </w:t>
        </w:r>
      </w:ins>
      <w:del w:id="103" w:author="Александр Соколов" w:date="2020-06-04T23:16:00Z">
        <w:r w:rsidRPr="00DA45CF" w:rsidDel="00E300C2">
          <w:rPr>
            <w:rFonts w:ascii="Times" w:hAnsi="Times"/>
            <w:sz w:val="28"/>
            <w:szCs w:val="28"/>
          </w:rPr>
          <w:delText> </w:delText>
        </w:r>
      </w:del>
      <w:r w:rsidRPr="00DA45CF">
        <w:rPr>
          <w:rFonts w:ascii="Times" w:hAnsi="Times"/>
          <w:sz w:val="28"/>
          <w:szCs w:val="28"/>
        </w:rPr>
        <w:t>предварительно установленн</w:t>
      </w:r>
      <w:r w:rsidRPr="00E300C2">
        <w:rPr>
          <w:rFonts w:ascii="Times" w:hAnsi="Times"/>
          <w:sz w:val="28"/>
          <w:szCs w:val="28"/>
          <w:highlight w:val="yellow"/>
          <w:rPrChange w:id="104" w:author="Александр Соколов" w:date="2020-06-04T23:16:00Z">
            <w:rPr>
              <w:rFonts w:ascii="Times" w:hAnsi="Times"/>
              <w:sz w:val="28"/>
              <w:szCs w:val="28"/>
            </w:rPr>
          </w:rPrChange>
        </w:rPr>
        <w:t>ой</w:t>
      </w:r>
      <w:r w:rsidRPr="00DA45CF">
        <w:rPr>
          <w:rFonts w:ascii="Times" w:hAnsi="Times"/>
          <w:sz w:val="28"/>
          <w:szCs w:val="28"/>
        </w:rPr>
        <w:t xml:space="preserve"> с несколькими версиями </w:t>
      </w:r>
      <w:proofErr w:type="spellStart"/>
      <w:r w:rsidRPr="00DA45CF">
        <w:rPr>
          <w:rFonts w:ascii="Times" w:hAnsi="Times"/>
          <w:sz w:val="28"/>
          <w:szCs w:val="28"/>
        </w:rPr>
        <w:t>Python</w:t>
      </w:r>
      <w:proofErr w:type="spellEnd"/>
      <w:r w:rsidRPr="00DA45CF">
        <w:rPr>
          <w:rFonts w:ascii="Times" w:hAnsi="Times"/>
          <w:sz w:val="28"/>
          <w:szCs w:val="28"/>
        </w:rPr>
        <w:t xml:space="preserve"> (</w:t>
      </w:r>
      <w:r w:rsidRPr="00DA45CF">
        <w:rPr>
          <w:rStyle w:val="HTML"/>
          <w:rFonts w:ascii="Times" w:eastAsiaTheme="minorHAnsi" w:hAnsi="Times"/>
          <w:color w:val="202020"/>
          <w:sz w:val="28"/>
          <w:szCs w:val="28"/>
        </w:rPr>
        <w:t>3.5</w:t>
      </w:r>
      <w:r w:rsidRPr="00DA45CF">
        <w:rPr>
          <w:rFonts w:ascii="Times" w:hAnsi="Times"/>
          <w:sz w:val="28"/>
          <w:szCs w:val="28"/>
        </w:rPr>
        <w:t>, </w:t>
      </w:r>
      <w:r w:rsidRPr="00DA45CF">
        <w:rPr>
          <w:rStyle w:val="HTML"/>
          <w:rFonts w:ascii="Times" w:eastAsiaTheme="minorHAnsi" w:hAnsi="Times"/>
          <w:color w:val="202020"/>
          <w:sz w:val="28"/>
          <w:szCs w:val="28"/>
        </w:rPr>
        <w:t>3.6</w:t>
      </w:r>
      <w:r w:rsidRPr="00DA45CF">
        <w:rPr>
          <w:rFonts w:ascii="Times" w:hAnsi="Times"/>
          <w:sz w:val="28"/>
          <w:szCs w:val="28"/>
        </w:rPr>
        <w:t>, </w:t>
      </w:r>
      <w:r w:rsidRPr="00DA45CF">
        <w:rPr>
          <w:rStyle w:val="HTML"/>
          <w:rFonts w:ascii="Times" w:eastAsiaTheme="minorHAnsi" w:hAnsi="Times"/>
          <w:color w:val="202020"/>
          <w:sz w:val="28"/>
          <w:szCs w:val="28"/>
        </w:rPr>
        <w:t>3.7</w:t>
      </w:r>
      <w:r w:rsidRPr="00DA45CF">
        <w:rPr>
          <w:rFonts w:ascii="Times" w:hAnsi="Times"/>
          <w:sz w:val="28"/>
          <w:szCs w:val="28"/>
        </w:rPr>
        <w:t>, </w:t>
      </w:r>
      <w:r w:rsidRPr="00DA45CF">
        <w:rPr>
          <w:rStyle w:val="HTML"/>
          <w:rFonts w:ascii="Times" w:eastAsiaTheme="minorHAnsi" w:hAnsi="Times"/>
          <w:color w:val="202020"/>
          <w:sz w:val="28"/>
          <w:szCs w:val="28"/>
        </w:rPr>
        <w:t xml:space="preserve">3.8 </w:t>
      </w:r>
      <w:r w:rsidRPr="00DA45CF">
        <w:rPr>
          <w:rFonts w:ascii="Times" w:hAnsi="Times"/>
          <w:sz w:val="28"/>
          <w:szCs w:val="28"/>
        </w:rPr>
        <w:t>бета и т.д.)</w:t>
      </w:r>
      <w:del w:id="105" w:author="Александр Соколов" w:date="2020-06-04T23:16:00Z">
        <w:r w:rsidRPr="00DA45CF" w:rsidDel="00E300C2">
          <w:rPr>
            <w:rFonts w:ascii="Times" w:hAnsi="Times"/>
            <w:sz w:val="28"/>
            <w:szCs w:val="28"/>
          </w:rPr>
          <w:delText>,</w:delText>
        </w:r>
      </w:del>
      <w:r w:rsidRPr="00DA45CF">
        <w:rPr>
          <w:rFonts w:ascii="Times" w:hAnsi="Times"/>
          <w:sz w:val="28"/>
          <w:szCs w:val="28"/>
        </w:rPr>
        <w:t xml:space="preserve"> </w:t>
      </w:r>
      <w:r w:rsidRPr="00E300C2">
        <w:rPr>
          <w:rFonts w:ascii="Times" w:hAnsi="Times"/>
          <w:sz w:val="28"/>
          <w:szCs w:val="28"/>
          <w:highlight w:val="yellow"/>
          <w:rPrChange w:id="106" w:author="Александр Соколов" w:date="2020-06-04T23:17:00Z">
            <w:rPr>
              <w:rFonts w:ascii="Times" w:hAnsi="Times"/>
              <w:sz w:val="28"/>
              <w:szCs w:val="28"/>
            </w:rPr>
          </w:rPrChange>
        </w:rPr>
        <w:t>и имеет несколько вариантов</w:t>
      </w:r>
      <w:r w:rsidRPr="00DA45CF">
        <w:rPr>
          <w:rFonts w:ascii="Times" w:hAnsi="Times"/>
          <w:sz w:val="28"/>
          <w:szCs w:val="28"/>
        </w:rPr>
        <w:t>:</w:t>
      </w:r>
    </w:p>
    <w:p w14:paraId="75EB2792" w14:textId="77777777" w:rsidR="00A24790" w:rsidRPr="00E300C2" w:rsidRDefault="00A24790" w:rsidP="00BA3E54">
      <w:pPr>
        <w:numPr>
          <w:ilvl w:val="0"/>
          <w:numId w:val="14"/>
        </w:numPr>
        <w:shd w:val="clear" w:color="auto" w:fill="FFFFFF"/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rFonts w:ascii="Times" w:hAnsi="Times" w:cs="Arial"/>
          <w:color w:val="202020"/>
          <w:sz w:val="28"/>
          <w:szCs w:val="28"/>
          <w:highlight w:val="yellow"/>
          <w:rPrChange w:id="107" w:author="Александр Соколов" w:date="2020-06-04T23:17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pPrChange w:id="108" w:author="Александр Соколов" w:date="2020-06-04T23:21:00Z">
          <w:pPr>
            <w:numPr>
              <w:numId w:val="4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360" w:lineRule="auto"/>
            <w:ind w:left="720" w:hanging="360"/>
            <w:jc w:val="both"/>
          </w:pPr>
        </w:pPrChange>
      </w:pPr>
      <w:proofErr w:type="spellStart"/>
      <w:r w:rsidRPr="00E300C2">
        <w:rPr>
          <w:rFonts w:ascii="Times" w:hAnsi="Times" w:cs="Arial"/>
          <w:color w:val="202020"/>
          <w:sz w:val="28"/>
          <w:szCs w:val="28"/>
          <w:highlight w:val="yellow"/>
          <w:rPrChange w:id="109" w:author="Александр Соколов" w:date="2020-06-04T23:17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lastRenderedPageBreak/>
        <w:t>Debian</w:t>
      </w:r>
      <w:proofErr w:type="spellEnd"/>
      <w:r w:rsidRPr="00E300C2">
        <w:rPr>
          <w:rFonts w:ascii="Times" w:hAnsi="Times" w:cs="Arial"/>
          <w:color w:val="202020"/>
          <w:sz w:val="28"/>
          <w:szCs w:val="28"/>
          <w:highlight w:val="yellow"/>
          <w:rPrChange w:id="110" w:author="Александр Соколов" w:date="2020-06-04T23:17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 xml:space="preserve"> </w:t>
      </w:r>
      <w:proofErr w:type="spellStart"/>
      <w:r w:rsidRPr="00E300C2">
        <w:rPr>
          <w:rFonts w:ascii="Times" w:hAnsi="Times" w:cs="Arial"/>
          <w:color w:val="202020"/>
          <w:sz w:val="28"/>
          <w:szCs w:val="28"/>
          <w:highlight w:val="yellow"/>
          <w:rPrChange w:id="111" w:author="Александр Соколов" w:date="2020-06-04T23:17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>Buster</w:t>
      </w:r>
      <w:proofErr w:type="spellEnd"/>
      <w:r w:rsidRPr="00E300C2">
        <w:rPr>
          <w:rFonts w:ascii="Times" w:hAnsi="Times" w:cs="Arial"/>
          <w:color w:val="202020"/>
          <w:sz w:val="28"/>
          <w:szCs w:val="28"/>
          <w:highlight w:val="yellow"/>
          <w:rPrChange w:id="112" w:author="Александр Соколов" w:date="2020-06-04T23:17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 xml:space="preserve">, с множеством установленных пакетов. Сам образ является большим, но теория состоит в том, что эти пакеты устанавливаются через общие слои образов, которые будут использоваться другими официальными образами </w:t>
      </w:r>
      <w:proofErr w:type="spellStart"/>
      <w:r w:rsidRPr="00E300C2">
        <w:rPr>
          <w:rFonts w:ascii="Times" w:hAnsi="Times" w:cs="Arial"/>
          <w:color w:val="202020"/>
          <w:sz w:val="28"/>
          <w:szCs w:val="28"/>
          <w:highlight w:val="yellow"/>
          <w:rPrChange w:id="113" w:author="Александр Соколов" w:date="2020-06-04T23:17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>Docker</w:t>
      </w:r>
      <w:proofErr w:type="spellEnd"/>
      <w:r w:rsidRPr="00E300C2">
        <w:rPr>
          <w:rFonts w:ascii="Times" w:hAnsi="Times" w:cs="Arial"/>
          <w:color w:val="202020"/>
          <w:sz w:val="28"/>
          <w:szCs w:val="28"/>
          <w:highlight w:val="yellow"/>
          <w:rPrChange w:id="114" w:author="Александр Соколов" w:date="2020-06-04T23:17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>, поэтому общее использование диска будет низким.</w:t>
      </w:r>
    </w:p>
    <w:p w14:paraId="5959F3F7" w14:textId="77777777" w:rsidR="005C7F1C" w:rsidRPr="00E300C2" w:rsidRDefault="00A24790" w:rsidP="00BA3E54">
      <w:pPr>
        <w:numPr>
          <w:ilvl w:val="0"/>
          <w:numId w:val="14"/>
        </w:numPr>
        <w:shd w:val="clear" w:color="auto" w:fill="FFFFFF"/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rFonts w:ascii="Times" w:hAnsi="Times" w:cs="Arial"/>
          <w:color w:val="202020"/>
          <w:sz w:val="28"/>
          <w:szCs w:val="28"/>
          <w:highlight w:val="yellow"/>
          <w:shd w:val="clear" w:color="auto" w:fill="FFFFFF"/>
          <w:rPrChange w:id="115" w:author="Александр Соколов" w:date="2020-06-04T23:17:00Z">
            <w:rPr>
              <w:rFonts w:ascii="Times" w:hAnsi="Times" w:cs="Arial"/>
              <w:color w:val="202020"/>
              <w:sz w:val="28"/>
              <w:szCs w:val="28"/>
              <w:shd w:val="clear" w:color="auto" w:fill="FFFFFF"/>
            </w:rPr>
          </w:rPrChange>
        </w:rPr>
        <w:pPrChange w:id="116" w:author="Александр Соколов" w:date="2020-06-04T23:21:00Z">
          <w:pPr>
            <w:numPr>
              <w:numId w:val="4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360" w:lineRule="auto"/>
            <w:ind w:left="720" w:hanging="360"/>
            <w:jc w:val="both"/>
          </w:pPr>
        </w:pPrChange>
      </w:pPr>
      <w:proofErr w:type="spellStart"/>
      <w:r w:rsidRPr="00E300C2">
        <w:rPr>
          <w:rStyle w:val="HTML"/>
          <w:rFonts w:ascii="Times" w:eastAsiaTheme="minorHAnsi" w:hAnsi="Times"/>
          <w:color w:val="202020"/>
          <w:sz w:val="28"/>
          <w:szCs w:val="28"/>
          <w:highlight w:val="yellow"/>
          <w:rPrChange w:id="117" w:author="Александр Соколов" w:date="2020-06-04T23:17:00Z">
            <w:rPr>
              <w:rStyle w:val="HTML"/>
              <w:rFonts w:ascii="Times" w:eastAsiaTheme="minorHAnsi" w:hAnsi="Times"/>
              <w:color w:val="202020"/>
              <w:sz w:val="28"/>
              <w:szCs w:val="28"/>
            </w:rPr>
          </w:rPrChange>
        </w:rPr>
        <w:t>slim</w:t>
      </w:r>
      <w:proofErr w:type="spellEnd"/>
      <w:r w:rsidRPr="00E300C2">
        <w:rPr>
          <w:rStyle w:val="HTML"/>
          <w:rFonts w:ascii="Times" w:eastAsiaTheme="minorHAnsi" w:hAnsi="Times"/>
          <w:color w:val="202020"/>
          <w:sz w:val="28"/>
          <w:szCs w:val="28"/>
          <w:highlight w:val="yellow"/>
          <w:rPrChange w:id="118" w:author="Александр Соколов" w:date="2020-06-04T23:17:00Z">
            <w:rPr>
              <w:rStyle w:val="HTML"/>
              <w:rFonts w:ascii="Times" w:eastAsiaTheme="minorHAnsi" w:hAnsi="Times"/>
              <w:color w:val="202020"/>
              <w:sz w:val="28"/>
              <w:szCs w:val="28"/>
            </w:rPr>
          </w:rPrChange>
        </w:rPr>
        <w:t xml:space="preserve"> </w:t>
      </w:r>
      <w:r w:rsidRPr="00E300C2">
        <w:rPr>
          <w:rFonts w:ascii="Times" w:hAnsi="Times" w:cs="Arial"/>
          <w:color w:val="202020"/>
          <w:sz w:val="28"/>
          <w:szCs w:val="28"/>
          <w:highlight w:val="yellow"/>
          <w:rPrChange w:id="119" w:author="Александр Соколов" w:date="2020-06-04T23:17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>вариант </w:t>
      </w:r>
      <w:proofErr w:type="spellStart"/>
      <w:r w:rsidRPr="00E300C2">
        <w:rPr>
          <w:rFonts w:ascii="Times" w:hAnsi="Times" w:cs="Arial"/>
          <w:color w:val="202020"/>
          <w:sz w:val="28"/>
          <w:szCs w:val="28"/>
          <w:highlight w:val="yellow"/>
          <w:rPrChange w:id="120" w:author="Александр Соколов" w:date="2020-06-04T23:17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>Debian</w:t>
      </w:r>
      <w:proofErr w:type="spellEnd"/>
      <w:r w:rsidRPr="00E300C2">
        <w:rPr>
          <w:rFonts w:ascii="Times" w:hAnsi="Times" w:cs="Arial"/>
          <w:color w:val="202020"/>
          <w:sz w:val="28"/>
          <w:szCs w:val="28"/>
          <w:highlight w:val="yellow"/>
          <w:rPrChange w:id="121" w:author="Александр Соколов" w:date="2020-06-04T23:17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 xml:space="preserve"> </w:t>
      </w:r>
      <w:proofErr w:type="spellStart"/>
      <w:r w:rsidRPr="00E300C2">
        <w:rPr>
          <w:rFonts w:ascii="Times" w:hAnsi="Times" w:cs="Arial"/>
          <w:color w:val="202020"/>
          <w:sz w:val="28"/>
          <w:szCs w:val="28"/>
          <w:highlight w:val="yellow"/>
          <w:rPrChange w:id="122" w:author="Александр Соколов" w:date="2020-06-04T23:17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>Buster</w:t>
      </w:r>
      <w:proofErr w:type="spellEnd"/>
      <w:r w:rsidRPr="00E300C2">
        <w:rPr>
          <w:rFonts w:ascii="Times" w:hAnsi="Times" w:cs="Arial"/>
          <w:color w:val="202020"/>
          <w:sz w:val="28"/>
          <w:szCs w:val="28"/>
          <w:highlight w:val="yellow"/>
          <w:rPrChange w:id="123" w:author="Александр Соколов" w:date="2020-06-04T23:17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>. В нем отсутствуют слои общих пакетов, поэтому сам</w:t>
      </w:r>
      <w:r w:rsidR="005C7F1C" w:rsidRPr="00E300C2">
        <w:rPr>
          <w:rFonts w:ascii="Times" w:hAnsi="Times" w:cs="Arial"/>
          <w:color w:val="202020"/>
          <w:sz w:val="28"/>
          <w:szCs w:val="28"/>
          <w:highlight w:val="yellow"/>
          <w:rPrChange w:id="124" w:author="Александр Соколов" w:date="2020-06-04T23:17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 xml:space="preserve"> образ </w:t>
      </w:r>
      <w:r w:rsidRPr="00E300C2">
        <w:rPr>
          <w:rFonts w:ascii="Times" w:hAnsi="Times" w:cs="Arial"/>
          <w:color w:val="202020"/>
          <w:sz w:val="28"/>
          <w:szCs w:val="28"/>
          <w:highlight w:val="yellow"/>
          <w:rPrChange w:id="125" w:author="Александр Соколов" w:date="2020-06-04T23:17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>намного меньше</w:t>
      </w:r>
      <w:r w:rsidR="005C7F1C" w:rsidRPr="00E300C2">
        <w:rPr>
          <w:rFonts w:ascii="Times" w:hAnsi="Times" w:cs="Arial"/>
          <w:color w:val="202020"/>
          <w:sz w:val="28"/>
          <w:szCs w:val="28"/>
          <w:highlight w:val="yellow"/>
          <w:rPrChange w:id="126" w:author="Александр Соколов" w:date="2020-06-04T23:17:00Z">
            <w:rPr>
              <w:rFonts w:ascii="Times" w:hAnsi="Times" w:cs="Arial"/>
              <w:color w:val="202020"/>
              <w:sz w:val="28"/>
              <w:szCs w:val="28"/>
            </w:rPr>
          </w:rPrChange>
        </w:rPr>
        <w:t>.</w:t>
      </w:r>
    </w:p>
    <w:p w14:paraId="6AF1222B" w14:textId="77777777" w:rsidR="00903AB1" w:rsidRPr="00A07248" w:rsidRDefault="00A24790" w:rsidP="00C6368B">
      <w:pPr>
        <w:shd w:val="clear" w:color="auto" w:fill="FFFFFF"/>
        <w:spacing w:line="360" w:lineRule="auto"/>
        <w:ind w:firstLine="709"/>
        <w:jc w:val="both"/>
        <w:rPr>
          <w:rFonts w:ascii="Times" w:hAnsi="Times" w:cs="Arial"/>
          <w:color w:val="202020"/>
          <w:sz w:val="28"/>
          <w:szCs w:val="28"/>
          <w:shd w:val="clear" w:color="auto" w:fill="FFFFFF"/>
        </w:rPr>
        <w:pPrChange w:id="127" w:author="Александр Соколов" w:date="2020-06-04T23:12:00Z">
          <w:pPr>
            <w:shd w:val="clear" w:color="auto" w:fill="FFFFFF"/>
            <w:spacing w:before="100" w:beforeAutospacing="1" w:after="100" w:afterAutospacing="1" w:line="360" w:lineRule="auto"/>
            <w:ind w:firstLine="360"/>
            <w:jc w:val="both"/>
          </w:pPr>
        </w:pPrChange>
      </w:pPr>
      <w:r w:rsidRPr="00A07248">
        <w:rPr>
          <w:rFonts w:ascii="Times" w:hAnsi="Times"/>
          <w:sz w:val="28"/>
          <w:szCs w:val="28"/>
        </w:rPr>
        <w:t xml:space="preserve">В итоге выбор пал на образ </w:t>
      </w:r>
      <w:r w:rsidRPr="00A07248">
        <w:rPr>
          <w:rFonts w:ascii="Times" w:hAnsi="Times" w:cs="Courier New"/>
          <w:b/>
          <w:bCs/>
          <w:sz w:val="28"/>
          <w:szCs w:val="28"/>
          <w:shd w:val="clear" w:color="auto" w:fill="FFFFFF"/>
        </w:rPr>
        <w:t>python:3.8-slim-buster</w:t>
      </w:r>
      <w:r w:rsidRPr="00A07248">
        <w:rPr>
          <w:rFonts w:ascii="Times" w:hAnsi="Times"/>
          <w:sz w:val="28"/>
          <w:szCs w:val="28"/>
        </w:rPr>
        <w:t xml:space="preserve">. Он актуальнее, чем </w:t>
      </w:r>
      <w:r w:rsidRPr="00A07248">
        <w:rPr>
          <w:rFonts w:ascii="Times" w:hAnsi="Times" w:cs="Courier New"/>
          <w:color w:val="202020"/>
          <w:sz w:val="28"/>
          <w:szCs w:val="28"/>
          <w:shd w:val="clear" w:color="auto" w:fill="FFFFFF"/>
        </w:rPr>
        <w:t>ubuntu:18.04</w:t>
      </w:r>
      <w:r w:rsidRPr="00A07248">
        <w:rPr>
          <w:rFonts w:ascii="Times" w:hAnsi="Times"/>
          <w:sz w:val="28"/>
          <w:szCs w:val="28"/>
        </w:rPr>
        <w:t>, с</w:t>
      </w:r>
      <w:r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>табилен</w:t>
      </w:r>
      <w:r w:rsidR="005C7F1C"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>,</w:t>
      </w:r>
      <w:r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 xml:space="preserve"> не будет иметь значительных изменений в библиотеке и меньше шансов </w:t>
      </w:r>
      <w:r w:rsidR="005C7F1C"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 xml:space="preserve">получения </w:t>
      </w:r>
      <w:r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 xml:space="preserve">ошибок производства, чем в образе </w:t>
      </w:r>
      <w:proofErr w:type="spellStart"/>
      <w:r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>Alpine</w:t>
      </w:r>
      <w:proofErr w:type="spellEnd"/>
      <w:r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>.</w:t>
      </w:r>
      <w:r w:rsidR="005C7F1C"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 xml:space="preserve"> 60 МБ при загрузке, 180 МБ без сжатия на диске</w:t>
      </w:r>
      <w:r w:rsidR="00B54E1E" w:rsidRPr="00B54E1E">
        <w:rPr>
          <w:rFonts w:ascii="Times" w:hAnsi="Times" w:cs="Arial"/>
          <w:color w:val="202020"/>
          <w:sz w:val="28"/>
          <w:szCs w:val="28"/>
          <w:shd w:val="clear" w:color="auto" w:fill="FFFFFF"/>
        </w:rPr>
        <w:t xml:space="preserve"> [14]</w:t>
      </w:r>
      <w:r w:rsidR="005C7F1C"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 xml:space="preserve">, он предоставляет последнюю версию </w:t>
      </w:r>
      <w:proofErr w:type="spellStart"/>
      <w:r w:rsidR="005C7F1C"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>Python</w:t>
      </w:r>
      <w:proofErr w:type="spellEnd"/>
      <w:r w:rsidR="005C7F1C"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 xml:space="preserve"> и обладает всеми преимуществами </w:t>
      </w:r>
      <w:proofErr w:type="spellStart"/>
      <w:r w:rsidR="005C7F1C"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>Debian</w:t>
      </w:r>
      <w:proofErr w:type="spellEnd"/>
      <w:r w:rsidR="005C7F1C"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 xml:space="preserve"> </w:t>
      </w:r>
      <w:proofErr w:type="spellStart"/>
      <w:r w:rsidR="005C7F1C"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>Buster</w:t>
      </w:r>
      <w:proofErr w:type="spellEnd"/>
      <w:r w:rsidR="005C7F1C"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>.</w:t>
      </w:r>
    </w:p>
    <w:p w14:paraId="3FB8CADA" w14:textId="77777777" w:rsidR="00D2628D" w:rsidRPr="00DA45CF" w:rsidRDefault="00D2628D" w:rsidP="00C6368B">
      <w:pPr>
        <w:shd w:val="clear" w:color="auto" w:fill="FFFFFF"/>
        <w:spacing w:line="360" w:lineRule="auto"/>
        <w:ind w:firstLine="709"/>
        <w:jc w:val="both"/>
        <w:rPr>
          <w:rFonts w:ascii="Times" w:hAnsi="Times" w:cs="Courier New"/>
          <w:bCs/>
          <w:sz w:val="28"/>
          <w:szCs w:val="28"/>
          <w:shd w:val="clear" w:color="auto" w:fill="FFFFFF"/>
        </w:rPr>
        <w:pPrChange w:id="128" w:author="Александр Соколов" w:date="2020-06-04T23:12:00Z">
          <w:pPr>
            <w:shd w:val="clear" w:color="auto" w:fill="FFFFFF"/>
            <w:spacing w:before="100" w:beforeAutospacing="1" w:after="100" w:afterAutospacing="1" w:line="360" w:lineRule="auto"/>
            <w:jc w:val="both"/>
          </w:pPr>
        </w:pPrChange>
      </w:pPr>
      <w:r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>Для</w:t>
      </w:r>
      <w:r w:rsidR="00903AB1"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 xml:space="preserve"> построения отчетов</w:t>
      </w:r>
      <w:r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 xml:space="preserve"> используется язык компьютерной верстк</w:t>
      </w:r>
      <w:r w:rsidR="00DA45CF">
        <w:rPr>
          <w:rFonts w:ascii="Times" w:hAnsi="Times" w:cs="Arial"/>
          <w:color w:val="202020"/>
          <w:sz w:val="28"/>
          <w:szCs w:val="28"/>
          <w:shd w:val="clear" w:color="auto" w:fill="FFFFFF"/>
        </w:rPr>
        <w:t>и</w:t>
      </w:r>
      <w:r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 xml:space="preserve"> </w:t>
      </w:r>
      <w:proofErr w:type="spellStart"/>
      <w:r w:rsidRPr="00A07248">
        <w:rPr>
          <w:rFonts w:ascii="Times" w:hAnsi="Times" w:cs="Arial"/>
          <w:color w:val="202020"/>
          <w:sz w:val="28"/>
          <w:szCs w:val="28"/>
          <w:shd w:val="clear" w:color="auto" w:fill="FFFFFF"/>
          <w:lang w:val="en-US"/>
        </w:rPr>
        <w:t>TeX</w:t>
      </w:r>
      <w:proofErr w:type="spellEnd"/>
      <w:r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 xml:space="preserve">, </w:t>
      </w:r>
      <w:r w:rsidR="00646934"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>компилятор</w:t>
      </w:r>
      <w:r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 xml:space="preserve"> для которого не установлен в базовом образе </w:t>
      </w:r>
      <w:r w:rsidRPr="00A07248">
        <w:rPr>
          <w:rFonts w:ascii="Times" w:hAnsi="Times" w:cs="Courier New"/>
          <w:b/>
          <w:bCs/>
          <w:sz w:val="28"/>
          <w:szCs w:val="28"/>
          <w:shd w:val="clear" w:color="auto" w:fill="FFFFFF"/>
        </w:rPr>
        <w:t xml:space="preserve">python:3.8-slim-buster. </w:t>
      </w:r>
      <w:r w:rsidRPr="00A07248"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Требуется дополнить базовый образ недостающими пакетами для решения этой проблемы. Был написан </w:t>
      </w:r>
      <w:proofErr w:type="spellStart"/>
      <w:r w:rsidRPr="00A07248">
        <w:rPr>
          <w:rFonts w:ascii="Times" w:hAnsi="Times" w:cs="Courier New"/>
          <w:bCs/>
          <w:sz w:val="28"/>
          <w:szCs w:val="28"/>
          <w:shd w:val="clear" w:color="auto" w:fill="FFFFFF"/>
          <w:lang w:val="en-US"/>
        </w:rPr>
        <w:t>Dockerfile</w:t>
      </w:r>
      <w:proofErr w:type="spellEnd"/>
      <w:r w:rsidRPr="00A07248"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 для установки недостающих пакетов</w:t>
      </w:r>
      <w:r w:rsidRPr="00DA45CF">
        <w:rPr>
          <w:rFonts w:ascii="Times" w:hAnsi="Times" w:cs="Courier New"/>
          <w:bCs/>
          <w:sz w:val="28"/>
          <w:szCs w:val="28"/>
          <w:shd w:val="clear" w:color="auto" w:fill="FFFFFF"/>
        </w:rPr>
        <w:t>:</w:t>
      </w:r>
    </w:p>
    <w:p w14:paraId="2F4AD128" w14:textId="67F39A85" w:rsidR="00D2628D" w:rsidRPr="00BA3E54" w:rsidRDefault="00D2628D" w:rsidP="00BA3E54">
      <w:pPr>
        <w:shd w:val="clear" w:color="auto" w:fill="FFFFFF"/>
        <w:spacing w:line="360" w:lineRule="auto"/>
        <w:jc w:val="both"/>
        <w:rPr>
          <w:ins w:id="129" w:author="Александр Соколов" w:date="2020-06-04T23:17:00Z"/>
          <w:rFonts w:ascii="Times" w:hAnsi="Times" w:cs="Arial"/>
          <w:color w:val="202020"/>
          <w:shd w:val="clear" w:color="auto" w:fill="FFFFFF"/>
          <w:rPrChange w:id="130" w:author="Александр Соколов" w:date="2020-06-04T23:18:00Z">
            <w:rPr>
              <w:ins w:id="131" w:author="Александр Соколов" w:date="2020-06-04T23:17:00Z"/>
              <w:rFonts w:ascii="Times" w:hAnsi="Times" w:cs="Arial"/>
              <w:color w:val="202020"/>
              <w:sz w:val="26"/>
              <w:szCs w:val="26"/>
              <w:shd w:val="clear" w:color="auto" w:fill="FFFFFF"/>
            </w:rPr>
          </w:rPrChange>
        </w:rPr>
      </w:pPr>
      <w:r w:rsidRPr="00BA3E54">
        <w:rPr>
          <w:rFonts w:ascii="Times" w:hAnsi="Times" w:cs="Arial"/>
          <w:color w:val="202020"/>
          <w:shd w:val="clear" w:color="auto" w:fill="FFFFFF"/>
          <w:rPrChange w:id="132" w:author="Александр Соколов" w:date="2020-06-04T23:18:00Z">
            <w:rPr>
              <w:rFonts w:ascii="Times" w:hAnsi="Times" w:cs="Courier New"/>
              <w:bCs/>
              <w:sz w:val="28"/>
              <w:szCs w:val="28"/>
              <w:shd w:val="clear" w:color="auto" w:fill="FFFFFF"/>
            </w:rPr>
          </w:rPrChange>
        </w:rPr>
        <w:t xml:space="preserve">Листинг 1. </w:t>
      </w:r>
      <w:proofErr w:type="spellStart"/>
      <w:r w:rsidRPr="00BA3E54">
        <w:rPr>
          <w:rFonts w:ascii="Times" w:hAnsi="Times" w:cs="Arial"/>
          <w:color w:val="202020"/>
          <w:shd w:val="clear" w:color="auto" w:fill="FFFFFF"/>
          <w:rPrChange w:id="133" w:author="Александр Соколов" w:date="2020-06-04T23:18:00Z">
            <w:rPr>
              <w:rFonts w:ascii="Times" w:hAnsi="Times" w:cs="Courier New"/>
              <w:bCs/>
              <w:sz w:val="28"/>
              <w:szCs w:val="28"/>
              <w:shd w:val="clear" w:color="auto" w:fill="FFFFFF"/>
              <w:lang w:val="en-US"/>
            </w:rPr>
          </w:rPrChange>
        </w:rPr>
        <w:t>Dockerfile</w:t>
      </w:r>
      <w:proofErr w:type="spellEnd"/>
      <w:r w:rsidRPr="00BA3E54">
        <w:rPr>
          <w:rFonts w:ascii="Times" w:hAnsi="Times" w:cs="Arial"/>
          <w:color w:val="202020"/>
          <w:shd w:val="clear" w:color="auto" w:fill="FFFFFF"/>
          <w:rPrChange w:id="134" w:author="Александр Соколов" w:date="2020-06-04T23:18:00Z">
            <w:rPr>
              <w:rFonts w:ascii="Times" w:hAnsi="Times" w:cs="Courier New"/>
              <w:bCs/>
              <w:sz w:val="28"/>
              <w:szCs w:val="28"/>
              <w:shd w:val="clear" w:color="auto" w:fill="FFFFFF"/>
            </w:rPr>
          </w:rPrChange>
        </w:rPr>
        <w:t xml:space="preserve"> с пакетами для </w:t>
      </w:r>
      <w:r w:rsidR="00646934" w:rsidRPr="00BA3E54">
        <w:rPr>
          <w:rFonts w:ascii="Times" w:hAnsi="Times" w:cs="Arial"/>
          <w:color w:val="202020"/>
          <w:shd w:val="clear" w:color="auto" w:fill="FFFFFF"/>
          <w:rPrChange w:id="135" w:author="Александр Соколов" w:date="2020-06-04T23:18:00Z">
            <w:rPr>
              <w:rFonts w:ascii="Times" w:hAnsi="Times" w:cs="Courier New"/>
              <w:bCs/>
              <w:sz w:val="28"/>
              <w:szCs w:val="28"/>
              <w:shd w:val="clear" w:color="auto" w:fill="FFFFFF"/>
            </w:rPr>
          </w:rPrChange>
        </w:rPr>
        <w:t xml:space="preserve">компиляции </w:t>
      </w:r>
      <w:proofErr w:type="spellStart"/>
      <w:r w:rsidR="00646934" w:rsidRPr="00BA3E54">
        <w:rPr>
          <w:rFonts w:ascii="Times" w:hAnsi="Times" w:cs="Arial"/>
          <w:color w:val="202020"/>
          <w:shd w:val="clear" w:color="auto" w:fill="FFFFFF"/>
          <w:rPrChange w:id="136" w:author="Александр Соколов" w:date="2020-06-04T23:18:00Z">
            <w:rPr>
              <w:rFonts w:ascii="Times" w:hAnsi="Times" w:cs="Courier New"/>
              <w:bCs/>
              <w:sz w:val="28"/>
              <w:szCs w:val="28"/>
              <w:shd w:val="clear" w:color="auto" w:fill="FFFFFF"/>
              <w:lang w:val="en-US"/>
            </w:rPr>
          </w:rPrChange>
        </w:rPr>
        <w:t>TeX</w:t>
      </w:r>
      <w:proofErr w:type="spellEnd"/>
      <w:r w:rsidR="00646934" w:rsidRPr="00BA3E54">
        <w:rPr>
          <w:rFonts w:ascii="Times" w:hAnsi="Times" w:cs="Arial"/>
          <w:color w:val="202020"/>
          <w:shd w:val="clear" w:color="auto" w:fill="FFFFFF"/>
          <w:rPrChange w:id="137" w:author="Александр Соколов" w:date="2020-06-04T23:18:00Z">
            <w:rPr>
              <w:rFonts w:ascii="Times" w:hAnsi="Times" w:cs="Courier New"/>
              <w:bCs/>
              <w:sz w:val="28"/>
              <w:szCs w:val="28"/>
              <w:shd w:val="clear" w:color="auto" w:fill="FFFFFF"/>
            </w:rPr>
          </w:rPrChange>
        </w:rPr>
        <w:t xml:space="preserve"> файлов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623"/>
      </w:tblGrid>
      <w:tr w:rsidR="00BA3E54" w14:paraId="6ECBBA9F" w14:textId="77777777" w:rsidTr="00BA3E54">
        <w:trPr>
          <w:ins w:id="138" w:author="Александр Соколов" w:date="2020-06-04T23:17:00Z"/>
        </w:trPr>
        <w:tc>
          <w:tcPr>
            <w:tcW w:w="9623" w:type="dxa"/>
          </w:tcPr>
          <w:p w14:paraId="4A13DD23" w14:textId="77777777" w:rsidR="00BA3E54" w:rsidRPr="00D2628D" w:rsidRDefault="00BA3E54" w:rsidP="00BA3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moveTo w:id="139" w:author="Александр Соколов" w:date="2020-06-04T23:18:00Z"/>
                <w:rFonts w:ascii="JetBrains Mono" w:hAnsi="JetBrains Mono" w:cs="Cordia New"/>
                <w:color w:val="000000"/>
                <w:szCs w:val="28"/>
                <w:lang w:val="en-US"/>
              </w:rPr>
            </w:pPr>
            <w:moveToRangeStart w:id="140" w:author="Александр Соколов" w:date="2020-06-04T23:18:00Z" w:name="move42205100"/>
            <w:moveTo w:id="141" w:author="Александр Соколов" w:date="2020-06-04T23:18:00Z">
              <w:r w:rsidRPr="007F0393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>F</w:t>
              </w:r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>ROM python</w:t>
              </w:r>
              <w:r w:rsidRPr="00D2628D">
                <w:rPr>
                  <w:rFonts w:ascii="JetBrains Mono" w:hAnsi="JetBrains Mono" w:cs="Cordia New"/>
                  <w:color w:val="808030"/>
                  <w:szCs w:val="28"/>
                  <w:lang w:val="en-US"/>
                </w:rPr>
                <w:t>:</w:t>
              </w:r>
              <w:r w:rsidRPr="00D2628D">
                <w:rPr>
                  <w:rFonts w:ascii="JetBrains Mono" w:hAnsi="JetBrains Mono" w:cs="Cordia New"/>
                  <w:color w:val="008C00"/>
                  <w:szCs w:val="28"/>
                  <w:lang w:val="en-US"/>
                </w:rPr>
                <w:t>3</w:t>
              </w:r>
              <w:r w:rsidRPr="00D2628D">
                <w:rPr>
                  <w:rFonts w:ascii="JetBrains Mono" w:hAnsi="JetBrains Mono" w:cs="Cordia New"/>
                  <w:b/>
                  <w:bCs/>
                  <w:color w:val="800000"/>
                  <w:szCs w:val="28"/>
                  <w:lang w:val="en-US"/>
                </w:rPr>
                <w:t>.</w:t>
              </w:r>
              <w:r w:rsidRPr="007F0393">
                <w:rPr>
                  <w:rFonts w:ascii="JetBrains Mono" w:hAnsi="JetBrains Mono" w:cs="Cordia New"/>
                  <w:color w:val="008C00"/>
                  <w:szCs w:val="28"/>
                  <w:lang w:val="en-US"/>
                </w:rPr>
                <w:t>8</w:t>
              </w:r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>-slim-buster</w:t>
              </w:r>
            </w:moveTo>
          </w:p>
          <w:p w14:paraId="77175929" w14:textId="77777777" w:rsidR="00BA3E54" w:rsidRPr="00D2628D" w:rsidRDefault="00BA3E54" w:rsidP="00BA3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moveTo w:id="142" w:author="Александр Соколов" w:date="2020-06-04T23:18:00Z"/>
                <w:rFonts w:ascii="JetBrains Mono" w:hAnsi="JetBrains Mono" w:cs="Cordia New"/>
                <w:color w:val="000000"/>
                <w:szCs w:val="28"/>
                <w:lang w:val="en-US"/>
              </w:rPr>
            </w:pPr>
            <w:moveTo w:id="143" w:author="Александр Соколов" w:date="2020-06-04T23:18:00Z"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 xml:space="preserve">COPY </w:t>
              </w:r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/</w:t>
              </w:r>
              <w:proofErr w:type="spellStart"/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tmp</w:t>
              </w:r>
              <w:proofErr w:type="spellEnd"/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 xml:space="preserve"> </w:t>
              </w:r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/</w:t>
              </w:r>
              <w:proofErr w:type="spellStart"/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tmp</w:t>
              </w:r>
              <w:proofErr w:type="spellEnd"/>
            </w:moveTo>
          </w:p>
          <w:p w14:paraId="55C464BE" w14:textId="77777777" w:rsidR="00BA3E54" w:rsidRPr="00D2628D" w:rsidRDefault="00BA3E54" w:rsidP="00BA3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moveTo w:id="144" w:author="Александр Соколов" w:date="2020-06-04T23:18:00Z"/>
                <w:rFonts w:ascii="JetBrains Mono" w:hAnsi="JetBrains Mono" w:cs="Cordia New"/>
                <w:color w:val="000000"/>
                <w:szCs w:val="28"/>
                <w:lang w:val="en-US"/>
              </w:rPr>
            </w:pPr>
          </w:p>
          <w:p w14:paraId="6A59A7C2" w14:textId="77777777" w:rsidR="00BA3E54" w:rsidRPr="00D2628D" w:rsidRDefault="00BA3E54" w:rsidP="00BA3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moveTo w:id="145" w:author="Александр Соколов" w:date="2020-06-04T23:18:00Z"/>
                <w:rFonts w:ascii="JetBrains Mono" w:hAnsi="JetBrains Mono" w:cs="Cordia New"/>
                <w:color w:val="000000"/>
                <w:szCs w:val="28"/>
                <w:lang w:val="en-US"/>
              </w:rPr>
            </w:pPr>
            <w:moveTo w:id="146" w:author="Александр Соколов" w:date="2020-06-04T23:18:00Z"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 xml:space="preserve">RUN apt-get update </w:t>
              </w:r>
              <w:r w:rsidRPr="00D2628D">
                <w:rPr>
                  <w:rFonts w:ascii="JetBrains Mono" w:hAnsi="JetBrains Mono" w:cs="Cordia New"/>
                  <w:color w:val="0F69FF"/>
                  <w:szCs w:val="28"/>
                  <w:lang w:val="en-US"/>
                </w:rPr>
                <w:t>\</w:t>
              </w:r>
            </w:moveTo>
          </w:p>
          <w:p w14:paraId="0C85BC69" w14:textId="77777777" w:rsidR="00BA3E54" w:rsidRPr="00D2628D" w:rsidRDefault="00BA3E54" w:rsidP="00BA3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moveTo w:id="147" w:author="Александр Соколов" w:date="2020-06-04T23:18:00Z"/>
                <w:rFonts w:ascii="JetBrains Mono" w:hAnsi="JetBrains Mono" w:cs="Cordia New"/>
                <w:color w:val="000000"/>
                <w:szCs w:val="28"/>
                <w:lang w:val="en-US"/>
              </w:rPr>
            </w:pPr>
            <w:moveTo w:id="148" w:author="Александр Соколов" w:date="2020-06-04T23:18:00Z">
              <w:r w:rsidRPr="00D2628D">
                <w:rPr>
                  <w:rFonts w:ascii="JetBrains Mono" w:hAnsi="JetBrains Mono" w:cs="Cordia New"/>
                  <w:color w:val="800080"/>
                  <w:szCs w:val="28"/>
                  <w:lang w:val="en-US"/>
                </w:rPr>
                <w:t>&amp;&amp;</w:t>
              </w:r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 xml:space="preserve"> apt-get install </w:t>
              </w:r>
              <w:proofErr w:type="spellStart"/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>latexmk</w:t>
              </w:r>
              <w:proofErr w:type="spellEnd"/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 xml:space="preserve"> </w:t>
              </w:r>
              <w:proofErr w:type="spellStart"/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>texlive-lang-cyrillic</w:t>
              </w:r>
              <w:proofErr w:type="spellEnd"/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 xml:space="preserve"> </w:t>
              </w:r>
              <w:proofErr w:type="spellStart"/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>texlive</w:t>
              </w:r>
              <w:proofErr w:type="spellEnd"/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 xml:space="preserve">-latex-recommended </w:t>
              </w:r>
              <w:proofErr w:type="spellStart"/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>texlive</w:t>
              </w:r>
              <w:proofErr w:type="spellEnd"/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 xml:space="preserve">-pictures </w:t>
              </w:r>
              <w:proofErr w:type="spellStart"/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>texlive</w:t>
              </w:r>
              <w:proofErr w:type="spellEnd"/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 xml:space="preserve">-latex-extra -y </w:t>
              </w:r>
              <w:r w:rsidRPr="00D2628D">
                <w:rPr>
                  <w:rFonts w:ascii="JetBrains Mono" w:hAnsi="JetBrains Mono" w:cs="Cordia New"/>
                  <w:color w:val="0F69FF"/>
                  <w:szCs w:val="28"/>
                  <w:lang w:val="en-US"/>
                </w:rPr>
                <w:t>\</w:t>
              </w:r>
            </w:moveTo>
          </w:p>
          <w:p w14:paraId="0199B016" w14:textId="77777777" w:rsidR="00BA3E54" w:rsidRPr="00D2628D" w:rsidRDefault="00BA3E54" w:rsidP="00BA3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moveTo w:id="149" w:author="Александр Соколов" w:date="2020-06-04T23:18:00Z"/>
                <w:rFonts w:ascii="JetBrains Mono" w:hAnsi="JetBrains Mono" w:cs="Cordia New"/>
                <w:color w:val="000000"/>
                <w:szCs w:val="28"/>
                <w:lang w:val="en-US"/>
              </w:rPr>
            </w:pPr>
            <w:moveTo w:id="150" w:author="Александр Соколов" w:date="2020-06-04T23:18:00Z">
              <w:r w:rsidRPr="00D2628D">
                <w:rPr>
                  <w:rFonts w:ascii="JetBrains Mono" w:hAnsi="JetBrains Mono" w:cs="Cordia New"/>
                  <w:color w:val="800080"/>
                  <w:szCs w:val="28"/>
                  <w:lang w:val="en-US"/>
                </w:rPr>
                <w:t>&amp;&amp;</w:t>
              </w:r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 xml:space="preserve"> </w:t>
              </w:r>
              <w:r w:rsidRPr="00D2628D">
                <w:rPr>
                  <w:rFonts w:ascii="JetBrains Mono" w:hAnsi="JetBrains Mono" w:cs="Cordia New"/>
                  <w:b/>
                  <w:bCs/>
                  <w:color w:val="BB7977"/>
                  <w:szCs w:val="28"/>
                  <w:lang w:val="en-US"/>
                </w:rPr>
                <w:t>cd</w:t>
              </w:r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 xml:space="preserve"> </w:t>
              </w:r>
              <w:r w:rsidRPr="00D2628D">
                <w:rPr>
                  <w:rFonts w:ascii="JetBrains Mono" w:hAnsi="JetBrains Mono" w:cs="Cordia New"/>
                  <w:color w:val="0000E6"/>
                  <w:szCs w:val="28"/>
                  <w:lang w:val="en-US"/>
                </w:rPr>
                <w:t>"</w:t>
              </w:r>
              <w:r w:rsidRPr="00D2628D">
                <w:rPr>
                  <w:rFonts w:ascii="JetBrains Mono" w:hAnsi="JetBrains Mono" w:cs="Cordia New"/>
                  <w:color w:val="797997"/>
                  <w:szCs w:val="28"/>
                  <w:lang w:val="en-US"/>
                </w:rPr>
                <w:t>$_</w:t>
              </w:r>
              <w:r w:rsidRPr="00D2628D">
                <w:rPr>
                  <w:rFonts w:ascii="JetBrains Mono" w:hAnsi="JetBrains Mono" w:cs="Cordia New"/>
                  <w:color w:val="0000E6"/>
                  <w:szCs w:val="28"/>
                  <w:lang w:val="en-US"/>
                </w:rPr>
                <w:t>"</w:t>
              </w:r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 xml:space="preserve"> </w:t>
              </w:r>
              <w:r w:rsidRPr="00D2628D">
                <w:rPr>
                  <w:rFonts w:ascii="JetBrains Mono" w:hAnsi="JetBrains Mono" w:cs="Cordia New"/>
                  <w:color w:val="0F69FF"/>
                  <w:szCs w:val="28"/>
                  <w:lang w:val="en-US"/>
                </w:rPr>
                <w:t>\</w:t>
              </w:r>
            </w:moveTo>
          </w:p>
          <w:p w14:paraId="0004E85B" w14:textId="77777777" w:rsidR="00BA3E54" w:rsidRPr="00D2628D" w:rsidRDefault="00BA3E54" w:rsidP="00BA3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moveTo w:id="151" w:author="Александр Соколов" w:date="2020-06-04T23:18:00Z"/>
                <w:rFonts w:ascii="JetBrains Mono" w:hAnsi="JetBrains Mono" w:cs="Cordia New"/>
                <w:color w:val="000000"/>
                <w:szCs w:val="28"/>
                <w:lang w:val="en-US"/>
              </w:rPr>
            </w:pPr>
            <w:moveTo w:id="152" w:author="Александр Соколов" w:date="2020-06-04T23:18:00Z">
              <w:r w:rsidRPr="00D2628D">
                <w:rPr>
                  <w:rFonts w:ascii="JetBrains Mono" w:hAnsi="JetBrains Mono" w:cs="Cordia New"/>
                  <w:color w:val="800080"/>
                  <w:szCs w:val="28"/>
                  <w:lang w:val="en-US"/>
                </w:rPr>
                <w:t>&amp;&amp;</w:t>
              </w:r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 xml:space="preserve"> latex </w:t>
              </w:r>
              <w:proofErr w:type="spellStart"/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>hyphenat</w:t>
              </w:r>
              <w:r w:rsidRPr="00D2628D">
                <w:rPr>
                  <w:rFonts w:ascii="JetBrains Mono" w:hAnsi="JetBrains Mono" w:cs="Cordia New"/>
                  <w:b/>
                  <w:bCs/>
                  <w:color w:val="800000"/>
                  <w:szCs w:val="28"/>
                  <w:lang w:val="en-US"/>
                </w:rPr>
                <w:t>.</w:t>
              </w:r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>ins</w:t>
              </w:r>
              <w:proofErr w:type="spellEnd"/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 xml:space="preserve"> </w:t>
              </w:r>
              <w:r w:rsidRPr="00D2628D">
                <w:rPr>
                  <w:rFonts w:ascii="JetBrains Mono" w:hAnsi="JetBrains Mono" w:cs="Cordia New"/>
                  <w:color w:val="0F69FF"/>
                  <w:szCs w:val="28"/>
                  <w:lang w:val="en-US"/>
                </w:rPr>
                <w:t>\</w:t>
              </w:r>
            </w:moveTo>
          </w:p>
          <w:p w14:paraId="57528C8D" w14:textId="77777777" w:rsidR="00BA3E54" w:rsidRPr="00D2628D" w:rsidRDefault="00BA3E54" w:rsidP="00BA3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moveTo w:id="153" w:author="Александр Соколов" w:date="2020-06-04T23:18:00Z"/>
                <w:rFonts w:ascii="JetBrains Mono" w:hAnsi="JetBrains Mono" w:cs="Cordia New"/>
                <w:color w:val="000000"/>
                <w:szCs w:val="28"/>
                <w:lang w:val="en-US"/>
              </w:rPr>
            </w:pPr>
            <w:moveTo w:id="154" w:author="Александр Соколов" w:date="2020-06-04T23:18:00Z">
              <w:r w:rsidRPr="00D2628D">
                <w:rPr>
                  <w:rFonts w:ascii="JetBrains Mono" w:hAnsi="JetBrains Mono" w:cs="Cordia New"/>
                  <w:color w:val="800080"/>
                  <w:szCs w:val="28"/>
                  <w:lang w:val="en-US"/>
                </w:rPr>
                <w:t>&amp;&amp;</w:t>
              </w:r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 xml:space="preserve"> </w:t>
              </w:r>
              <w:proofErr w:type="spellStart"/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>mkdir</w:t>
              </w:r>
              <w:proofErr w:type="spellEnd"/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 xml:space="preserve"> </w:t>
              </w:r>
              <w:r w:rsidRPr="00D2628D">
                <w:rPr>
                  <w:rFonts w:ascii="JetBrains Mono" w:hAnsi="JetBrains Mono" w:cs="Cordia New"/>
                  <w:color w:val="44AADD"/>
                  <w:szCs w:val="28"/>
                  <w:lang w:val="en-US"/>
                </w:rPr>
                <w:t>-p</w:t>
              </w:r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 xml:space="preserve"> </w:t>
              </w:r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/</w:t>
              </w:r>
              <w:proofErr w:type="spellStart"/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usr</w:t>
              </w:r>
              <w:proofErr w:type="spellEnd"/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/share/</w:t>
              </w:r>
              <w:proofErr w:type="spellStart"/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texlive</w:t>
              </w:r>
              <w:proofErr w:type="spellEnd"/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/</w:t>
              </w:r>
              <w:proofErr w:type="spellStart"/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texmf-dist</w:t>
              </w:r>
              <w:proofErr w:type="spellEnd"/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/</w:t>
              </w:r>
              <w:proofErr w:type="spellStart"/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tex</w:t>
              </w:r>
              <w:proofErr w:type="spellEnd"/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/latex/</w:t>
              </w:r>
              <w:proofErr w:type="spellStart"/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hyphenat</w:t>
              </w:r>
              <w:proofErr w:type="spellEnd"/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 xml:space="preserve"> </w:t>
              </w:r>
              <w:r w:rsidRPr="00D2628D">
                <w:rPr>
                  <w:rFonts w:ascii="JetBrains Mono" w:hAnsi="JetBrains Mono" w:cs="Cordia New"/>
                  <w:color w:val="0F69FF"/>
                  <w:szCs w:val="28"/>
                  <w:lang w:val="en-US"/>
                </w:rPr>
                <w:t>\</w:t>
              </w:r>
            </w:moveTo>
          </w:p>
          <w:p w14:paraId="14E6E9FB" w14:textId="77777777" w:rsidR="00BA3E54" w:rsidRPr="007F0393" w:rsidDel="00BA3E54" w:rsidRDefault="00BA3E54" w:rsidP="00BA3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155" w:author="Александр Соколов" w:date="2020-06-04T23:18:00Z"/>
                <w:moveTo w:id="156" w:author="Александр Соколов" w:date="2020-06-04T23:18:00Z"/>
                <w:rFonts w:ascii="Times" w:hAnsi="Times" w:cs="Courier New"/>
                <w:color w:val="000000"/>
                <w:sz w:val="21"/>
                <w:szCs w:val="28"/>
                <w:lang w:val="en-US"/>
              </w:rPr>
            </w:pPr>
            <w:moveTo w:id="157" w:author="Александр Соколов" w:date="2020-06-04T23:18:00Z">
              <w:r w:rsidRPr="00D2628D">
                <w:rPr>
                  <w:rFonts w:ascii="JetBrains Mono" w:hAnsi="JetBrains Mono" w:cs="Cordia New"/>
                  <w:color w:val="800080"/>
                  <w:szCs w:val="28"/>
                  <w:lang w:val="en-US"/>
                </w:rPr>
                <w:t>&amp;&amp;</w:t>
              </w:r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 xml:space="preserve"> mv </w:t>
              </w:r>
              <w:proofErr w:type="spellStart"/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>hyphenat</w:t>
              </w:r>
              <w:r w:rsidRPr="00D2628D">
                <w:rPr>
                  <w:rFonts w:ascii="JetBrains Mono" w:hAnsi="JetBrains Mono" w:cs="Cordia New"/>
                  <w:b/>
                  <w:bCs/>
                  <w:color w:val="800000"/>
                  <w:szCs w:val="28"/>
                  <w:lang w:val="en-US"/>
                </w:rPr>
                <w:t>.</w:t>
              </w:r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>sty</w:t>
              </w:r>
              <w:proofErr w:type="spellEnd"/>
              <w:r w:rsidRPr="00D2628D">
                <w:rPr>
                  <w:rFonts w:ascii="JetBrains Mono" w:hAnsi="JetBrains Mono" w:cs="Cordia New"/>
                  <w:color w:val="000000"/>
                  <w:szCs w:val="28"/>
                  <w:lang w:val="en-US"/>
                </w:rPr>
                <w:t xml:space="preserve"> </w:t>
              </w:r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/</w:t>
              </w:r>
              <w:proofErr w:type="spellStart"/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usr</w:t>
              </w:r>
              <w:proofErr w:type="spellEnd"/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/share/</w:t>
              </w:r>
              <w:proofErr w:type="spellStart"/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texlive</w:t>
              </w:r>
              <w:proofErr w:type="spellEnd"/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/</w:t>
              </w:r>
              <w:proofErr w:type="spellStart"/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texmf-dist</w:t>
              </w:r>
              <w:proofErr w:type="spellEnd"/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/</w:t>
              </w:r>
              <w:proofErr w:type="spellStart"/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tex</w:t>
              </w:r>
              <w:proofErr w:type="spellEnd"/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/latex/</w:t>
              </w:r>
              <w:proofErr w:type="spellStart"/>
              <w:r w:rsidRPr="00D2628D">
                <w:rPr>
                  <w:rFonts w:ascii="JetBrains Mono" w:hAnsi="JetBrains Mono" w:cs="Cordia New"/>
                  <w:color w:val="40015A"/>
                  <w:szCs w:val="28"/>
                  <w:lang w:val="en-US"/>
                </w:rPr>
                <w:t>hyphenat</w:t>
              </w:r>
              <w:proofErr w:type="spellEnd"/>
            </w:moveTo>
          </w:p>
          <w:moveToRangeEnd w:id="140"/>
          <w:p w14:paraId="42B32CD5" w14:textId="77777777" w:rsidR="00BA3E54" w:rsidRDefault="00BA3E54" w:rsidP="00BA3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158" w:author="Александр Соколов" w:date="2020-06-04T23:17:00Z"/>
                <w:rFonts w:ascii="Times" w:hAnsi="Times" w:cs="Arial"/>
                <w:color w:val="202020"/>
                <w:sz w:val="26"/>
                <w:szCs w:val="26"/>
                <w:shd w:val="clear" w:color="auto" w:fill="FFFFFF"/>
              </w:rPr>
              <w:pPrChange w:id="159" w:author="Александр Соколов" w:date="2020-06-04T23:18:00Z">
                <w:pPr>
                  <w:spacing w:line="360" w:lineRule="auto"/>
                  <w:jc w:val="both"/>
                </w:pPr>
              </w:pPrChange>
            </w:pPr>
          </w:p>
        </w:tc>
      </w:tr>
    </w:tbl>
    <w:p w14:paraId="077BD06A" w14:textId="2BFD0271" w:rsidR="00BA3E54" w:rsidDel="00BA3E54" w:rsidRDefault="00BA3E54" w:rsidP="00BA3E54">
      <w:pPr>
        <w:shd w:val="clear" w:color="auto" w:fill="FFFFFF"/>
        <w:spacing w:line="360" w:lineRule="auto"/>
        <w:ind w:firstLine="709"/>
        <w:jc w:val="both"/>
        <w:rPr>
          <w:del w:id="160" w:author="Александр Соколов" w:date="2020-06-04T23:18:00Z"/>
          <w:rFonts w:ascii="Times" w:hAnsi="Times"/>
          <w:sz w:val="28"/>
          <w:szCs w:val="28"/>
        </w:rPr>
      </w:pPr>
    </w:p>
    <w:p w14:paraId="6446BBB4" w14:textId="2502AA01" w:rsidR="00D2628D" w:rsidRPr="00BA3E54" w:rsidDel="00BA3E54" w:rsidRDefault="00A648EC" w:rsidP="00BA3E54">
      <w:pPr>
        <w:shd w:val="clear" w:color="auto" w:fill="FFFFFF"/>
        <w:spacing w:line="360" w:lineRule="auto"/>
        <w:ind w:firstLine="709"/>
        <w:jc w:val="both"/>
        <w:rPr>
          <w:moveFrom w:id="161" w:author="Александр Соколов" w:date="2020-06-04T23:18:00Z"/>
          <w:rFonts w:ascii="Times" w:hAnsi="Times"/>
          <w:sz w:val="28"/>
          <w:szCs w:val="28"/>
          <w:rPrChange w:id="162" w:author="Александр Соколов" w:date="2020-06-04T23:18:00Z">
            <w:rPr>
              <w:moveFrom w:id="163" w:author="Александр Соколов" w:date="2020-06-04T23:18:00Z"/>
              <w:rFonts w:ascii="JetBrains Mono" w:hAnsi="JetBrains Mono" w:cs="Cordia New"/>
              <w:color w:val="000000"/>
              <w:sz w:val="20"/>
              <w:szCs w:val="28"/>
              <w:lang w:val="en-US"/>
            </w:rPr>
          </w:rPrChange>
        </w:rPr>
        <w:pPrChange w:id="164" w:author="Александр Соколов" w:date="2020-06-04T23:18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  <w:moveFromRangeStart w:id="165" w:author="Александр Соколов" w:date="2020-06-04T23:18:00Z" w:name="move42205100"/>
      <w:moveFrom w:id="166" w:author="Александр Соколов" w:date="2020-06-04T23:18:00Z">
        <w:r w:rsidRPr="00BA3E54" w:rsidDel="00BA3E54">
          <w:rPr>
            <w:rFonts w:ascii="Times" w:hAnsi="Times"/>
            <w:sz w:val="28"/>
            <w:szCs w:val="28"/>
            <w:rPrChange w:id="167" w:author="Александр Соколов" w:date="2020-06-04T23:18:00Z">
              <w:rPr>
                <w:rFonts w:ascii="JetBrains Mono" w:hAnsi="JetBrains Mono" w:cs="Cordia New"/>
                <w:color w:val="000000"/>
                <w:sz w:val="20"/>
                <w:szCs w:val="28"/>
                <w:lang w:val="en-US"/>
              </w:rPr>
            </w:rPrChange>
          </w:rPr>
          <w:t>F</w:t>
        </w:r>
        <w:r w:rsidR="00D2628D" w:rsidRPr="00BA3E54" w:rsidDel="00BA3E54">
          <w:rPr>
            <w:rFonts w:ascii="Times" w:hAnsi="Times"/>
            <w:sz w:val="28"/>
            <w:szCs w:val="28"/>
            <w:rPrChange w:id="168" w:author="Александр Соколов" w:date="2020-06-04T23:18:00Z">
              <w:rPr>
                <w:rFonts w:ascii="JetBrains Mono" w:hAnsi="JetBrains Mono" w:cs="Cordia New"/>
                <w:color w:val="000000"/>
                <w:sz w:val="20"/>
                <w:szCs w:val="28"/>
                <w:lang w:val="en-US"/>
              </w:rPr>
            </w:rPrChange>
          </w:rPr>
          <w:t>ROM python</w:t>
        </w:r>
        <w:r w:rsidR="00D2628D" w:rsidRPr="00BA3E54" w:rsidDel="00BA3E54">
          <w:rPr>
            <w:rFonts w:ascii="Times" w:hAnsi="Times"/>
            <w:sz w:val="28"/>
            <w:szCs w:val="28"/>
            <w:rPrChange w:id="169" w:author="Александр Соколов" w:date="2020-06-04T23:18:00Z">
              <w:rPr>
                <w:rFonts w:ascii="JetBrains Mono" w:hAnsi="JetBrains Mono" w:cs="Cordia New"/>
                <w:color w:val="808030"/>
                <w:sz w:val="20"/>
                <w:szCs w:val="28"/>
                <w:lang w:val="en-US"/>
              </w:rPr>
            </w:rPrChange>
          </w:rPr>
          <w:t>:</w:t>
        </w:r>
        <w:r w:rsidR="00D2628D" w:rsidRPr="00BA3E54" w:rsidDel="00BA3E54">
          <w:rPr>
            <w:rFonts w:ascii="Times" w:hAnsi="Times"/>
            <w:sz w:val="28"/>
            <w:szCs w:val="28"/>
            <w:rPrChange w:id="170" w:author="Александр Соколов" w:date="2020-06-04T23:18:00Z">
              <w:rPr>
                <w:rFonts w:ascii="JetBrains Mono" w:hAnsi="JetBrains Mono" w:cs="Cordia New"/>
                <w:color w:val="008C00"/>
                <w:sz w:val="20"/>
                <w:szCs w:val="28"/>
                <w:lang w:val="en-US"/>
              </w:rPr>
            </w:rPrChange>
          </w:rPr>
          <w:t>3</w:t>
        </w:r>
        <w:r w:rsidR="00D2628D" w:rsidRPr="00BA3E54" w:rsidDel="00BA3E54">
          <w:rPr>
            <w:rFonts w:ascii="Times" w:hAnsi="Times"/>
            <w:sz w:val="28"/>
            <w:szCs w:val="28"/>
            <w:rPrChange w:id="171" w:author="Александр Соколов" w:date="2020-06-04T23:18:00Z">
              <w:rPr>
                <w:rFonts w:ascii="JetBrains Mono" w:hAnsi="JetBrains Mono" w:cs="Cordia New"/>
                <w:b/>
                <w:bCs/>
                <w:color w:val="800000"/>
                <w:sz w:val="20"/>
                <w:szCs w:val="28"/>
                <w:lang w:val="en-US"/>
              </w:rPr>
            </w:rPrChange>
          </w:rPr>
          <w:t>.</w:t>
        </w:r>
        <w:r w:rsidR="00D2628D" w:rsidRPr="00BA3E54" w:rsidDel="00BA3E54">
          <w:rPr>
            <w:rFonts w:ascii="Times" w:hAnsi="Times"/>
            <w:sz w:val="28"/>
            <w:szCs w:val="28"/>
            <w:rPrChange w:id="172" w:author="Александр Соколов" w:date="2020-06-04T23:18:00Z">
              <w:rPr>
                <w:rFonts w:ascii="JetBrains Mono" w:hAnsi="JetBrains Mono" w:cs="Cordia New"/>
                <w:color w:val="008C00"/>
                <w:sz w:val="20"/>
                <w:szCs w:val="28"/>
                <w:lang w:val="en-US"/>
              </w:rPr>
            </w:rPrChange>
          </w:rPr>
          <w:t>8</w:t>
        </w:r>
        <w:r w:rsidR="00D2628D" w:rsidRPr="00BA3E54" w:rsidDel="00BA3E54">
          <w:rPr>
            <w:rFonts w:ascii="Times" w:hAnsi="Times"/>
            <w:sz w:val="28"/>
            <w:szCs w:val="28"/>
            <w:rPrChange w:id="173" w:author="Александр Соколов" w:date="2020-06-04T23:18:00Z">
              <w:rPr>
                <w:rFonts w:ascii="JetBrains Mono" w:hAnsi="JetBrains Mono" w:cs="Cordia New"/>
                <w:color w:val="000000"/>
                <w:sz w:val="20"/>
                <w:szCs w:val="28"/>
                <w:lang w:val="en-US"/>
              </w:rPr>
            </w:rPrChange>
          </w:rPr>
          <w:t>-slim-buster</w:t>
        </w:r>
      </w:moveFrom>
    </w:p>
    <w:p w14:paraId="089BCFDF" w14:textId="738D5D9C" w:rsidR="00D2628D" w:rsidRPr="00BA3E54" w:rsidDel="00BA3E54" w:rsidRDefault="00D2628D" w:rsidP="00BA3E54">
      <w:pPr>
        <w:shd w:val="clear" w:color="auto" w:fill="FFFFFF"/>
        <w:spacing w:line="360" w:lineRule="auto"/>
        <w:ind w:firstLine="709"/>
        <w:jc w:val="both"/>
        <w:rPr>
          <w:moveFrom w:id="174" w:author="Александр Соколов" w:date="2020-06-04T23:18:00Z"/>
          <w:rFonts w:ascii="Times" w:hAnsi="Times"/>
          <w:sz w:val="28"/>
          <w:szCs w:val="28"/>
          <w:rPrChange w:id="175" w:author="Александр Соколов" w:date="2020-06-04T23:18:00Z">
            <w:rPr>
              <w:moveFrom w:id="176" w:author="Александр Соколов" w:date="2020-06-04T23:18:00Z"/>
              <w:rFonts w:ascii="JetBrains Mono" w:hAnsi="JetBrains Mono" w:cs="Cordia New"/>
              <w:color w:val="000000"/>
              <w:sz w:val="20"/>
              <w:szCs w:val="28"/>
              <w:lang w:val="en-US"/>
            </w:rPr>
          </w:rPrChange>
        </w:rPr>
        <w:pPrChange w:id="177" w:author="Александр Соколов" w:date="2020-06-04T23:18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  <w:moveFrom w:id="178" w:author="Александр Соколов" w:date="2020-06-04T23:18:00Z">
        <w:r w:rsidRPr="00BA3E54" w:rsidDel="00BA3E54">
          <w:rPr>
            <w:rFonts w:ascii="Times" w:hAnsi="Times"/>
            <w:sz w:val="28"/>
            <w:szCs w:val="28"/>
            <w:rPrChange w:id="179" w:author="Александр Соколов" w:date="2020-06-04T23:18:00Z">
              <w:rPr>
                <w:rFonts w:ascii="JetBrains Mono" w:hAnsi="JetBrains Mono" w:cs="Cordia New"/>
                <w:color w:val="000000"/>
                <w:sz w:val="20"/>
                <w:szCs w:val="28"/>
                <w:lang w:val="en-US"/>
              </w:rPr>
            </w:rPrChange>
          </w:rPr>
          <w:t xml:space="preserve">COPY </w:t>
        </w:r>
        <w:r w:rsidRPr="00BA3E54" w:rsidDel="00BA3E54">
          <w:rPr>
            <w:rFonts w:ascii="Times" w:hAnsi="Times"/>
            <w:sz w:val="28"/>
            <w:szCs w:val="28"/>
            <w:rPrChange w:id="180" w:author="Александр Соколов" w:date="2020-06-04T23:18:00Z">
              <w:rPr>
                <w:rFonts w:ascii="JetBrains Mono" w:hAnsi="JetBrains Mono" w:cs="Cordia New"/>
                <w:color w:val="40015A"/>
                <w:sz w:val="20"/>
                <w:szCs w:val="28"/>
                <w:lang w:val="en-US"/>
              </w:rPr>
            </w:rPrChange>
          </w:rPr>
          <w:t>/tmp</w:t>
        </w:r>
        <w:r w:rsidRPr="00BA3E54" w:rsidDel="00BA3E54">
          <w:rPr>
            <w:rFonts w:ascii="Times" w:hAnsi="Times"/>
            <w:sz w:val="28"/>
            <w:szCs w:val="28"/>
            <w:rPrChange w:id="181" w:author="Александр Соколов" w:date="2020-06-04T23:18:00Z">
              <w:rPr>
                <w:rFonts w:ascii="JetBrains Mono" w:hAnsi="JetBrains Mono" w:cs="Cordia New"/>
                <w:color w:val="000000"/>
                <w:sz w:val="20"/>
                <w:szCs w:val="28"/>
                <w:lang w:val="en-US"/>
              </w:rPr>
            </w:rPrChange>
          </w:rPr>
          <w:t xml:space="preserve"> </w:t>
        </w:r>
        <w:r w:rsidRPr="00BA3E54" w:rsidDel="00BA3E54">
          <w:rPr>
            <w:rFonts w:ascii="Times" w:hAnsi="Times"/>
            <w:sz w:val="28"/>
            <w:szCs w:val="28"/>
            <w:rPrChange w:id="182" w:author="Александр Соколов" w:date="2020-06-04T23:18:00Z">
              <w:rPr>
                <w:rFonts w:ascii="JetBrains Mono" w:hAnsi="JetBrains Mono" w:cs="Cordia New"/>
                <w:color w:val="40015A"/>
                <w:sz w:val="20"/>
                <w:szCs w:val="28"/>
                <w:lang w:val="en-US"/>
              </w:rPr>
            </w:rPrChange>
          </w:rPr>
          <w:t>/tmp</w:t>
        </w:r>
      </w:moveFrom>
    </w:p>
    <w:p w14:paraId="5C824B91" w14:textId="114D11D3" w:rsidR="00D2628D" w:rsidRPr="00BA3E54" w:rsidDel="00BA3E54" w:rsidRDefault="00D2628D" w:rsidP="00BA3E54">
      <w:pPr>
        <w:shd w:val="clear" w:color="auto" w:fill="FFFFFF"/>
        <w:spacing w:line="360" w:lineRule="auto"/>
        <w:ind w:firstLine="709"/>
        <w:jc w:val="both"/>
        <w:rPr>
          <w:moveFrom w:id="183" w:author="Александр Соколов" w:date="2020-06-04T23:18:00Z"/>
          <w:rFonts w:ascii="Times" w:hAnsi="Times"/>
          <w:sz w:val="28"/>
          <w:szCs w:val="28"/>
          <w:rPrChange w:id="184" w:author="Александр Соколов" w:date="2020-06-04T23:18:00Z">
            <w:rPr>
              <w:moveFrom w:id="185" w:author="Александр Соколов" w:date="2020-06-04T23:18:00Z"/>
              <w:rFonts w:ascii="JetBrains Mono" w:hAnsi="JetBrains Mono" w:cs="Cordia New"/>
              <w:color w:val="000000"/>
              <w:sz w:val="20"/>
              <w:szCs w:val="28"/>
              <w:lang w:val="en-US"/>
            </w:rPr>
          </w:rPrChange>
        </w:rPr>
        <w:pPrChange w:id="186" w:author="Александр Соколов" w:date="2020-06-04T23:18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</w:p>
    <w:p w14:paraId="0D99E44D" w14:textId="32E24FAB" w:rsidR="00D2628D" w:rsidRPr="00BA3E54" w:rsidDel="00BA3E54" w:rsidRDefault="00D2628D" w:rsidP="00BA3E54">
      <w:pPr>
        <w:shd w:val="clear" w:color="auto" w:fill="FFFFFF"/>
        <w:spacing w:line="360" w:lineRule="auto"/>
        <w:ind w:firstLine="709"/>
        <w:jc w:val="both"/>
        <w:rPr>
          <w:moveFrom w:id="187" w:author="Александр Соколов" w:date="2020-06-04T23:18:00Z"/>
          <w:rFonts w:ascii="Times" w:hAnsi="Times"/>
          <w:sz w:val="28"/>
          <w:szCs w:val="28"/>
          <w:rPrChange w:id="188" w:author="Александр Соколов" w:date="2020-06-04T23:18:00Z">
            <w:rPr>
              <w:moveFrom w:id="189" w:author="Александр Соколов" w:date="2020-06-04T23:18:00Z"/>
              <w:rFonts w:ascii="JetBrains Mono" w:hAnsi="JetBrains Mono" w:cs="Cordia New"/>
              <w:color w:val="000000"/>
              <w:sz w:val="20"/>
              <w:szCs w:val="28"/>
              <w:lang w:val="en-US"/>
            </w:rPr>
          </w:rPrChange>
        </w:rPr>
        <w:pPrChange w:id="190" w:author="Александр Соколов" w:date="2020-06-04T23:18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  <w:moveFrom w:id="191" w:author="Александр Соколов" w:date="2020-06-04T23:18:00Z">
        <w:r w:rsidRPr="00BA3E54" w:rsidDel="00BA3E54">
          <w:rPr>
            <w:rFonts w:ascii="Times" w:hAnsi="Times"/>
            <w:sz w:val="28"/>
            <w:szCs w:val="28"/>
            <w:rPrChange w:id="192" w:author="Александр Соколов" w:date="2020-06-04T23:18:00Z">
              <w:rPr>
                <w:rFonts w:ascii="JetBrains Mono" w:hAnsi="JetBrains Mono" w:cs="Cordia New"/>
                <w:color w:val="000000"/>
                <w:sz w:val="20"/>
                <w:szCs w:val="28"/>
                <w:lang w:val="en-US"/>
              </w:rPr>
            </w:rPrChange>
          </w:rPr>
          <w:t xml:space="preserve">RUN apt-get update </w:t>
        </w:r>
        <w:r w:rsidRPr="00BA3E54" w:rsidDel="00BA3E54">
          <w:rPr>
            <w:rFonts w:ascii="Times" w:hAnsi="Times"/>
            <w:sz w:val="28"/>
            <w:szCs w:val="28"/>
            <w:rPrChange w:id="193" w:author="Александр Соколов" w:date="2020-06-04T23:18:00Z">
              <w:rPr>
                <w:rFonts w:ascii="JetBrains Mono" w:hAnsi="JetBrains Mono" w:cs="Cordia New"/>
                <w:color w:val="0F69FF"/>
                <w:sz w:val="20"/>
                <w:szCs w:val="28"/>
                <w:lang w:val="en-US"/>
              </w:rPr>
            </w:rPrChange>
          </w:rPr>
          <w:t>\</w:t>
        </w:r>
      </w:moveFrom>
    </w:p>
    <w:p w14:paraId="63D823A7" w14:textId="3CB268C6" w:rsidR="00D2628D" w:rsidRPr="00BA3E54" w:rsidDel="00BA3E54" w:rsidRDefault="00D2628D" w:rsidP="00BA3E54">
      <w:pPr>
        <w:shd w:val="clear" w:color="auto" w:fill="FFFFFF"/>
        <w:spacing w:line="360" w:lineRule="auto"/>
        <w:ind w:firstLine="709"/>
        <w:jc w:val="both"/>
        <w:rPr>
          <w:moveFrom w:id="194" w:author="Александр Соколов" w:date="2020-06-04T23:18:00Z"/>
          <w:rFonts w:ascii="Times" w:hAnsi="Times"/>
          <w:sz w:val="28"/>
          <w:szCs w:val="28"/>
          <w:rPrChange w:id="195" w:author="Александр Соколов" w:date="2020-06-04T23:18:00Z">
            <w:rPr>
              <w:moveFrom w:id="196" w:author="Александр Соколов" w:date="2020-06-04T23:18:00Z"/>
              <w:rFonts w:ascii="JetBrains Mono" w:hAnsi="JetBrains Mono" w:cs="Cordia New"/>
              <w:color w:val="000000"/>
              <w:sz w:val="20"/>
              <w:szCs w:val="28"/>
              <w:lang w:val="en-US"/>
            </w:rPr>
          </w:rPrChange>
        </w:rPr>
        <w:pPrChange w:id="197" w:author="Александр Соколов" w:date="2020-06-04T23:18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  <w:moveFrom w:id="198" w:author="Александр Соколов" w:date="2020-06-04T23:18:00Z">
        <w:r w:rsidRPr="00BA3E54" w:rsidDel="00BA3E54">
          <w:rPr>
            <w:rFonts w:ascii="Times" w:hAnsi="Times"/>
            <w:sz w:val="28"/>
            <w:szCs w:val="28"/>
            <w:rPrChange w:id="199" w:author="Александр Соколов" w:date="2020-06-04T23:18:00Z">
              <w:rPr>
                <w:rFonts w:ascii="JetBrains Mono" w:hAnsi="JetBrains Mono" w:cs="Cordia New"/>
                <w:color w:val="800080"/>
                <w:sz w:val="20"/>
                <w:szCs w:val="28"/>
                <w:lang w:val="en-US"/>
              </w:rPr>
            </w:rPrChange>
          </w:rPr>
          <w:t>&amp;&amp;</w:t>
        </w:r>
        <w:r w:rsidRPr="00BA3E54" w:rsidDel="00BA3E54">
          <w:rPr>
            <w:rFonts w:ascii="Times" w:hAnsi="Times"/>
            <w:sz w:val="28"/>
            <w:szCs w:val="28"/>
            <w:rPrChange w:id="200" w:author="Александр Соколов" w:date="2020-06-04T23:18:00Z">
              <w:rPr>
                <w:rFonts w:ascii="JetBrains Mono" w:hAnsi="JetBrains Mono" w:cs="Cordia New"/>
                <w:color w:val="000000"/>
                <w:sz w:val="20"/>
                <w:szCs w:val="28"/>
                <w:lang w:val="en-US"/>
              </w:rPr>
            </w:rPrChange>
          </w:rPr>
          <w:t xml:space="preserve"> apt-get install latexmk texlive-lang-cyrillic texlive-latex-recommended texlive-pictures texlive-latex-extra -y </w:t>
        </w:r>
        <w:r w:rsidRPr="00BA3E54" w:rsidDel="00BA3E54">
          <w:rPr>
            <w:rFonts w:ascii="Times" w:hAnsi="Times"/>
            <w:sz w:val="28"/>
            <w:szCs w:val="28"/>
            <w:rPrChange w:id="201" w:author="Александр Соколов" w:date="2020-06-04T23:18:00Z">
              <w:rPr>
                <w:rFonts w:ascii="JetBrains Mono" w:hAnsi="JetBrains Mono" w:cs="Cordia New"/>
                <w:color w:val="0F69FF"/>
                <w:sz w:val="20"/>
                <w:szCs w:val="28"/>
                <w:lang w:val="en-US"/>
              </w:rPr>
            </w:rPrChange>
          </w:rPr>
          <w:t>\</w:t>
        </w:r>
      </w:moveFrom>
    </w:p>
    <w:p w14:paraId="75DCBB05" w14:textId="0102D9F4" w:rsidR="00D2628D" w:rsidRPr="00BA3E54" w:rsidDel="00BA3E54" w:rsidRDefault="00D2628D" w:rsidP="00BA3E54">
      <w:pPr>
        <w:shd w:val="clear" w:color="auto" w:fill="FFFFFF"/>
        <w:spacing w:line="360" w:lineRule="auto"/>
        <w:ind w:firstLine="709"/>
        <w:jc w:val="both"/>
        <w:rPr>
          <w:moveFrom w:id="202" w:author="Александр Соколов" w:date="2020-06-04T23:18:00Z"/>
          <w:rFonts w:ascii="Times" w:hAnsi="Times"/>
          <w:sz w:val="28"/>
          <w:szCs w:val="28"/>
          <w:rPrChange w:id="203" w:author="Александр Соколов" w:date="2020-06-04T23:18:00Z">
            <w:rPr>
              <w:moveFrom w:id="204" w:author="Александр Соколов" w:date="2020-06-04T23:18:00Z"/>
              <w:rFonts w:ascii="JetBrains Mono" w:hAnsi="JetBrains Mono" w:cs="Cordia New"/>
              <w:color w:val="000000"/>
              <w:sz w:val="20"/>
              <w:szCs w:val="28"/>
              <w:lang w:val="en-US"/>
            </w:rPr>
          </w:rPrChange>
        </w:rPr>
        <w:pPrChange w:id="205" w:author="Александр Соколов" w:date="2020-06-04T23:18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  <w:moveFrom w:id="206" w:author="Александр Соколов" w:date="2020-06-04T23:18:00Z">
        <w:r w:rsidRPr="00BA3E54" w:rsidDel="00BA3E54">
          <w:rPr>
            <w:rFonts w:ascii="Times" w:hAnsi="Times"/>
            <w:sz w:val="28"/>
            <w:szCs w:val="28"/>
            <w:rPrChange w:id="207" w:author="Александр Соколов" w:date="2020-06-04T23:18:00Z">
              <w:rPr>
                <w:rFonts w:ascii="JetBrains Mono" w:hAnsi="JetBrains Mono" w:cs="Cordia New"/>
                <w:color w:val="800080"/>
                <w:sz w:val="20"/>
                <w:szCs w:val="28"/>
                <w:lang w:val="en-US"/>
              </w:rPr>
            </w:rPrChange>
          </w:rPr>
          <w:t>&amp;&amp;</w:t>
        </w:r>
        <w:r w:rsidRPr="00BA3E54" w:rsidDel="00BA3E54">
          <w:rPr>
            <w:rFonts w:ascii="Times" w:hAnsi="Times"/>
            <w:sz w:val="28"/>
            <w:szCs w:val="28"/>
            <w:rPrChange w:id="208" w:author="Александр Соколов" w:date="2020-06-04T23:18:00Z">
              <w:rPr>
                <w:rFonts w:ascii="JetBrains Mono" w:hAnsi="JetBrains Mono" w:cs="Cordia New"/>
                <w:color w:val="000000"/>
                <w:sz w:val="20"/>
                <w:szCs w:val="28"/>
                <w:lang w:val="en-US"/>
              </w:rPr>
            </w:rPrChange>
          </w:rPr>
          <w:t xml:space="preserve"> </w:t>
        </w:r>
        <w:r w:rsidRPr="00BA3E54" w:rsidDel="00BA3E54">
          <w:rPr>
            <w:rFonts w:ascii="Times" w:hAnsi="Times"/>
            <w:sz w:val="28"/>
            <w:szCs w:val="28"/>
            <w:rPrChange w:id="209" w:author="Александр Соколов" w:date="2020-06-04T23:18:00Z">
              <w:rPr>
                <w:rFonts w:ascii="JetBrains Mono" w:hAnsi="JetBrains Mono" w:cs="Cordia New"/>
                <w:b/>
                <w:bCs/>
                <w:color w:val="BB7977"/>
                <w:sz w:val="20"/>
                <w:szCs w:val="28"/>
                <w:lang w:val="en-US"/>
              </w:rPr>
            </w:rPrChange>
          </w:rPr>
          <w:t>cd</w:t>
        </w:r>
        <w:r w:rsidRPr="00BA3E54" w:rsidDel="00BA3E54">
          <w:rPr>
            <w:rFonts w:ascii="Times" w:hAnsi="Times"/>
            <w:sz w:val="28"/>
            <w:szCs w:val="28"/>
            <w:rPrChange w:id="210" w:author="Александр Соколов" w:date="2020-06-04T23:18:00Z">
              <w:rPr>
                <w:rFonts w:ascii="JetBrains Mono" w:hAnsi="JetBrains Mono" w:cs="Cordia New"/>
                <w:color w:val="000000"/>
                <w:sz w:val="20"/>
                <w:szCs w:val="28"/>
                <w:lang w:val="en-US"/>
              </w:rPr>
            </w:rPrChange>
          </w:rPr>
          <w:t xml:space="preserve"> </w:t>
        </w:r>
        <w:r w:rsidRPr="00BA3E54" w:rsidDel="00BA3E54">
          <w:rPr>
            <w:rFonts w:ascii="Times" w:hAnsi="Times"/>
            <w:sz w:val="28"/>
            <w:szCs w:val="28"/>
            <w:rPrChange w:id="211" w:author="Александр Соколов" w:date="2020-06-04T23:18:00Z">
              <w:rPr>
                <w:rFonts w:ascii="JetBrains Mono" w:hAnsi="JetBrains Mono" w:cs="Cordia New"/>
                <w:color w:val="0000E6"/>
                <w:sz w:val="20"/>
                <w:szCs w:val="28"/>
                <w:lang w:val="en-US"/>
              </w:rPr>
            </w:rPrChange>
          </w:rPr>
          <w:t>"</w:t>
        </w:r>
        <w:r w:rsidRPr="00BA3E54" w:rsidDel="00BA3E54">
          <w:rPr>
            <w:rFonts w:ascii="Times" w:hAnsi="Times"/>
            <w:sz w:val="28"/>
            <w:szCs w:val="28"/>
            <w:rPrChange w:id="212" w:author="Александр Соколов" w:date="2020-06-04T23:18:00Z">
              <w:rPr>
                <w:rFonts w:ascii="JetBrains Mono" w:hAnsi="JetBrains Mono" w:cs="Cordia New"/>
                <w:color w:val="797997"/>
                <w:sz w:val="20"/>
                <w:szCs w:val="28"/>
                <w:lang w:val="en-US"/>
              </w:rPr>
            </w:rPrChange>
          </w:rPr>
          <w:t>$_</w:t>
        </w:r>
        <w:r w:rsidRPr="00BA3E54" w:rsidDel="00BA3E54">
          <w:rPr>
            <w:rFonts w:ascii="Times" w:hAnsi="Times"/>
            <w:sz w:val="28"/>
            <w:szCs w:val="28"/>
            <w:rPrChange w:id="213" w:author="Александр Соколов" w:date="2020-06-04T23:18:00Z">
              <w:rPr>
                <w:rFonts w:ascii="JetBrains Mono" w:hAnsi="JetBrains Mono" w:cs="Cordia New"/>
                <w:color w:val="0000E6"/>
                <w:sz w:val="20"/>
                <w:szCs w:val="28"/>
                <w:lang w:val="en-US"/>
              </w:rPr>
            </w:rPrChange>
          </w:rPr>
          <w:t>"</w:t>
        </w:r>
        <w:r w:rsidRPr="00BA3E54" w:rsidDel="00BA3E54">
          <w:rPr>
            <w:rFonts w:ascii="Times" w:hAnsi="Times"/>
            <w:sz w:val="28"/>
            <w:szCs w:val="28"/>
            <w:rPrChange w:id="214" w:author="Александр Соколов" w:date="2020-06-04T23:18:00Z">
              <w:rPr>
                <w:rFonts w:ascii="JetBrains Mono" w:hAnsi="JetBrains Mono" w:cs="Cordia New"/>
                <w:color w:val="000000"/>
                <w:sz w:val="20"/>
                <w:szCs w:val="28"/>
                <w:lang w:val="en-US"/>
              </w:rPr>
            </w:rPrChange>
          </w:rPr>
          <w:t xml:space="preserve"> </w:t>
        </w:r>
        <w:r w:rsidRPr="00BA3E54" w:rsidDel="00BA3E54">
          <w:rPr>
            <w:rFonts w:ascii="Times" w:hAnsi="Times"/>
            <w:sz w:val="28"/>
            <w:szCs w:val="28"/>
            <w:rPrChange w:id="215" w:author="Александр Соколов" w:date="2020-06-04T23:18:00Z">
              <w:rPr>
                <w:rFonts w:ascii="JetBrains Mono" w:hAnsi="JetBrains Mono" w:cs="Cordia New"/>
                <w:color w:val="0F69FF"/>
                <w:sz w:val="20"/>
                <w:szCs w:val="28"/>
                <w:lang w:val="en-US"/>
              </w:rPr>
            </w:rPrChange>
          </w:rPr>
          <w:t>\</w:t>
        </w:r>
      </w:moveFrom>
    </w:p>
    <w:p w14:paraId="2FFFAA99" w14:textId="5795DE58" w:rsidR="00D2628D" w:rsidRPr="00BA3E54" w:rsidDel="00BA3E54" w:rsidRDefault="00D2628D" w:rsidP="00BA3E54">
      <w:pPr>
        <w:shd w:val="clear" w:color="auto" w:fill="FFFFFF"/>
        <w:spacing w:line="360" w:lineRule="auto"/>
        <w:ind w:firstLine="709"/>
        <w:jc w:val="both"/>
        <w:rPr>
          <w:moveFrom w:id="216" w:author="Александр Соколов" w:date="2020-06-04T23:18:00Z"/>
          <w:rFonts w:ascii="Times" w:hAnsi="Times"/>
          <w:sz w:val="28"/>
          <w:szCs w:val="28"/>
          <w:rPrChange w:id="217" w:author="Александр Соколов" w:date="2020-06-04T23:18:00Z">
            <w:rPr>
              <w:moveFrom w:id="218" w:author="Александр Соколов" w:date="2020-06-04T23:18:00Z"/>
              <w:rFonts w:ascii="JetBrains Mono" w:hAnsi="JetBrains Mono" w:cs="Cordia New"/>
              <w:color w:val="000000"/>
              <w:sz w:val="20"/>
              <w:szCs w:val="28"/>
              <w:lang w:val="en-US"/>
            </w:rPr>
          </w:rPrChange>
        </w:rPr>
        <w:pPrChange w:id="219" w:author="Александр Соколов" w:date="2020-06-04T23:18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  <w:moveFrom w:id="220" w:author="Александр Соколов" w:date="2020-06-04T23:18:00Z">
        <w:r w:rsidRPr="00BA3E54" w:rsidDel="00BA3E54">
          <w:rPr>
            <w:rFonts w:ascii="Times" w:hAnsi="Times"/>
            <w:sz w:val="28"/>
            <w:szCs w:val="28"/>
            <w:rPrChange w:id="221" w:author="Александр Соколов" w:date="2020-06-04T23:18:00Z">
              <w:rPr>
                <w:rFonts w:ascii="JetBrains Mono" w:hAnsi="JetBrains Mono" w:cs="Cordia New"/>
                <w:color w:val="800080"/>
                <w:sz w:val="20"/>
                <w:szCs w:val="28"/>
                <w:lang w:val="en-US"/>
              </w:rPr>
            </w:rPrChange>
          </w:rPr>
          <w:t>&amp;&amp;</w:t>
        </w:r>
        <w:r w:rsidRPr="00BA3E54" w:rsidDel="00BA3E54">
          <w:rPr>
            <w:rFonts w:ascii="Times" w:hAnsi="Times"/>
            <w:sz w:val="28"/>
            <w:szCs w:val="28"/>
            <w:rPrChange w:id="222" w:author="Александр Соколов" w:date="2020-06-04T23:18:00Z">
              <w:rPr>
                <w:rFonts w:ascii="JetBrains Mono" w:hAnsi="JetBrains Mono" w:cs="Cordia New"/>
                <w:color w:val="000000"/>
                <w:sz w:val="20"/>
                <w:szCs w:val="28"/>
                <w:lang w:val="en-US"/>
              </w:rPr>
            </w:rPrChange>
          </w:rPr>
          <w:t xml:space="preserve"> latex hyphenat</w:t>
        </w:r>
        <w:r w:rsidRPr="00BA3E54" w:rsidDel="00BA3E54">
          <w:rPr>
            <w:rFonts w:ascii="Times" w:hAnsi="Times"/>
            <w:sz w:val="28"/>
            <w:szCs w:val="28"/>
            <w:rPrChange w:id="223" w:author="Александр Соколов" w:date="2020-06-04T23:18:00Z">
              <w:rPr>
                <w:rFonts w:ascii="JetBrains Mono" w:hAnsi="JetBrains Mono" w:cs="Cordia New"/>
                <w:b/>
                <w:bCs/>
                <w:color w:val="800000"/>
                <w:sz w:val="20"/>
                <w:szCs w:val="28"/>
                <w:lang w:val="en-US"/>
              </w:rPr>
            </w:rPrChange>
          </w:rPr>
          <w:t>.</w:t>
        </w:r>
        <w:r w:rsidRPr="00BA3E54" w:rsidDel="00BA3E54">
          <w:rPr>
            <w:rFonts w:ascii="Times" w:hAnsi="Times"/>
            <w:sz w:val="28"/>
            <w:szCs w:val="28"/>
            <w:rPrChange w:id="224" w:author="Александр Соколов" w:date="2020-06-04T23:18:00Z">
              <w:rPr>
                <w:rFonts w:ascii="JetBrains Mono" w:hAnsi="JetBrains Mono" w:cs="Cordia New"/>
                <w:color w:val="000000"/>
                <w:sz w:val="20"/>
                <w:szCs w:val="28"/>
                <w:lang w:val="en-US"/>
              </w:rPr>
            </w:rPrChange>
          </w:rPr>
          <w:t xml:space="preserve">ins </w:t>
        </w:r>
        <w:r w:rsidRPr="00BA3E54" w:rsidDel="00BA3E54">
          <w:rPr>
            <w:rFonts w:ascii="Times" w:hAnsi="Times"/>
            <w:sz w:val="28"/>
            <w:szCs w:val="28"/>
            <w:rPrChange w:id="225" w:author="Александр Соколов" w:date="2020-06-04T23:18:00Z">
              <w:rPr>
                <w:rFonts w:ascii="JetBrains Mono" w:hAnsi="JetBrains Mono" w:cs="Cordia New"/>
                <w:color w:val="0F69FF"/>
                <w:sz w:val="20"/>
                <w:szCs w:val="28"/>
                <w:lang w:val="en-US"/>
              </w:rPr>
            </w:rPrChange>
          </w:rPr>
          <w:t>\</w:t>
        </w:r>
      </w:moveFrom>
    </w:p>
    <w:p w14:paraId="7E408C1D" w14:textId="508DD263" w:rsidR="00D2628D" w:rsidRPr="00BA3E54" w:rsidDel="00BA3E54" w:rsidRDefault="00D2628D" w:rsidP="00BA3E54">
      <w:pPr>
        <w:shd w:val="clear" w:color="auto" w:fill="FFFFFF"/>
        <w:spacing w:line="360" w:lineRule="auto"/>
        <w:ind w:firstLine="709"/>
        <w:jc w:val="both"/>
        <w:rPr>
          <w:moveFrom w:id="226" w:author="Александр Соколов" w:date="2020-06-04T23:18:00Z"/>
          <w:rFonts w:ascii="Times" w:hAnsi="Times"/>
          <w:sz w:val="28"/>
          <w:szCs w:val="28"/>
          <w:rPrChange w:id="227" w:author="Александр Соколов" w:date="2020-06-04T23:18:00Z">
            <w:rPr>
              <w:moveFrom w:id="228" w:author="Александр Соколов" w:date="2020-06-04T23:18:00Z"/>
              <w:rFonts w:ascii="JetBrains Mono" w:hAnsi="JetBrains Mono" w:cs="Cordia New"/>
              <w:color w:val="000000"/>
              <w:sz w:val="20"/>
              <w:szCs w:val="28"/>
              <w:lang w:val="en-US"/>
            </w:rPr>
          </w:rPrChange>
        </w:rPr>
        <w:pPrChange w:id="229" w:author="Александр Соколов" w:date="2020-06-04T23:18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  <w:moveFrom w:id="230" w:author="Александр Соколов" w:date="2020-06-04T23:18:00Z">
        <w:r w:rsidRPr="00BA3E54" w:rsidDel="00BA3E54">
          <w:rPr>
            <w:rFonts w:ascii="Times" w:hAnsi="Times"/>
            <w:sz w:val="28"/>
            <w:szCs w:val="28"/>
            <w:rPrChange w:id="231" w:author="Александр Соколов" w:date="2020-06-04T23:18:00Z">
              <w:rPr>
                <w:rFonts w:ascii="JetBrains Mono" w:hAnsi="JetBrains Mono" w:cs="Cordia New"/>
                <w:color w:val="800080"/>
                <w:sz w:val="20"/>
                <w:szCs w:val="28"/>
                <w:lang w:val="en-US"/>
              </w:rPr>
            </w:rPrChange>
          </w:rPr>
          <w:t>&amp;&amp;</w:t>
        </w:r>
        <w:r w:rsidRPr="00BA3E54" w:rsidDel="00BA3E54">
          <w:rPr>
            <w:rFonts w:ascii="Times" w:hAnsi="Times"/>
            <w:sz w:val="28"/>
            <w:szCs w:val="28"/>
            <w:rPrChange w:id="232" w:author="Александр Соколов" w:date="2020-06-04T23:18:00Z">
              <w:rPr>
                <w:rFonts w:ascii="JetBrains Mono" w:hAnsi="JetBrains Mono" w:cs="Cordia New"/>
                <w:color w:val="000000"/>
                <w:sz w:val="20"/>
                <w:szCs w:val="28"/>
                <w:lang w:val="en-US"/>
              </w:rPr>
            </w:rPrChange>
          </w:rPr>
          <w:t xml:space="preserve"> mkdir </w:t>
        </w:r>
        <w:r w:rsidRPr="00BA3E54" w:rsidDel="00BA3E54">
          <w:rPr>
            <w:rFonts w:ascii="Times" w:hAnsi="Times"/>
            <w:sz w:val="28"/>
            <w:szCs w:val="28"/>
            <w:rPrChange w:id="233" w:author="Александр Соколов" w:date="2020-06-04T23:18:00Z">
              <w:rPr>
                <w:rFonts w:ascii="JetBrains Mono" w:hAnsi="JetBrains Mono" w:cs="Cordia New"/>
                <w:color w:val="44AADD"/>
                <w:sz w:val="20"/>
                <w:szCs w:val="28"/>
                <w:lang w:val="en-US"/>
              </w:rPr>
            </w:rPrChange>
          </w:rPr>
          <w:t>-p</w:t>
        </w:r>
        <w:r w:rsidRPr="00BA3E54" w:rsidDel="00BA3E54">
          <w:rPr>
            <w:rFonts w:ascii="Times" w:hAnsi="Times"/>
            <w:sz w:val="28"/>
            <w:szCs w:val="28"/>
            <w:rPrChange w:id="234" w:author="Александр Соколов" w:date="2020-06-04T23:18:00Z">
              <w:rPr>
                <w:rFonts w:ascii="JetBrains Mono" w:hAnsi="JetBrains Mono" w:cs="Cordia New"/>
                <w:color w:val="000000"/>
                <w:sz w:val="20"/>
                <w:szCs w:val="28"/>
                <w:lang w:val="en-US"/>
              </w:rPr>
            </w:rPrChange>
          </w:rPr>
          <w:t xml:space="preserve"> </w:t>
        </w:r>
        <w:r w:rsidRPr="00BA3E54" w:rsidDel="00BA3E54">
          <w:rPr>
            <w:rFonts w:ascii="Times" w:hAnsi="Times"/>
            <w:sz w:val="28"/>
            <w:szCs w:val="28"/>
            <w:rPrChange w:id="235" w:author="Александр Соколов" w:date="2020-06-04T23:18:00Z">
              <w:rPr>
                <w:rFonts w:ascii="JetBrains Mono" w:hAnsi="JetBrains Mono" w:cs="Cordia New"/>
                <w:color w:val="40015A"/>
                <w:sz w:val="20"/>
                <w:szCs w:val="28"/>
                <w:lang w:val="en-US"/>
              </w:rPr>
            </w:rPrChange>
          </w:rPr>
          <w:t>/usr/share/texlive/texmf-dist/tex/latex/hyphenat</w:t>
        </w:r>
        <w:r w:rsidRPr="00BA3E54" w:rsidDel="00BA3E54">
          <w:rPr>
            <w:rFonts w:ascii="Times" w:hAnsi="Times"/>
            <w:sz w:val="28"/>
            <w:szCs w:val="28"/>
            <w:rPrChange w:id="236" w:author="Александр Соколов" w:date="2020-06-04T23:18:00Z">
              <w:rPr>
                <w:rFonts w:ascii="JetBrains Mono" w:hAnsi="JetBrains Mono" w:cs="Cordia New"/>
                <w:color w:val="000000"/>
                <w:sz w:val="20"/>
                <w:szCs w:val="28"/>
                <w:lang w:val="en-US"/>
              </w:rPr>
            </w:rPrChange>
          </w:rPr>
          <w:t xml:space="preserve"> </w:t>
        </w:r>
        <w:r w:rsidRPr="00BA3E54" w:rsidDel="00BA3E54">
          <w:rPr>
            <w:rFonts w:ascii="Times" w:hAnsi="Times"/>
            <w:sz w:val="28"/>
            <w:szCs w:val="28"/>
            <w:rPrChange w:id="237" w:author="Александр Соколов" w:date="2020-06-04T23:18:00Z">
              <w:rPr>
                <w:rFonts w:ascii="JetBrains Mono" w:hAnsi="JetBrains Mono" w:cs="Cordia New"/>
                <w:color w:val="0F69FF"/>
                <w:sz w:val="20"/>
                <w:szCs w:val="28"/>
                <w:lang w:val="en-US"/>
              </w:rPr>
            </w:rPrChange>
          </w:rPr>
          <w:t>\</w:t>
        </w:r>
      </w:moveFrom>
    </w:p>
    <w:p w14:paraId="0D4C4141" w14:textId="2FDCF0EF" w:rsidR="00A648EC" w:rsidRPr="00BA3E54" w:rsidDel="00BA3E54" w:rsidRDefault="00D2628D" w:rsidP="00BA3E54">
      <w:pPr>
        <w:shd w:val="clear" w:color="auto" w:fill="FFFFFF"/>
        <w:spacing w:line="360" w:lineRule="auto"/>
        <w:ind w:firstLine="709"/>
        <w:jc w:val="both"/>
        <w:rPr>
          <w:moveFrom w:id="238" w:author="Александр Соколов" w:date="2020-06-04T23:18:00Z"/>
          <w:rFonts w:ascii="Times" w:hAnsi="Times"/>
          <w:sz w:val="28"/>
          <w:szCs w:val="28"/>
          <w:rPrChange w:id="239" w:author="Александр Соколов" w:date="2020-06-04T23:18:00Z">
            <w:rPr>
              <w:moveFrom w:id="240" w:author="Александр Соколов" w:date="2020-06-04T23:18:00Z"/>
              <w:rFonts w:ascii="Times" w:hAnsi="Times" w:cs="Courier New"/>
              <w:color w:val="000000"/>
              <w:sz w:val="21"/>
              <w:szCs w:val="28"/>
              <w:lang w:val="en-US"/>
            </w:rPr>
          </w:rPrChange>
        </w:rPr>
        <w:pPrChange w:id="241" w:author="Александр Соколов" w:date="2020-06-04T23:18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  <w:moveFrom w:id="242" w:author="Александр Соколов" w:date="2020-06-04T23:18:00Z">
        <w:r w:rsidRPr="00BA3E54" w:rsidDel="00BA3E54">
          <w:rPr>
            <w:rFonts w:ascii="Times" w:hAnsi="Times"/>
            <w:sz w:val="28"/>
            <w:szCs w:val="28"/>
            <w:rPrChange w:id="243" w:author="Александр Соколов" w:date="2020-06-04T23:18:00Z">
              <w:rPr>
                <w:rFonts w:ascii="JetBrains Mono" w:hAnsi="JetBrains Mono" w:cs="Cordia New"/>
                <w:color w:val="800080"/>
                <w:sz w:val="20"/>
                <w:szCs w:val="28"/>
                <w:lang w:val="en-US"/>
              </w:rPr>
            </w:rPrChange>
          </w:rPr>
          <w:t>&amp;&amp;</w:t>
        </w:r>
        <w:r w:rsidRPr="00BA3E54" w:rsidDel="00BA3E54">
          <w:rPr>
            <w:rFonts w:ascii="Times" w:hAnsi="Times"/>
            <w:sz w:val="28"/>
            <w:szCs w:val="28"/>
            <w:rPrChange w:id="244" w:author="Александр Соколов" w:date="2020-06-04T23:18:00Z">
              <w:rPr>
                <w:rFonts w:ascii="JetBrains Mono" w:hAnsi="JetBrains Mono" w:cs="Cordia New"/>
                <w:color w:val="000000"/>
                <w:sz w:val="20"/>
                <w:szCs w:val="28"/>
                <w:lang w:val="en-US"/>
              </w:rPr>
            </w:rPrChange>
          </w:rPr>
          <w:t xml:space="preserve"> mv hyphenat</w:t>
        </w:r>
        <w:r w:rsidRPr="00BA3E54" w:rsidDel="00BA3E54">
          <w:rPr>
            <w:rFonts w:ascii="Times" w:hAnsi="Times"/>
            <w:sz w:val="28"/>
            <w:szCs w:val="28"/>
            <w:rPrChange w:id="245" w:author="Александр Соколов" w:date="2020-06-04T23:18:00Z">
              <w:rPr>
                <w:rFonts w:ascii="JetBrains Mono" w:hAnsi="JetBrains Mono" w:cs="Cordia New"/>
                <w:b/>
                <w:bCs/>
                <w:color w:val="800000"/>
                <w:sz w:val="20"/>
                <w:szCs w:val="28"/>
                <w:lang w:val="en-US"/>
              </w:rPr>
            </w:rPrChange>
          </w:rPr>
          <w:t>.</w:t>
        </w:r>
        <w:r w:rsidRPr="00BA3E54" w:rsidDel="00BA3E54">
          <w:rPr>
            <w:rFonts w:ascii="Times" w:hAnsi="Times"/>
            <w:sz w:val="28"/>
            <w:szCs w:val="28"/>
            <w:rPrChange w:id="246" w:author="Александр Соколов" w:date="2020-06-04T23:18:00Z">
              <w:rPr>
                <w:rFonts w:ascii="JetBrains Mono" w:hAnsi="JetBrains Mono" w:cs="Cordia New"/>
                <w:color w:val="000000"/>
                <w:sz w:val="20"/>
                <w:szCs w:val="28"/>
                <w:lang w:val="en-US"/>
              </w:rPr>
            </w:rPrChange>
          </w:rPr>
          <w:t xml:space="preserve">sty </w:t>
        </w:r>
        <w:r w:rsidRPr="00BA3E54" w:rsidDel="00BA3E54">
          <w:rPr>
            <w:rFonts w:ascii="Times" w:hAnsi="Times"/>
            <w:sz w:val="28"/>
            <w:szCs w:val="28"/>
            <w:rPrChange w:id="247" w:author="Александр Соколов" w:date="2020-06-04T23:18:00Z">
              <w:rPr>
                <w:rFonts w:ascii="JetBrains Mono" w:hAnsi="JetBrains Mono" w:cs="Cordia New"/>
                <w:color w:val="40015A"/>
                <w:sz w:val="20"/>
                <w:szCs w:val="28"/>
                <w:lang w:val="en-US"/>
              </w:rPr>
            </w:rPrChange>
          </w:rPr>
          <w:t>/usr/share/texlive/texmf-dist/tex/latex/hyphenat</w:t>
        </w:r>
      </w:moveFrom>
    </w:p>
    <w:moveFromRangeEnd w:id="165"/>
    <w:p w14:paraId="417012E2" w14:textId="45857597" w:rsidR="00A648EC" w:rsidRPr="00BA3E54" w:rsidDel="00BA3E54" w:rsidRDefault="00A648EC" w:rsidP="00BA3E54">
      <w:pPr>
        <w:shd w:val="clear" w:color="auto" w:fill="FFFFFF"/>
        <w:spacing w:line="360" w:lineRule="auto"/>
        <w:ind w:firstLine="709"/>
        <w:jc w:val="both"/>
        <w:rPr>
          <w:del w:id="248" w:author="Александр Соколов" w:date="2020-06-04T23:18:00Z"/>
          <w:rFonts w:ascii="Times" w:hAnsi="Times"/>
          <w:sz w:val="28"/>
          <w:szCs w:val="28"/>
          <w:rPrChange w:id="249" w:author="Александр Соколов" w:date="2020-06-04T23:18:00Z">
            <w:rPr>
              <w:del w:id="250" w:author="Александр Соколов" w:date="2020-06-04T23:18:00Z"/>
              <w:rFonts w:ascii="Times" w:hAnsi="Times" w:cs="Courier New"/>
              <w:color w:val="000000"/>
              <w:sz w:val="28"/>
              <w:szCs w:val="28"/>
              <w:lang w:val="en-US"/>
            </w:rPr>
          </w:rPrChange>
        </w:rPr>
        <w:pPrChange w:id="251" w:author="Александр Соколов" w:date="2020-06-04T23:18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</w:p>
    <w:p w14:paraId="039151C1" w14:textId="6BF1FCFB" w:rsidR="00A648EC" w:rsidRPr="00BA3E54" w:rsidDel="00C6368B" w:rsidRDefault="00A648EC" w:rsidP="00BA3E54">
      <w:pPr>
        <w:shd w:val="clear" w:color="auto" w:fill="FFFFFF"/>
        <w:spacing w:line="360" w:lineRule="auto"/>
        <w:ind w:firstLine="709"/>
        <w:jc w:val="both"/>
        <w:rPr>
          <w:del w:id="252" w:author="Александр Соколов" w:date="2020-06-04T23:10:00Z"/>
          <w:rFonts w:ascii="Times" w:hAnsi="Times"/>
          <w:sz w:val="28"/>
          <w:szCs w:val="28"/>
          <w:rPrChange w:id="253" w:author="Александр Соколов" w:date="2020-06-04T23:18:00Z">
            <w:rPr>
              <w:del w:id="254" w:author="Александр Соколов" w:date="2020-06-04T23:10:00Z"/>
              <w:rFonts w:ascii="Times" w:hAnsi="Times" w:cs="Courier New"/>
              <w:bCs/>
              <w:sz w:val="28"/>
              <w:szCs w:val="28"/>
              <w:shd w:val="clear" w:color="auto" w:fill="FFFFFF"/>
              <w:lang w:val="en-US"/>
            </w:rPr>
          </w:rPrChange>
        </w:rPr>
        <w:pPrChange w:id="255" w:author="Александр Соколов" w:date="2020-06-04T23:18:00Z">
          <w:pPr/>
        </w:pPrChange>
      </w:pPr>
      <w:del w:id="256" w:author="Александр Соколов" w:date="2020-06-04T23:10:00Z">
        <w:r w:rsidRPr="00BA3E54" w:rsidDel="00C6368B">
          <w:rPr>
            <w:rFonts w:ascii="Times" w:hAnsi="Times"/>
            <w:sz w:val="28"/>
            <w:szCs w:val="28"/>
            <w:rPrChange w:id="257" w:author="Александр Соколов" w:date="2020-06-04T23:18:00Z">
              <w:rPr>
                <w:rFonts w:ascii="Times" w:hAnsi="Times" w:cs="Courier New"/>
                <w:bCs/>
                <w:sz w:val="28"/>
                <w:szCs w:val="28"/>
                <w:shd w:val="clear" w:color="auto" w:fill="FFFFFF"/>
                <w:lang w:val="en-US"/>
              </w:rPr>
            </w:rPrChange>
          </w:rPr>
          <w:br w:type="page"/>
        </w:r>
      </w:del>
    </w:p>
    <w:p w14:paraId="78FA10EF" w14:textId="77777777" w:rsidR="00646934" w:rsidRPr="00BA3E54" w:rsidRDefault="00646934" w:rsidP="00BA3E54">
      <w:pPr>
        <w:shd w:val="clear" w:color="auto" w:fill="FFFFFF"/>
        <w:spacing w:line="360" w:lineRule="auto"/>
        <w:ind w:firstLine="709"/>
        <w:jc w:val="both"/>
        <w:rPr>
          <w:rFonts w:ascii="Times" w:hAnsi="Times"/>
          <w:sz w:val="28"/>
          <w:szCs w:val="28"/>
          <w:rPrChange w:id="258" w:author="Александр Соколов" w:date="2020-06-04T23:18:00Z">
            <w:rPr>
              <w:rFonts w:ascii="Times" w:hAnsi="Times" w:cs="Arial"/>
              <w:color w:val="222222"/>
              <w:sz w:val="28"/>
              <w:szCs w:val="28"/>
              <w:shd w:val="clear" w:color="auto" w:fill="FFFFFF"/>
            </w:rPr>
          </w:rPrChange>
        </w:rPr>
        <w:pPrChange w:id="259" w:author="Александр Соколов" w:date="2020-06-04T23:18:00Z">
          <w:pPr>
            <w:jc w:val="both"/>
          </w:pPr>
        </w:pPrChange>
      </w:pPr>
      <w:r w:rsidRPr="00BA3E54">
        <w:rPr>
          <w:rFonts w:ascii="Times" w:hAnsi="Times"/>
          <w:sz w:val="28"/>
          <w:szCs w:val="28"/>
          <w:rPrChange w:id="260" w:author="Александр Соколов" w:date="2020-06-04T23:18:00Z">
            <w:rPr>
              <w:rFonts w:ascii="Times" w:hAnsi="Times" w:cs="Courier New"/>
              <w:bCs/>
              <w:sz w:val="28"/>
              <w:szCs w:val="28"/>
              <w:shd w:val="clear" w:color="auto" w:fill="FFFFFF"/>
            </w:rPr>
          </w:rPrChange>
        </w:rPr>
        <w:lastRenderedPageBreak/>
        <w:t xml:space="preserve">Базовый образ состоит из стека </w:t>
      </w:r>
      <w:r w:rsidRPr="00BA3E54">
        <w:rPr>
          <w:rFonts w:ascii="Times" w:hAnsi="Times"/>
          <w:sz w:val="28"/>
          <w:szCs w:val="28"/>
          <w:rPrChange w:id="261" w:author="Александр Соколов" w:date="2020-06-04T23:18:00Z">
            <w:rPr>
              <w:rFonts w:ascii="Times" w:hAnsi="Times" w:cs="Arial"/>
              <w:color w:val="222222"/>
              <w:sz w:val="28"/>
              <w:szCs w:val="28"/>
              <w:shd w:val="clear" w:color="auto" w:fill="FFFFFF"/>
            </w:rPr>
          </w:rPrChange>
        </w:rPr>
        <w:t>слоев, которые доступны только для чтения (</w:t>
      </w:r>
      <w:proofErr w:type="spellStart"/>
      <w:r w:rsidRPr="00BA3E54">
        <w:rPr>
          <w:rFonts w:ascii="Times" w:hAnsi="Times"/>
          <w:sz w:val="28"/>
          <w:szCs w:val="28"/>
          <w:rPrChange w:id="262" w:author="Александр Соколов" w:date="2020-06-04T23:18:00Z">
            <w:rPr>
              <w:rFonts w:ascii="Times" w:hAnsi="Times" w:cs="Arial"/>
              <w:color w:val="222222"/>
              <w:sz w:val="28"/>
              <w:szCs w:val="28"/>
              <w:shd w:val="clear" w:color="auto" w:fill="FFFFFF"/>
            </w:rPr>
          </w:rPrChange>
        </w:rPr>
        <w:t>иммутабельны</w:t>
      </w:r>
      <w:proofErr w:type="spellEnd"/>
      <w:r w:rsidRPr="00BA3E54">
        <w:rPr>
          <w:rFonts w:ascii="Times" w:hAnsi="Times"/>
          <w:sz w:val="28"/>
          <w:szCs w:val="28"/>
          <w:rPrChange w:id="263" w:author="Александр Соколов" w:date="2020-06-04T23:18:00Z">
            <w:rPr>
              <w:rFonts w:ascii="Times" w:hAnsi="Times" w:cs="Arial"/>
              <w:color w:val="222222"/>
              <w:sz w:val="28"/>
              <w:szCs w:val="28"/>
              <w:shd w:val="clear" w:color="auto" w:fill="FFFFFF"/>
            </w:rPr>
          </w:rPrChange>
        </w:rPr>
        <w:t>)</w:t>
      </w:r>
      <w:r w:rsidR="00DA45CF" w:rsidRPr="00BA3E54">
        <w:rPr>
          <w:rFonts w:ascii="Times" w:hAnsi="Times"/>
          <w:sz w:val="28"/>
          <w:szCs w:val="28"/>
          <w:rPrChange w:id="264" w:author="Александр Соколов" w:date="2020-06-04T23:18:00Z">
            <w:rPr>
              <w:rFonts w:ascii="Times" w:hAnsi="Times" w:cs="Arial"/>
              <w:color w:val="222222"/>
              <w:sz w:val="28"/>
              <w:szCs w:val="28"/>
              <w:shd w:val="clear" w:color="auto" w:fill="FFFFFF"/>
            </w:rPr>
          </w:rPrChange>
        </w:rPr>
        <w:t xml:space="preserve"> (рисунок 1)</w:t>
      </w:r>
      <w:r w:rsidRPr="00BA3E54">
        <w:rPr>
          <w:rFonts w:ascii="Times" w:hAnsi="Times"/>
          <w:sz w:val="28"/>
          <w:szCs w:val="28"/>
          <w:rPrChange w:id="265" w:author="Александр Соколов" w:date="2020-06-04T23:18:00Z">
            <w:rPr>
              <w:rFonts w:ascii="Times" w:hAnsi="Times" w:cs="Arial"/>
              <w:color w:val="222222"/>
              <w:sz w:val="28"/>
              <w:szCs w:val="28"/>
              <w:shd w:val="clear" w:color="auto" w:fill="FFFFFF"/>
            </w:rPr>
          </w:rPrChange>
        </w:rPr>
        <w:t xml:space="preserve">, а все изменения происходят в верхнем слое стека </w:t>
      </w:r>
    </w:p>
    <w:p w14:paraId="2C688707" w14:textId="77777777" w:rsidR="00646934" w:rsidRPr="00A07248" w:rsidRDefault="00646934" w:rsidP="00BA3E54">
      <w:pPr>
        <w:shd w:val="clear" w:color="auto" w:fill="FFFFFF"/>
        <w:spacing w:line="360" w:lineRule="auto"/>
        <w:jc w:val="center"/>
        <w:rPr>
          <w:rFonts w:ascii="Times" w:hAnsi="Times"/>
          <w:sz w:val="28"/>
          <w:szCs w:val="28"/>
        </w:rPr>
        <w:pPrChange w:id="266" w:author="Александр Соколов" w:date="2020-06-04T23:18:00Z">
          <w:pPr>
            <w:keepNext/>
            <w:jc w:val="center"/>
          </w:pPr>
        </w:pPrChange>
      </w:pPr>
      <w:r w:rsidRPr="00646934">
        <w:rPr>
          <w:rFonts w:ascii="Times" w:hAnsi="Times"/>
          <w:sz w:val="28"/>
          <w:szCs w:val="28"/>
        </w:rPr>
        <w:fldChar w:fldCharType="begin"/>
      </w:r>
      <w:r w:rsidRPr="00646934">
        <w:rPr>
          <w:rFonts w:ascii="Times" w:hAnsi="Times"/>
          <w:sz w:val="28"/>
          <w:szCs w:val="28"/>
        </w:rPr>
        <w:instrText xml:space="preserve"> INCLUDEPICTURE "https://habrastorage.org/files/243/a01/1ed/243a011ed04f455099a4ba64a87736f6.png" \* MERGEFORMATINET </w:instrText>
      </w:r>
      <w:r w:rsidRPr="00646934">
        <w:rPr>
          <w:rFonts w:ascii="Times" w:hAnsi="Times"/>
          <w:sz w:val="28"/>
          <w:szCs w:val="28"/>
        </w:rPr>
        <w:fldChar w:fldCharType="separate"/>
      </w:r>
      <w:r w:rsidRPr="00A07248">
        <w:rPr>
          <w:rFonts w:ascii="Times" w:hAnsi="Times"/>
          <w:sz w:val="28"/>
          <w:szCs w:val="28"/>
        </w:rPr>
        <w:drawing>
          <wp:inline distT="0" distB="0" distL="0" distR="0" wp14:anchorId="0E099FFD" wp14:editId="05A1FBCD">
            <wp:extent cx="3803904" cy="1138852"/>
            <wp:effectExtent l="0" t="0" r="6350" b="4445"/>
            <wp:docPr id="1" name="Рисунок 1" descr="docker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_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457" cy="116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6934">
        <w:rPr>
          <w:rFonts w:ascii="Times" w:hAnsi="Times"/>
          <w:sz w:val="28"/>
          <w:szCs w:val="28"/>
        </w:rPr>
        <w:fldChar w:fldCharType="end"/>
      </w:r>
    </w:p>
    <w:p w14:paraId="4110E817" w14:textId="77777777" w:rsidR="00646934" w:rsidRPr="00BA3E54" w:rsidRDefault="00646934" w:rsidP="00BA3E54">
      <w:pPr>
        <w:pStyle w:val="a9"/>
        <w:jc w:val="center"/>
        <w:rPr>
          <w:rFonts w:ascii="Times" w:hAnsi="Times"/>
          <w:i w:val="0"/>
          <w:color w:val="000000" w:themeColor="text1"/>
          <w:sz w:val="24"/>
          <w:szCs w:val="24"/>
          <w:rPrChange w:id="267" w:author="Александр Соколов" w:date="2020-06-04T23:19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pPrChange w:id="268" w:author="Александр Соколов" w:date="2020-06-04T23:18:00Z">
          <w:pPr>
            <w:pStyle w:val="a9"/>
            <w:jc w:val="center"/>
          </w:pPr>
        </w:pPrChange>
      </w:pPr>
      <w:r w:rsidRPr="00BA3E54">
        <w:rPr>
          <w:rFonts w:ascii="Times" w:hAnsi="Times"/>
          <w:i w:val="0"/>
          <w:color w:val="000000" w:themeColor="text1"/>
          <w:sz w:val="24"/>
          <w:szCs w:val="24"/>
          <w:rPrChange w:id="269" w:author="Александр Соколов" w:date="2020-06-04T23:19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t xml:space="preserve">Рисунок </w:t>
      </w:r>
      <w:r w:rsidRPr="00BA3E54">
        <w:rPr>
          <w:rFonts w:ascii="Times" w:hAnsi="Times"/>
          <w:i w:val="0"/>
          <w:color w:val="000000" w:themeColor="text1"/>
          <w:sz w:val="24"/>
          <w:szCs w:val="24"/>
          <w:rPrChange w:id="270" w:author="Александр Соколов" w:date="2020-06-04T23:19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fldChar w:fldCharType="begin"/>
      </w:r>
      <w:r w:rsidRPr="00BA3E54">
        <w:rPr>
          <w:rFonts w:ascii="Times" w:hAnsi="Times"/>
          <w:i w:val="0"/>
          <w:color w:val="000000" w:themeColor="text1"/>
          <w:sz w:val="24"/>
          <w:szCs w:val="24"/>
          <w:rPrChange w:id="271" w:author="Александр Соколов" w:date="2020-06-04T23:19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instrText xml:space="preserve"> SEQ Рисунок \* ARABIC </w:instrText>
      </w:r>
      <w:r w:rsidRPr="00BA3E54">
        <w:rPr>
          <w:rFonts w:ascii="Times" w:hAnsi="Times"/>
          <w:i w:val="0"/>
          <w:color w:val="000000" w:themeColor="text1"/>
          <w:sz w:val="24"/>
          <w:szCs w:val="24"/>
          <w:rPrChange w:id="272" w:author="Александр Соколов" w:date="2020-06-04T23:19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fldChar w:fldCharType="separate"/>
      </w:r>
      <w:r w:rsidR="0071369A" w:rsidRPr="00BA3E54">
        <w:rPr>
          <w:rFonts w:ascii="Times" w:hAnsi="Times"/>
          <w:i w:val="0"/>
          <w:noProof/>
          <w:color w:val="000000" w:themeColor="text1"/>
          <w:sz w:val="24"/>
          <w:szCs w:val="24"/>
          <w:rPrChange w:id="273" w:author="Александр Соколов" w:date="2020-06-04T23:19:00Z">
            <w:rPr>
              <w:rFonts w:ascii="Times" w:hAnsi="Times"/>
              <w:i w:val="0"/>
              <w:noProof/>
              <w:color w:val="000000" w:themeColor="text1"/>
              <w:sz w:val="28"/>
              <w:szCs w:val="28"/>
            </w:rPr>
          </w:rPrChange>
        </w:rPr>
        <w:t>1</w:t>
      </w:r>
      <w:r w:rsidRPr="00BA3E54">
        <w:rPr>
          <w:rFonts w:ascii="Times" w:hAnsi="Times"/>
          <w:i w:val="0"/>
          <w:color w:val="000000" w:themeColor="text1"/>
          <w:sz w:val="24"/>
          <w:szCs w:val="24"/>
          <w:rPrChange w:id="274" w:author="Александр Соколов" w:date="2020-06-04T23:19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fldChar w:fldCharType="end"/>
      </w:r>
      <w:r w:rsidRPr="00BA3E54">
        <w:rPr>
          <w:rFonts w:ascii="Times" w:hAnsi="Times"/>
          <w:i w:val="0"/>
          <w:color w:val="000000" w:themeColor="text1"/>
          <w:sz w:val="24"/>
          <w:szCs w:val="24"/>
          <w:rPrChange w:id="275" w:author="Александр Соколов" w:date="2020-06-04T23:19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t xml:space="preserve"> Общая структура базового </w:t>
      </w:r>
      <w:r w:rsidRPr="00BA3E54">
        <w:rPr>
          <w:rFonts w:ascii="Times" w:hAnsi="Times"/>
          <w:i w:val="0"/>
          <w:color w:val="000000" w:themeColor="text1"/>
          <w:sz w:val="24"/>
          <w:szCs w:val="24"/>
          <w:lang w:val="en-US"/>
          <w:rPrChange w:id="276" w:author="Александр Соколов" w:date="2020-06-04T23:19:00Z">
            <w:rPr>
              <w:rFonts w:ascii="Times" w:hAnsi="Times"/>
              <w:i w:val="0"/>
              <w:color w:val="000000" w:themeColor="text1"/>
              <w:sz w:val="28"/>
              <w:szCs w:val="28"/>
              <w:lang w:val="en-US"/>
            </w:rPr>
          </w:rPrChange>
        </w:rPr>
        <w:t>Docker</w:t>
      </w:r>
      <w:r w:rsidRPr="00BA3E54">
        <w:rPr>
          <w:rFonts w:ascii="Times" w:hAnsi="Times"/>
          <w:i w:val="0"/>
          <w:color w:val="000000" w:themeColor="text1"/>
          <w:sz w:val="24"/>
          <w:szCs w:val="24"/>
          <w:rPrChange w:id="277" w:author="Александр Соколов" w:date="2020-06-04T23:19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t xml:space="preserve"> образа</w:t>
      </w:r>
    </w:p>
    <w:p w14:paraId="40A49E4F" w14:textId="35F1069D" w:rsidR="00646934" w:rsidRPr="00A07248" w:rsidDel="00BA3E54" w:rsidRDefault="00646934" w:rsidP="00BA3E54">
      <w:pPr>
        <w:shd w:val="clear" w:color="auto" w:fill="FFFFFF"/>
        <w:spacing w:line="360" w:lineRule="auto"/>
        <w:ind w:firstLine="709"/>
        <w:jc w:val="both"/>
        <w:rPr>
          <w:del w:id="278" w:author="Александр Соколов" w:date="2020-06-04T23:19:00Z"/>
          <w:rFonts w:ascii="Times" w:hAnsi="Times"/>
          <w:sz w:val="28"/>
          <w:szCs w:val="28"/>
        </w:rPr>
        <w:pPrChange w:id="279" w:author="Александр Соколов" w:date="2020-06-04T23:19:00Z">
          <w:pPr/>
        </w:pPrChange>
      </w:pPr>
    </w:p>
    <w:p w14:paraId="065A2261" w14:textId="77777777" w:rsidR="00B47FA7" w:rsidRPr="00A07248" w:rsidRDefault="00646934" w:rsidP="00BA3E54">
      <w:pPr>
        <w:shd w:val="clear" w:color="auto" w:fill="FFFFFF"/>
        <w:spacing w:line="360" w:lineRule="auto"/>
        <w:ind w:firstLine="709"/>
        <w:jc w:val="both"/>
        <w:rPr>
          <w:rFonts w:ascii="Times" w:hAnsi="Times"/>
          <w:sz w:val="28"/>
          <w:szCs w:val="28"/>
        </w:rPr>
        <w:pPrChange w:id="280" w:author="Александр Соколов" w:date="2020-06-04T23:19:00Z">
          <w:pPr>
            <w:jc w:val="both"/>
          </w:pPr>
        </w:pPrChange>
      </w:pPr>
      <w:r w:rsidRPr="00A07248">
        <w:rPr>
          <w:rFonts w:ascii="Times" w:hAnsi="Times"/>
          <w:sz w:val="28"/>
          <w:szCs w:val="28"/>
        </w:rPr>
        <w:t xml:space="preserve">Для </w:t>
      </w:r>
      <w:r w:rsidR="00B47FA7" w:rsidRPr="00A07248">
        <w:rPr>
          <w:rFonts w:ascii="Times" w:hAnsi="Times"/>
          <w:sz w:val="28"/>
          <w:szCs w:val="28"/>
        </w:rPr>
        <w:t xml:space="preserve">собственного базового образа нужно </w:t>
      </w:r>
      <w:r w:rsidR="00B47FA7" w:rsidRPr="00BA3E54">
        <w:rPr>
          <w:rFonts w:ascii="Times" w:hAnsi="Times"/>
          <w:sz w:val="28"/>
          <w:szCs w:val="28"/>
          <w:rPrChange w:id="281" w:author="Александр Соколов" w:date="2020-06-04T23:19:00Z">
            <w:rPr>
              <w:rFonts w:ascii="Times" w:hAnsi="Times" w:cs="Arial"/>
              <w:color w:val="222222"/>
              <w:sz w:val="28"/>
              <w:szCs w:val="28"/>
              <w:shd w:val="clear" w:color="auto" w:fill="FFFFFF"/>
            </w:rPr>
          </w:rPrChange>
        </w:rPr>
        <w:t>добавить верхний слой для записи наверх стека слоев (рисунок 2) и записать изменения и превратить верхний слой в слой для чтения (рисунок 3).</w:t>
      </w:r>
    </w:p>
    <w:p w14:paraId="4AE5A95F" w14:textId="77777777" w:rsidR="00B47FA7" w:rsidRPr="00BA3E54" w:rsidRDefault="00B47FA7" w:rsidP="00BA3E54">
      <w:pPr>
        <w:shd w:val="clear" w:color="auto" w:fill="FFFFFF"/>
        <w:spacing w:line="360" w:lineRule="auto"/>
        <w:jc w:val="center"/>
        <w:rPr>
          <w:rFonts w:ascii="Times" w:hAnsi="Times"/>
          <w:rPrChange w:id="282" w:author="Александр Соколов" w:date="2020-06-04T23:20:00Z">
            <w:rPr>
              <w:rFonts w:ascii="Times" w:hAnsi="Times"/>
              <w:sz w:val="28"/>
              <w:szCs w:val="28"/>
            </w:rPr>
          </w:rPrChange>
        </w:rPr>
        <w:pPrChange w:id="283" w:author="Александр Соколов" w:date="2020-06-04T23:19:00Z">
          <w:pPr>
            <w:keepNext/>
            <w:jc w:val="center"/>
          </w:pPr>
        </w:pPrChange>
      </w:pPr>
      <w:r w:rsidRPr="00BA3E54">
        <w:rPr>
          <w:rFonts w:ascii="Times" w:hAnsi="Times"/>
          <w:rPrChange w:id="284" w:author="Александр Соколов" w:date="2020-06-04T23:20:00Z">
            <w:rPr>
              <w:rFonts w:ascii="Times" w:hAnsi="Times"/>
              <w:sz w:val="28"/>
              <w:szCs w:val="28"/>
            </w:rPr>
          </w:rPrChange>
        </w:rPr>
        <w:fldChar w:fldCharType="begin"/>
      </w:r>
      <w:r w:rsidRPr="00BA3E54">
        <w:rPr>
          <w:rFonts w:ascii="Times" w:hAnsi="Times"/>
          <w:rPrChange w:id="285" w:author="Александр Соколов" w:date="2020-06-04T23:20:00Z">
            <w:rPr>
              <w:rFonts w:ascii="Times" w:hAnsi="Times"/>
              <w:sz w:val="28"/>
              <w:szCs w:val="28"/>
            </w:rPr>
          </w:rPrChange>
        </w:rPr>
        <w:instrText xml:space="preserve"> INCLUDEPICTURE "https://habrastorage.org/files/8d3/d29/494/8d3d29494dbf46f79b1be15cea7516c4.png" \* MERGEFORMATINET </w:instrText>
      </w:r>
      <w:r w:rsidRPr="00BA3E54">
        <w:rPr>
          <w:rFonts w:ascii="Times" w:hAnsi="Times"/>
          <w:rPrChange w:id="286" w:author="Александр Соколов" w:date="2020-06-04T23:20:00Z">
            <w:rPr>
              <w:rFonts w:ascii="Times" w:hAnsi="Times"/>
              <w:sz w:val="28"/>
              <w:szCs w:val="28"/>
            </w:rPr>
          </w:rPrChange>
        </w:rPr>
        <w:fldChar w:fldCharType="separate"/>
      </w:r>
      <w:r w:rsidRPr="00BA3E54">
        <w:rPr>
          <w:rFonts w:ascii="Times" w:hAnsi="Times"/>
          <w:rPrChange w:id="287" w:author="Александр Соколов" w:date="2020-06-04T23:20:00Z">
            <w:rPr>
              <w:rFonts w:ascii="Times" w:hAnsi="Times"/>
              <w:sz w:val="28"/>
              <w:szCs w:val="28"/>
            </w:rPr>
          </w:rPrChange>
        </w:rPr>
        <w:drawing>
          <wp:inline distT="0" distB="0" distL="0" distR="0" wp14:anchorId="3FD1D23E" wp14:editId="00A62763">
            <wp:extent cx="4235501" cy="1130796"/>
            <wp:effectExtent l="0" t="0" r="0" b="0"/>
            <wp:docPr id="2" name="Рисунок 2" descr="docker_contai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cker_contain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120" cy="114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3E54">
        <w:rPr>
          <w:rFonts w:ascii="Times" w:hAnsi="Times"/>
          <w:rPrChange w:id="288" w:author="Александр Соколов" w:date="2020-06-04T23:20:00Z">
            <w:rPr>
              <w:rFonts w:ascii="Times" w:hAnsi="Times"/>
              <w:sz w:val="28"/>
              <w:szCs w:val="28"/>
            </w:rPr>
          </w:rPrChange>
        </w:rPr>
        <w:fldChar w:fldCharType="end"/>
      </w:r>
    </w:p>
    <w:p w14:paraId="679F7BF3" w14:textId="77777777" w:rsidR="00646934" w:rsidRPr="00BA3E54" w:rsidRDefault="00B47FA7" w:rsidP="00BA3E54">
      <w:pPr>
        <w:shd w:val="clear" w:color="auto" w:fill="FFFFFF"/>
        <w:spacing w:line="360" w:lineRule="auto"/>
        <w:jc w:val="center"/>
        <w:rPr>
          <w:rFonts w:ascii="Times" w:hAnsi="Times"/>
          <w:rPrChange w:id="289" w:author="Александр Соколов" w:date="2020-06-04T23:20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pPrChange w:id="290" w:author="Александр Соколов" w:date="2020-06-04T23:19:00Z">
          <w:pPr>
            <w:pStyle w:val="a9"/>
            <w:jc w:val="center"/>
          </w:pPr>
        </w:pPrChange>
      </w:pPr>
      <w:r w:rsidRPr="00BA3E54">
        <w:rPr>
          <w:rFonts w:ascii="Times" w:hAnsi="Times"/>
          <w:rPrChange w:id="291" w:author="Александр Соколов" w:date="2020-06-04T23:20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t xml:space="preserve">Рисунок </w:t>
      </w:r>
      <w:r w:rsidRPr="00BA3E54">
        <w:rPr>
          <w:rFonts w:ascii="Times" w:hAnsi="Times"/>
          <w:rPrChange w:id="292" w:author="Александр Соколов" w:date="2020-06-04T23:20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fldChar w:fldCharType="begin"/>
      </w:r>
      <w:r w:rsidRPr="00BA3E54">
        <w:rPr>
          <w:rFonts w:ascii="Times" w:hAnsi="Times"/>
          <w:rPrChange w:id="293" w:author="Александр Соколов" w:date="2020-06-04T23:20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instrText xml:space="preserve"> SEQ Рисунок \* ARABIC </w:instrText>
      </w:r>
      <w:r w:rsidRPr="00BA3E54">
        <w:rPr>
          <w:rFonts w:ascii="Times" w:hAnsi="Times"/>
          <w:rPrChange w:id="294" w:author="Александр Соколов" w:date="2020-06-04T23:20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fldChar w:fldCharType="separate"/>
      </w:r>
      <w:r w:rsidR="0071369A" w:rsidRPr="00BA3E54">
        <w:rPr>
          <w:rFonts w:ascii="Times" w:hAnsi="Times"/>
          <w:rPrChange w:id="295" w:author="Александр Соколов" w:date="2020-06-04T23:20:00Z">
            <w:rPr>
              <w:rFonts w:ascii="Times" w:hAnsi="Times"/>
              <w:i w:val="0"/>
              <w:noProof/>
              <w:color w:val="000000" w:themeColor="text1"/>
              <w:sz w:val="28"/>
              <w:szCs w:val="28"/>
            </w:rPr>
          </w:rPrChange>
        </w:rPr>
        <w:t>2</w:t>
      </w:r>
      <w:r w:rsidRPr="00BA3E54">
        <w:rPr>
          <w:rFonts w:ascii="Times" w:hAnsi="Times"/>
          <w:rPrChange w:id="296" w:author="Александр Соколов" w:date="2020-06-04T23:20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fldChar w:fldCharType="end"/>
      </w:r>
      <w:r w:rsidRPr="00BA3E54">
        <w:rPr>
          <w:rFonts w:ascii="Times" w:hAnsi="Times"/>
          <w:rPrChange w:id="297" w:author="Александр Соколов" w:date="2020-06-04T23:20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t xml:space="preserve"> Добавление в стек верхнего слоя для записи</w:t>
      </w:r>
    </w:p>
    <w:p w14:paraId="6C62FC55" w14:textId="77777777" w:rsidR="00B47FA7" w:rsidRPr="00BA3E54" w:rsidRDefault="00B47FA7" w:rsidP="00BA3E54">
      <w:pPr>
        <w:shd w:val="clear" w:color="auto" w:fill="FFFFFF"/>
        <w:spacing w:line="360" w:lineRule="auto"/>
        <w:jc w:val="center"/>
        <w:rPr>
          <w:rFonts w:ascii="Times" w:hAnsi="Times"/>
          <w:rPrChange w:id="298" w:author="Александр Соколов" w:date="2020-06-04T23:20:00Z">
            <w:rPr>
              <w:rFonts w:ascii="Times" w:hAnsi="Times"/>
              <w:sz w:val="28"/>
              <w:szCs w:val="28"/>
            </w:rPr>
          </w:rPrChange>
        </w:rPr>
        <w:pPrChange w:id="299" w:author="Александр Соколов" w:date="2020-06-04T23:19:00Z">
          <w:pPr>
            <w:keepNext/>
            <w:jc w:val="center"/>
          </w:pPr>
        </w:pPrChange>
      </w:pPr>
      <w:r w:rsidRPr="00BA3E54">
        <w:rPr>
          <w:rFonts w:ascii="Times" w:hAnsi="Times"/>
          <w:rPrChange w:id="300" w:author="Александр Соколов" w:date="2020-06-04T23:20:00Z">
            <w:rPr>
              <w:rFonts w:ascii="Times" w:hAnsi="Times"/>
              <w:sz w:val="28"/>
              <w:szCs w:val="28"/>
            </w:rPr>
          </w:rPrChange>
        </w:rPr>
        <w:fldChar w:fldCharType="begin"/>
      </w:r>
      <w:r w:rsidRPr="00BA3E54">
        <w:rPr>
          <w:rFonts w:ascii="Times" w:hAnsi="Times"/>
          <w:rPrChange w:id="301" w:author="Александр Соколов" w:date="2020-06-04T23:20:00Z">
            <w:rPr>
              <w:rFonts w:ascii="Times" w:hAnsi="Times"/>
              <w:sz w:val="28"/>
              <w:szCs w:val="28"/>
            </w:rPr>
          </w:rPrChange>
        </w:rPr>
        <w:instrText xml:space="preserve"> INCLUDEPICTURE "https://habrastorage.org/files/e3d/7d7/766/e3d7d7766165425a9148ac61369ffe9c.png" \* MERGEFORMATINET </w:instrText>
      </w:r>
      <w:r w:rsidRPr="00BA3E54">
        <w:rPr>
          <w:rFonts w:ascii="Times" w:hAnsi="Times"/>
          <w:rPrChange w:id="302" w:author="Александр Соколов" w:date="2020-06-04T23:20:00Z">
            <w:rPr>
              <w:rFonts w:ascii="Times" w:hAnsi="Times"/>
              <w:sz w:val="28"/>
              <w:szCs w:val="28"/>
            </w:rPr>
          </w:rPrChange>
        </w:rPr>
        <w:fldChar w:fldCharType="separate"/>
      </w:r>
      <w:r w:rsidRPr="00BA3E54">
        <w:rPr>
          <w:rFonts w:ascii="Times" w:hAnsi="Times"/>
          <w:rPrChange w:id="303" w:author="Александр Соколов" w:date="2020-06-04T23:20:00Z">
            <w:rPr>
              <w:rFonts w:ascii="Times" w:hAnsi="Times"/>
              <w:sz w:val="28"/>
              <w:szCs w:val="28"/>
            </w:rPr>
          </w:rPrChange>
        </w:rPr>
        <w:drawing>
          <wp:inline distT="0" distB="0" distL="0" distR="0" wp14:anchorId="6C1AC4E8" wp14:editId="1871E4AD">
            <wp:extent cx="4425696" cy="854041"/>
            <wp:effectExtent l="0" t="0" r="0" b="3810"/>
            <wp:docPr id="3" name="Рисунок 3" descr="docker 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cker commit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37"/>
                    <a:stretch/>
                  </pic:blipFill>
                  <pic:spPr bwMode="auto">
                    <a:xfrm>
                      <a:off x="0" y="0"/>
                      <a:ext cx="4513625" cy="87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A3E54">
        <w:rPr>
          <w:rFonts w:ascii="Times" w:hAnsi="Times"/>
          <w:rPrChange w:id="304" w:author="Александр Соколов" w:date="2020-06-04T23:20:00Z">
            <w:rPr>
              <w:rFonts w:ascii="Times" w:hAnsi="Times"/>
              <w:sz w:val="28"/>
              <w:szCs w:val="28"/>
            </w:rPr>
          </w:rPrChange>
        </w:rPr>
        <w:fldChar w:fldCharType="end"/>
      </w:r>
    </w:p>
    <w:p w14:paraId="2C7727AA" w14:textId="77777777" w:rsidR="00B47FA7" w:rsidRPr="00BA3E54" w:rsidRDefault="00B47FA7" w:rsidP="00B47FA7">
      <w:pPr>
        <w:pStyle w:val="a9"/>
        <w:jc w:val="center"/>
        <w:rPr>
          <w:rFonts w:ascii="Times" w:hAnsi="Times"/>
          <w:i w:val="0"/>
          <w:color w:val="000000" w:themeColor="text1"/>
          <w:sz w:val="24"/>
          <w:szCs w:val="24"/>
          <w:rPrChange w:id="305" w:author="Александр Соколов" w:date="2020-06-04T23:20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</w:pPr>
      <w:r w:rsidRPr="00BA3E54">
        <w:rPr>
          <w:rFonts w:ascii="Times" w:hAnsi="Times"/>
          <w:i w:val="0"/>
          <w:color w:val="000000" w:themeColor="text1"/>
          <w:sz w:val="24"/>
          <w:szCs w:val="24"/>
          <w:rPrChange w:id="306" w:author="Александр Соколов" w:date="2020-06-04T23:20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t xml:space="preserve">Рисунок </w:t>
      </w:r>
      <w:r w:rsidRPr="00BA3E54">
        <w:rPr>
          <w:rFonts w:ascii="Times" w:hAnsi="Times"/>
          <w:i w:val="0"/>
          <w:color w:val="000000" w:themeColor="text1"/>
          <w:sz w:val="24"/>
          <w:szCs w:val="24"/>
          <w:rPrChange w:id="307" w:author="Александр Соколов" w:date="2020-06-04T23:20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fldChar w:fldCharType="begin"/>
      </w:r>
      <w:r w:rsidRPr="00BA3E54">
        <w:rPr>
          <w:rFonts w:ascii="Times" w:hAnsi="Times"/>
          <w:i w:val="0"/>
          <w:color w:val="000000" w:themeColor="text1"/>
          <w:sz w:val="24"/>
          <w:szCs w:val="24"/>
          <w:rPrChange w:id="308" w:author="Александр Соколов" w:date="2020-06-04T23:20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instrText xml:space="preserve"> SEQ Рисунок \* ARABIC </w:instrText>
      </w:r>
      <w:r w:rsidRPr="00BA3E54">
        <w:rPr>
          <w:rFonts w:ascii="Times" w:hAnsi="Times"/>
          <w:i w:val="0"/>
          <w:color w:val="000000" w:themeColor="text1"/>
          <w:sz w:val="24"/>
          <w:szCs w:val="24"/>
          <w:rPrChange w:id="309" w:author="Александр Соколов" w:date="2020-06-04T23:20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fldChar w:fldCharType="separate"/>
      </w:r>
      <w:r w:rsidR="0071369A" w:rsidRPr="00BA3E54">
        <w:rPr>
          <w:rFonts w:ascii="Times" w:hAnsi="Times"/>
          <w:i w:val="0"/>
          <w:noProof/>
          <w:color w:val="000000" w:themeColor="text1"/>
          <w:sz w:val="24"/>
          <w:szCs w:val="24"/>
          <w:rPrChange w:id="310" w:author="Александр Соколов" w:date="2020-06-04T23:20:00Z">
            <w:rPr>
              <w:rFonts w:ascii="Times" w:hAnsi="Times"/>
              <w:i w:val="0"/>
              <w:noProof/>
              <w:color w:val="000000" w:themeColor="text1"/>
              <w:sz w:val="28"/>
              <w:szCs w:val="28"/>
            </w:rPr>
          </w:rPrChange>
        </w:rPr>
        <w:t>3</w:t>
      </w:r>
      <w:r w:rsidRPr="00BA3E54">
        <w:rPr>
          <w:rFonts w:ascii="Times" w:hAnsi="Times"/>
          <w:i w:val="0"/>
          <w:color w:val="000000" w:themeColor="text1"/>
          <w:sz w:val="24"/>
          <w:szCs w:val="24"/>
          <w:rPrChange w:id="311" w:author="Александр Соколов" w:date="2020-06-04T23:20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fldChar w:fldCharType="end"/>
      </w:r>
      <w:r w:rsidRPr="00BA3E54">
        <w:rPr>
          <w:rFonts w:ascii="Times" w:hAnsi="Times"/>
          <w:i w:val="0"/>
          <w:color w:val="000000" w:themeColor="text1"/>
          <w:sz w:val="24"/>
          <w:szCs w:val="24"/>
          <w:rPrChange w:id="312" w:author="Александр Соколов" w:date="2020-06-04T23:20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t xml:space="preserve"> Преобразование верхнего слоя в слой для записи</w:t>
      </w:r>
    </w:p>
    <w:p w14:paraId="7239760D" w14:textId="5ED0197E" w:rsidR="00B47FA7" w:rsidRPr="00A07248" w:rsidDel="00BA3E54" w:rsidRDefault="00B47FA7" w:rsidP="00BA3E54">
      <w:pPr>
        <w:shd w:val="clear" w:color="auto" w:fill="FFFFFF"/>
        <w:spacing w:line="360" w:lineRule="auto"/>
        <w:ind w:firstLine="709"/>
        <w:jc w:val="both"/>
        <w:rPr>
          <w:del w:id="313" w:author="Александр Соколов" w:date="2020-06-04T23:21:00Z"/>
          <w:rFonts w:ascii="Times" w:hAnsi="Times"/>
          <w:sz w:val="28"/>
          <w:szCs w:val="28"/>
        </w:rPr>
        <w:pPrChange w:id="314" w:author="Александр Соколов" w:date="2020-06-04T23:21:00Z">
          <w:pPr/>
        </w:pPrChange>
      </w:pPr>
    </w:p>
    <w:p w14:paraId="2172D400" w14:textId="77777777" w:rsidR="00B47FA7" w:rsidRPr="00BA3E54" w:rsidRDefault="00B47FA7" w:rsidP="00BA3E54">
      <w:pPr>
        <w:shd w:val="clear" w:color="auto" w:fill="FFFFFF"/>
        <w:spacing w:line="360" w:lineRule="auto"/>
        <w:ind w:firstLine="709"/>
        <w:jc w:val="both"/>
        <w:rPr>
          <w:rFonts w:ascii="Times" w:hAnsi="Times"/>
          <w:sz w:val="28"/>
          <w:szCs w:val="28"/>
          <w:rPrChange w:id="315" w:author="Александр Соколов" w:date="2020-06-04T23:21:00Z">
            <w:rPr>
              <w:rFonts w:ascii="Times" w:hAnsi="Times" w:cs="Courier New"/>
              <w:bCs/>
              <w:sz w:val="28"/>
              <w:szCs w:val="28"/>
              <w:shd w:val="clear" w:color="auto" w:fill="FFFFFF"/>
            </w:rPr>
          </w:rPrChange>
        </w:rPr>
        <w:pPrChange w:id="316" w:author="Александр Соколов" w:date="2020-06-04T23:21:00Z">
          <w:pPr>
            <w:jc w:val="both"/>
          </w:pPr>
        </w:pPrChange>
      </w:pPr>
      <w:r w:rsidRPr="00BA3E54">
        <w:rPr>
          <w:rFonts w:ascii="Times" w:hAnsi="Times"/>
          <w:sz w:val="28"/>
          <w:szCs w:val="28"/>
          <w:rPrChange w:id="317" w:author="Александр Соколов" w:date="2020-06-04T23:21:00Z">
            <w:rPr>
              <w:rFonts w:ascii="Times" w:hAnsi="Times" w:cs="Courier New"/>
              <w:bCs/>
              <w:sz w:val="28"/>
              <w:szCs w:val="28"/>
              <w:shd w:val="clear" w:color="auto" w:fill="FFFFFF"/>
            </w:rPr>
          </w:rPrChange>
        </w:rPr>
        <w:t xml:space="preserve">Данную цепочку </w:t>
      </w:r>
      <w:r w:rsidR="00A648EC" w:rsidRPr="00BA3E54">
        <w:rPr>
          <w:rFonts w:ascii="Times" w:hAnsi="Times"/>
          <w:sz w:val="28"/>
          <w:szCs w:val="28"/>
          <w:rPrChange w:id="318" w:author="Александр Соколов" w:date="2020-06-04T23:21:00Z">
            <w:rPr>
              <w:rFonts w:ascii="Times" w:hAnsi="Times" w:cs="Courier New"/>
              <w:bCs/>
              <w:sz w:val="28"/>
              <w:szCs w:val="28"/>
              <w:shd w:val="clear" w:color="auto" w:fill="FFFFFF"/>
            </w:rPr>
          </w:rPrChange>
        </w:rPr>
        <w:t>преобразований, которая</w:t>
      </w:r>
      <w:r w:rsidRPr="00BA3E54">
        <w:rPr>
          <w:rFonts w:ascii="Times" w:hAnsi="Times"/>
          <w:sz w:val="28"/>
          <w:szCs w:val="28"/>
          <w:rPrChange w:id="319" w:author="Александр Соколов" w:date="2020-06-04T23:21:00Z">
            <w:rPr>
              <w:rFonts w:ascii="Times" w:hAnsi="Times" w:cs="Courier New"/>
              <w:bCs/>
              <w:sz w:val="28"/>
              <w:szCs w:val="28"/>
              <w:shd w:val="clear" w:color="auto" w:fill="FFFFFF"/>
            </w:rPr>
          </w:rPrChange>
        </w:rPr>
        <w:t xml:space="preserve"> выполняет команда </w:t>
      </w:r>
      <w:r w:rsidRPr="00BA3E54">
        <w:rPr>
          <w:rFonts w:ascii="Times" w:hAnsi="Times"/>
          <w:sz w:val="28"/>
          <w:szCs w:val="28"/>
          <w:rPrChange w:id="320" w:author="Александр Соколов" w:date="2020-06-04T23:21:00Z">
            <w:rPr>
              <w:rFonts w:ascii="Times" w:hAnsi="Times" w:cs="Courier New"/>
              <w:bCs/>
              <w:sz w:val="28"/>
              <w:szCs w:val="28"/>
              <w:shd w:val="clear" w:color="auto" w:fill="FFFFFF"/>
              <w:lang w:val="en-US"/>
            </w:rPr>
          </w:rPrChange>
        </w:rPr>
        <w:t>docker</w:t>
      </w:r>
      <w:r w:rsidRPr="00BA3E54">
        <w:rPr>
          <w:rFonts w:ascii="Times" w:hAnsi="Times"/>
          <w:sz w:val="28"/>
          <w:szCs w:val="28"/>
          <w:rPrChange w:id="321" w:author="Александр Соколов" w:date="2020-06-04T23:21:00Z">
            <w:rPr>
              <w:rFonts w:ascii="Times" w:hAnsi="Times" w:cs="Courier New"/>
              <w:bCs/>
              <w:sz w:val="28"/>
              <w:szCs w:val="28"/>
              <w:shd w:val="clear" w:color="auto" w:fill="FFFFFF"/>
            </w:rPr>
          </w:rPrChange>
        </w:rPr>
        <w:t xml:space="preserve"> </w:t>
      </w:r>
      <w:r w:rsidRPr="00BA3E54">
        <w:rPr>
          <w:rFonts w:ascii="Times" w:hAnsi="Times"/>
          <w:sz w:val="28"/>
          <w:szCs w:val="28"/>
          <w:rPrChange w:id="322" w:author="Александр Соколов" w:date="2020-06-04T23:21:00Z">
            <w:rPr>
              <w:rFonts w:ascii="Times" w:hAnsi="Times" w:cs="Courier New"/>
              <w:bCs/>
              <w:sz w:val="28"/>
              <w:szCs w:val="28"/>
              <w:shd w:val="clear" w:color="auto" w:fill="FFFFFF"/>
              <w:lang w:val="en-US"/>
            </w:rPr>
          </w:rPrChange>
        </w:rPr>
        <w:t>build</w:t>
      </w:r>
      <w:r w:rsidR="00A648EC" w:rsidRPr="00BA3E54">
        <w:rPr>
          <w:rFonts w:ascii="Times" w:hAnsi="Times"/>
          <w:sz w:val="28"/>
          <w:szCs w:val="28"/>
          <w:rPrChange w:id="323" w:author="Александр Соколов" w:date="2020-06-04T23:21:00Z">
            <w:rPr>
              <w:rFonts w:ascii="Times" w:hAnsi="Times" w:cs="Courier New"/>
              <w:bCs/>
              <w:sz w:val="28"/>
              <w:szCs w:val="28"/>
              <w:shd w:val="clear" w:color="auto" w:fill="FFFFFF"/>
            </w:rPr>
          </w:rPrChange>
        </w:rPr>
        <w:t xml:space="preserve"> представлена на рисунке 4.</w:t>
      </w:r>
    </w:p>
    <w:p w14:paraId="4D3BC077" w14:textId="77777777" w:rsidR="00A648EC" w:rsidRPr="00BA3E54" w:rsidRDefault="00A648EC" w:rsidP="00BA3E54">
      <w:pPr>
        <w:shd w:val="clear" w:color="auto" w:fill="FFFFFF"/>
        <w:spacing w:line="360" w:lineRule="auto"/>
        <w:jc w:val="center"/>
        <w:rPr>
          <w:rFonts w:ascii="Times" w:hAnsi="Times"/>
          <w:rPrChange w:id="324" w:author="Александр Соколов" w:date="2020-06-04T23:21:00Z">
            <w:rPr>
              <w:rFonts w:ascii="Times" w:hAnsi="Times"/>
              <w:sz w:val="28"/>
              <w:szCs w:val="28"/>
            </w:rPr>
          </w:rPrChange>
        </w:rPr>
        <w:pPrChange w:id="325" w:author="Александр Соколов" w:date="2020-06-04T23:21:00Z">
          <w:pPr>
            <w:keepNext/>
          </w:pPr>
        </w:pPrChange>
      </w:pPr>
      <w:r w:rsidRPr="00BA3E54">
        <w:rPr>
          <w:rFonts w:ascii="Times" w:hAnsi="Times"/>
          <w:rPrChange w:id="326" w:author="Александр Соколов" w:date="2020-06-04T23:21:00Z">
            <w:rPr>
              <w:rFonts w:ascii="Times" w:hAnsi="Times"/>
              <w:sz w:val="28"/>
              <w:szCs w:val="28"/>
            </w:rPr>
          </w:rPrChange>
        </w:rPr>
        <w:fldChar w:fldCharType="begin"/>
      </w:r>
      <w:r w:rsidRPr="00BA3E54">
        <w:rPr>
          <w:rFonts w:ascii="Times" w:hAnsi="Times"/>
          <w:rPrChange w:id="327" w:author="Александр Соколов" w:date="2020-06-04T23:21:00Z">
            <w:rPr>
              <w:rFonts w:ascii="Times" w:hAnsi="Times"/>
              <w:sz w:val="28"/>
              <w:szCs w:val="28"/>
            </w:rPr>
          </w:rPrChange>
        </w:rPr>
        <w:instrText xml:space="preserve"> INCLUDEPICTURE "https://habrastorage.org/files/b25/36e/cac/b2536ecac84148ba9a043bb00fe3ce5a.png" \* MERGEFORMATINET </w:instrText>
      </w:r>
      <w:r w:rsidRPr="00BA3E54">
        <w:rPr>
          <w:rFonts w:ascii="Times" w:hAnsi="Times"/>
          <w:rPrChange w:id="328" w:author="Александр Соколов" w:date="2020-06-04T23:21:00Z">
            <w:rPr>
              <w:rFonts w:ascii="Times" w:hAnsi="Times"/>
              <w:sz w:val="28"/>
              <w:szCs w:val="28"/>
            </w:rPr>
          </w:rPrChange>
        </w:rPr>
        <w:fldChar w:fldCharType="separate"/>
      </w:r>
      <w:r w:rsidRPr="00BA3E54">
        <w:rPr>
          <w:rFonts w:ascii="Times" w:hAnsi="Times"/>
          <w:rPrChange w:id="329" w:author="Александр Соколов" w:date="2020-06-04T23:21:00Z">
            <w:rPr>
              <w:rFonts w:ascii="Times" w:hAnsi="Times"/>
              <w:noProof/>
              <w:sz w:val="28"/>
              <w:szCs w:val="28"/>
            </w:rPr>
          </w:rPrChange>
        </w:rPr>
        <w:drawing>
          <wp:inline distT="0" distB="0" distL="0" distR="0" wp14:anchorId="6D7B3625" wp14:editId="5AB0620C">
            <wp:extent cx="4659783" cy="1295908"/>
            <wp:effectExtent l="0" t="0" r="7620" b="0"/>
            <wp:docPr id="4" name="Рисунок 4" descr="docker bu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cker buil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863" cy="130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3E54">
        <w:rPr>
          <w:rFonts w:ascii="Times" w:hAnsi="Times"/>
          <w:rPrChange w:id="330" w:author="Александр Соколов" w:date="2020-06-04T23:21:00Z">
            <w:rPr>
              <w:rFonts w:ascii="Times" w:hAnsi="Times"/>
              <w:sz w:val="28"/>
              <w:szCs w:val="28"/>
            </w:rPr>
          </w:rPrChange>
        </w:rPr>
        <w:fldChar w:fldCharType="end"/>
      </w:r>
    </w:p>
    <w:p w14:paraId="0853857A" w14:textId="77777777" w:rsidR="00A648EC" w:rsidRPr="00BA3E54" w:rsidRDefault="00A648EC" w:rsidP="00BA3E54">
      <w:pPr>
        <w:shd w:val="clear" w:color="auto" w:fill="FFFFFF"/>
        <w:spacing w:line="360" w:lineRule="auto"/>
        <w:jc w:val="center"/>
        <w:rPr>
          <w:rFonts w:ascii="Times" w:hAnsi="Times"/>
          <w:rPrChange w:id="331" w:author="Александр Соколов" w:date="2020-06-04T23:21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pPrChange w:id="332" w:author="Александр Соколов" w:date="2020-06-04T23:21:00Z">
          <w:pPr>
            <w:pStyle w:val="a9"/>
            <w:jc w:val="center"/>
          </w:pPr>
        </w:pPrChange>
      </w:pPr>
      <w:r w:rsidRPr="00BA3E54">
        <w:rPr>
          <w:rFonts w:ascii="Times" w:hAnsi="Times"/>
          <w:rPrChange w:id="333" w:author="Александр Соколов" w:date="2020-06-04T23:21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t xml:space="preserve">Рисунок </w:t>
      </w:r>
      <w:r w:rsidRPr="00BA3E54">
        <w:rPr>
          <w:rFonts w:ascii="Times" w:hAnsi="Times"/>
          <w:rPrChange w:id="334" w:author="Александр Соколов" w:date="2020-06-04T23:21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fldChar w:fldCharType="begin"/>
      </w:r>
      <w:r w:rsidRPr="00BA3E54">
        <w:rPr>
          <w:rFonts w:ascii="Times" w:hAnsi="Times"/>
          <w:rPrChange w:id="335" w:author="Александр Соколов" w:date="2020-06-04T23:21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instrText xml:space="preserve"> SEQ Рисунок \* ARABIC </w:instrText>
      </w:r>
      <w:r w:rsidRPr="00BA3E54">
        <w:rPr>
          <w:rFonts w:ascii="Times" w:hAnsi="Times"/>
          <w:rPrChange w:id="336" w:author="Александр Соколов" w:date="2020-06-04T23:21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fldChar w:fldCharType="separate"/>
      </w:r>
      <w:r w:rsidR="0071369A" w:rsidRPr="00BA3E54">
        <w:rPr>
          <w:rFonts w:ascii="Times" w:hAnsi="Times"/>
          <w:rPrChange w:id="337" w:author="Александр Соколов" w:date="2020-06-04T23:21:00Z">
            <w:rPr>
              <w:rFonts w:ascii="Times" w:hAnsi="Times"/>
              <w:i w:val="0"/>
              <w:noProof/>
              <w:color w:val="000000" w:themeColor="text1"/>
              <w:sz w:val="28"/>
              <w:szCs w:val="28"/>
            </w:rPr>
          </w:rPrChange>
        </w:rPr>
        <w:t>4</w:t>
      </w:r>
      <w:r w:rsidRPr="00BA3E54">
        <w:rPr>
          <w:rFonts w:ascii="Times" w:hAnsi="Times"/>
          <w:rPrChange w:id="338" w:author="Александр Соколов" w:date="2020-06-04T23:21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fldChar w:fldCharType="end"/>
      </w:r>
      <w:r w:rsidRPr="00BA3E54">
        <w:rPr>
          <w:rFonts w:ascii="Times" w:hAnsi="Times"/>
          <w:rPrChange w:id="339" w:author="Александр Соколов" w:date="2020-06-04T23:21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t xml:space="preserve"> Цепочка преобразований, выполненная </w:t>
      </w:r>
      <w:r w:rsidRPr="00BA3E54">
        <w:rPr>
          <w:rFonts w:ascii="Times" w:hAnsi="Times"/>
          <w:rPrChange w:id="340" w:author="Александр Соколов" w:date="2020-06-04T23:21:00Z">
            <w:rPr>
              <w:rFonts w:ascii="Times" w:hAnsi="Times"/>
              <w:i w:val="0"/>
              <w:color w:val="000000" w:themeColor="text1"/>
              <w:sz w:val="28"/>
              <w:szCs w:val="28"/>
              <w:lang w:val="en-US"/>
            </w:rPr>
          </w:rPrChange>
        </w:rPr>
        <w:t>docker</w:t>
      </w:r>
      <w:r w:rsidRPr="00BA3E54">
        <w:rPr>
          <w:rFonts w:ascii="Times" w:hAnsi="Times"/>
          <w:rPrChange w:id="341" w:author="Александр Соколов" w:date="2020-06-04T23:21:00Z">
            <w:rPr>
              <w:rFonts w:ascii="Times" w:hAnsi="Times"/>
              <w:i w:val="0"/>
              <w:color w:val="000000" w:themeColor="text1"/>
              <w:sz w:val="28"/>
              <w:szCs w:val="28"/>
            </w:rPr>
          </w:rPrChange>
        </w:rPr>
        <w:t xml:space="preserve"> </w:t>
      </w:r>
      <w:r w:rsidRPr="00BA3E54">
        <w:rPr>
          <w:rFonts w:ascii="Times" w:hAnsi="Times"/>
          <w:rPrChange w:id="342" w:author="Александр Соколов" w:date="2020-06-04T23:21:00Z">
            <w:rPr>
              <w:rFonts w:ascii="Times" w:hAnsi="Times"/>
              <w:i w:val="0"/>
              <w:color w:val="000000" w:themeColor="text1"/>
              <w:sz w:val="28"/>
              <w:szCs w:val="28"/>
              <w:lang w:val="en-US"/>
            </w:rPr>
          </w:rPrChange>
        </w:rPr>
        <w:t>build</w:t>
      </w:r>
    </w:p>
    <w:p w14:paraId="0734508C" w14:textId="657A3FFE" w:rsidR="00A648EC" w:rsidRPr="00BA3E54" w:rsidDel="00BA3E54" w:rsidRDefault="00A648EC" w:rsidP="00BA3E54">
      <w:pPr>
        <w:shd w:val="clear" w:color="auto" w:fill="FFFFFF"/>
        <w:spacing w:line="360" w:lineRule="auto"/>
        <w:ind w:firstLine="709"/>
        <w:jc w:val="both"/>
        <w:rPr>
          <w:del w:id="343" w:author="Александр Соколов" w:date="2020-06-04T23:22:00Z"/>
          <w:rFonts w:ascii="Times" w:hAnsi="Times"/>
          <w:sz w:val="28"/>
          <w:szCs w:val="28"/>
          <w:rPrChange w:id="344" w:author="Александр Соколов" w:date="2020-06-04T23:22:00Z">
            <w:rPr>
              <w:del w:id="345" w:author="Александр Соколов" w:date="2020-06-04T23:22:00Z"/>
              <w:rFonts w:ascii="Times" w:hAnsi="Times" w:cs="Courier New"/>
              <w:bCs/>
              <w:sz w:val="28"/>
              <w:szCs w:val="28"/>
              <w:shd w:val="clear" w:color="auto" w:fill="FFFFFF"/>
            </w:rPr>
          </w:rPrChange>
        </w:rPr>
        <w:pPrChange w:id="346" w:author="Александр Соколов" w:date="2020-06-04T23:22:00Z">
          <w:pPr/>
        </w:pPrChange>
      </w:pPr>
    </w:p>
    <w:p w14:paraId="7D02B950" w14:textId="7B93AEA4" w:rsidR="00CD58EA" w:rsidRPr="00BA3E54" w:rsidDel="00BA3E54" w:rsidRDefault="00A648EC" w:rsidP="00BA3E54">
      <w:pPr>
        <w:shd w:val="clear" w:color="auto" w:fill="FFFFFF"/>
        <w:spacing w:line="360" w:lineRule="auto"/>
        <w:ind w:firstLine="709"/>
        <w:jc w:val="both"/>
        <w:rPr>
          <w:del w:id="347" w:author="Александр Соколов" w:date="2020-06-04T23:22:00Z"/>
          <w:rFonts w:ascii="Times" w:hAnsi="Times"/>
          <w:sz w:val="28"/>
          <w:szCs w:val="28"/>
          <w:rPrChange w:id="348" w:author="Александр Соколов" w:date="2020-06-04T23:22:00Z">
            <w:rPr>
              <w:del w:id="349" w:author="Александр Соколов" w:date="2020-06-04T23:22:00Z"/>
              <w:rFonts w:ascii="Times" w:hAnsi="Times" w:cs="Tahoma"/>
              <w:color w:val="222222"/>
              <w:sz w:val="28"/>
              <w:szCs w:val="28"/>
              <w:shd w:val="clear" w:color="auto" w:fill="FFFFFF"/>
            </w:rPr>
          </w:rPrChange>
        </w:rPr>
        <w:pPrChange w:id="350" w:author="Александр Соколов" w:date="2020-06-04T23:22:00Z">
          <w:pPr>
            <w:spacing w:line="360" w:lineRule="auto"/>
          </w:pPr>
        </w:pPrChange>
      </w:pPr>
      <w:r w:rsidRPr="00BA3E54">
        <w:rPr>
          <w:rFonts w:ascii="Times" w:hAnsi="Times"/>
          <w:sz w:val="28"/>
          <w:szCs w:val="28"/>
          <w:rPrChange w:id="351" w:author="Александр Соколов" w:date="2020-06-04T23:22:00Z">
            <w:rPr>
              <w:rFonts w:ascii="Times" w:hAnsi="Times" w:cs="Tahoma"/>
              <w:color w:val="222222"/>
              <w:sz w:val="28"/>
              <w:szCs w:val="28"/>
              <w:shd w:val="clear" w:color="auto" w:fill="FFFFFF"/>
            </w:rPr>
          </w:rPrChange>
        </w:rPr>
        <w:t xml:space="preserve">Команда </w:t>
      </w:r>
      <w:proofErr w:type="spellStart"/>
      <w:r w:rsidRPr="00BA3E54">
        <w:rPr>
          <w:rFonts w:ascii="Times" w:hAnsi="Times"/>
          <w:sz w:val="28"/>
          <w:szCs w:val="28"/>
          <w:rPrChange w:id="352" w:author="Александр Соколов" w:date="2020-06-04T23:22:00Z">
            <w:rPr>
              <w:rFonts w:ascii="Times" w:hAnsi="Times" w:cs="Tahoma"/>
              <w:color w:val="222222"/>
              <w:sz w:val="28"/>
              <w:szCs w:val="28"/>
              <w:shd w:val="clear" w:color="auto" w:fill="FFFFFF"/>
            </w:rPr>
          </w:rPrChange>
        </w:rPr>
        <w:t>build</w:t>
      </w:r>
      <w:proofErr w:type="spellEnd"/>
      <w:r w:rsidRPr="00BA3E54">
        <w:rPr>
          <w:rFonts w:ascii="Times" w:hAnsi="Times"/>
          <w:sz w:val="28"/>
          <w:szCs w:val="28"/>
          <w:rPrChange w:id="353" w:author="Александр Соколов" w:date="2020-06-04T23:22:00Z">
            <w:rPr>
              <w:rFonts w:ascii="Times" w:hAnsi="Times" w:cs="Tahoma"/>
              <w:color w:val="222222"/>
              <w:sz w:val="28"/>
              <w:szCs w:val="28"/>
              <w:shd w:val="clear" w:color="auto" w:fill="FFFFFF"/>
            </w:rPr>
          </w:rPrChange>
        </w:rPr>
        <w:t xml:space="preserve"> использует значение инструкции FROM из файла </w:t>
      </w:r>
      <w:proofErr w:type="spellStart"/>
      <w:r w:rsidRPr="00BA3E54">
        <w:rPr>
          <w:rFonts w:ascii="Times" w:hAnsi="Times"/>
          <w:sz w:val="28"/>
          <w:szCs w:val="28"/>
          <w:rPrChange w:id="354" w:author="Александр Соколов" w:date="2020-06-04T23:22:00Z">
            <w:rPr>
              <w:rFonts w:ascii="Times" w:hAnsi="Times" w:cs="Tahoma"/>
              <w:color w:val="222222"/>
              <w:sz w:val="28"/>
              <w:szCs w:val="28"/>
              <w:shd w:val="clear" w:color="auto" w:fill="FFFFFF"/>
            </w:rPr>
          </w:rPrChange>
        </w:rPr>
        <w:t>Dockerfile</w:t>
      </w:r>
      <w:proofErr w:type="spellEnd"/>
      <w:r w:rsidRPr="00BA3E54">
        <w:rPr>
          <w:rFonts w:ascii="Times" w:hAnsi="Times"/>
          <w:sz w:val="28"/>
          <w:szCs w:val="28"/>
          <w:rPrChange w:id="355" w:author="Александр Соколов" w:date="2020-06-04T23:22:00Z">
            <w:rPr>
              <w:rFonts w:ascii="Times" w:hAnsi="Times" w:cs="Tahoma"/>
              <w:color w:val="222222"/>
              <w:sz w:val="28"/>
              <w:szCs w:val="28"/>
              <w:shd w:val="clear" w:color="auto" w:fill="FFFFFF"/>
            </w:rPr>
          </w:rPrChange>
        </w:rPr>
        <w:t xml:space="preserve"> как базовый образ после чего:</w:t>
      </w:r>
      <w:ins w:id="356" w:author="Александр Соколов" w:date="2020-06-04T23:22:00Z">
        <w:r w:rsidR="00BA3E54" w:rsidRPr="00BA3E54">
          <w:rPr>
            <w:rFonts w:ascii="Times" w:hAnsi="Times"/>
            <w:sz w:val="28"/>
            <w:szCs w:val="28"/>
            <w:rPrChange w:id="357" w:author="Александр Соколов" w:date="2020-06-04T23:22:00Z">
              <w:rPr>
                <w:rFonts w:ascii="Times" w:hAnsi="Times"/>
                <w:sz w:val="28"/>
                <w:szCs w:val="28"/>
                <w:lang w:val="en-US"/>
              </w:rPr>
            </w:rPrChange>
          </w:rPr>
          <w:t xml:space="preserve"> </w:t>
        </w:r>
      </w:ins>
    </w:p>
    <w:p w14:paraId="6C8C2394" w14:textId="48C7196C" w:rsidR="00CD58EA" w:rsidRPr="00DA45CF" w:rsidDel="00BA3E54" w:rsidRDefault="00BA3E54" w:rsidP="00BA3E54">
      <w:pPr>
        <w:shd w:val="clear" w:color="auto" w:fill="FFFFFF"/>
        <w:spacing w:line="360" w:lineRule="auto"/>
        <w:ind w:firstLine="709"/>
        <w:jc w:val="both"/>
        <w:rPr>
          <w:del w:id="358" w:author="Александр Соколов" w:date="2020-06-04T23:22:00Z"/>
          <w:rFonts w:ascii="Times" w:hAnsi="Times" w:cs="Tahoma"/>
          <w:color w:val="222222"/>
          <w:sz w:val="28"/>
          <w:szCs w:val="28"/>
          <w:shd w:val="clear" w:color="auto" w:fill="FFFFFF"/>
        </w:rPr>
        <w:pPrChange w:id="359" w:author="Александр Соколов" w:date="2020-06-04T23:22:00Z">
          <w:pPr>
            <w:pStyle w:val="a6"/>
            <w:numPr>
              <w:numId w:val="6"/>
            </w:numPr>
            <w:spacing w:line="360" w:lineRule="auto"/>
            <w:ind w:hanging="360"/>
          </w:pPr>
        </w:pPrChange>
      </w:pPr>
      <w:ins w:id="360" w:author="Александр Соколов" w:date="2020-06-04T23:22:00Z">
        <w:r>
          <w:rPr>
            <w:rFonts w:ascii="Times" w:hAnsi="Times" w:cs="Tahoma"/>
            <w:color w:val="222222"/>
            <w:sz w:val="28"/>
            <w:szCs w:val="28"/>
            <w:shd w:val="clear" w:color="auto" w:fill="FFFFFF"/>
          </w:rPr>
          <w:t xml:space="preserve">а) </w:t>
        </w:r>
      </w:ins>
      <w:r w:rsidR="00A648EC" w:rsidRPr="00DA45CF">
        <w:rPr>
          <w:rFonts w:ascii="Times" w:hAnsi="Times" w:cs="Tahoma"/>
          <w:color w:val="222222"/>
          <w:sz w:val="28"/>
          <w:szCs w:val="28"/>
          <w:shd w:val="clear" w:color="auto" w:fill="FFFFFF"/>
        </w:rPr>
        <w:t>запускает контейнер (</w:t>
      </w:r>
      <w:proofErr w:type="spellStart"/>
      <w:r w:rsidR="00A648EC" w:rsidRPr="00DA45CF">
        <w:rPr>
          <w:rFonts w:ascii="Times" w:hAnsi="Times" w:cs="Tahoma"/>
          <w:color w:val="222222"/>
          <w:sz w:val="28"/>
          <w:szCs w:val="28"/>
          <w:shd w:val="clear" w:color="auto" w:fill="FFFFFF"/>
        </w:rPr>
        <w:t>create</w:t>
      </w:r>
      <w:proofErr w:type="spellEnd"/>
      <w:r w:rsidR="00A648EC" w:rsidRPr="00DA45CF">
        <w:rPr>
          <w:rFonts w:ascii="Times" w:hAnsi="Times" w:cs="Tahoma"/>
          <w:color w:val="222222"/>
          <w:sz w:val="28"/>
          <w:szCs w:val="28"/>
          <w:shd w:val="clear" w:color="auto" w:fill="FFFFFF"/>
        </w:rPr>
        <w:t xml:space="preserve"> и </w:t>
      </w:r>
      <w:proofErr w:type="spellStart"/>
      <w:r w:rsidR="00A648EC" w:rsidRPr="00DA45CF">
        <w:rPr>
          <w:rFonts w:ascii="Times" w:hAnsi="Times" w:cs="Tahoma"/>
          <w:color w:val="222222"/>
          <w:sz w:val="28"/>
          <w:szCs w:val="28"/>
          <w:shd w:val="clear" w:color="auto" w:fill="FFFFFF"/>
        </w:rPr>
        <w:t>start</w:t>
      </w:r>
      <w:proofErr w:type="spellEnd"/>
      <w:r w:rsidR="00A648EC" w:rsidRPr="00DA45CF">
        <w:rPr>
          <w:rFonts w:ascii="Times" w:hAnsi="Times" w:cs="Tahoma"/>
          <w:color w:val="222222"/>
          <w:sz w:val="28"/>
          <w:szCs w:val="28"/>
          <w:shd w:val="clear" w:color="auto" w:fill="FFFFFF"/>
        </w:rPr>
        <w:t>)</w:t>
      </w:r>
      <w:ins w:id="361" w:author="Александр Соколов" w:date="2020-06-04T23:22:00Z">
        <w:r>
          <w:rPr>
            <w:rFonts w:ascii="Times" w:hAnsi="Times" w:cs="Tahoma"/>
            <w:color w:val="222222"/>
            <w:sz w:val="28"/>
            <w:szCs w:val="28"/>
            <w:shd w:val="clear" w:color="auto" w:fill="FFFFFF"/>
          </w:rPr>
          <w:t xml:space="preserve">; </w:t>
        </w:r>
      </w:ins>
    </w:p>
    <w:p w14:paraId="573DC5CC" w14:textId="1C458C9B" w:rsidR="00CD58EA" w:rsidRPr="00DA45CF" w:rsidDel="00BA3E54" w:rsidRDefault="00BA3E54" w:rsidP="00BA3E54">
      <w:pPr>
        <w:shd w:val="clear" w:color="auto" w:fill="FFFFFF"/>
        <w:spacing w:line="360" w:lineRule="auto"/>
        <w:ind w:firstLine="709"/>
        <w:jc w:val="both"/>
        <w:rPr>
          <w:del w:id="362" w:author="Александр Соколов" w:date="2020-06-04T23:22:00Z"/>
          <w:rFonts w:ascii="Times" w:hAnsi="Times" w:cs="Tahoma"/>
          <w:color w:val="222222"/>
          <w:sz w:val="28"/>
          <w:szCs w:val="28"/>
          <w:shd w:val="clear" w:color="auto" w:fill="FFFFFF"/>
        </w:rPr>
        <w:pPrChange w:id="363" w:author="Александр Соколов" w:date="2020-06-04T23:22:00Z">
          <w:pPr>
            <w:pStyle w:val="a6"/>
            <w:numPr>
              <w:numId w:val="6"/>
            </w:numPr>
            <w:spacing w:line="360" w:lineRule="auto"/>
            <w:ind w:hanging="360"/>
          </w:pPr>
        </w:pPrChange>
      </w:pPr>
      <w:ins w:id="364" w:author="Александр Соколов" w:date="2020-06-04T23:22:00Z">
        <w:r>
          <w:rPr>
            <w:rFonts w:ascii="Times" w:hAnsi="Times" w:cs="Tahoma"/>
            <w:color w:val="222222"/>
            <w:sz w:val="28"/>
            <w:szCs w:val="28"/>
            <w:shd w:val="clear" w:color="auto" w:fill="FFFFFF"/>
          </w:rPr>
          <w:t xml:space="preserve">б) </w:t>
        </w:r>
      </w:ins>
      <w:r w:rsidR="00A648EC" w:rsidRPr="00DA45CF">
        <w:rPr>
          <w:rFonts w:ascii="Times" w:hAnsi="Times" w:cs="Tahoma"/>
          <w:color w:val="222222"/>
          <w:sz w:val="28"/>
          <w:szCs w:val="28"/>
          <w:shd w:val="clear" w:color="auto" w:fill="FFFFFF"/>
        </w:rPr>
        <w:t>изменяет слой для записи</w:t>
      </w:r>
      <w:ins w:id="365" w:author="Александр Соколов" w:date="2020-06-04T23:22:00Z">
        <w:r>
          <w:rPr>
            <w:rFonts w:ascii="Times" w:hAnsi="Times" w:cs="Tahoma"/>
            <w:color w:val="222222"/>
            <w:sz w:val="28"/>
            <w:szCs w:val="28"/>
            <w:shd w:val="clear" w:color="auto" w:fill="FFFFFF"/>
          </w:rPr>
          <w:t xml:space="preserve">; </w:t>
        </w:r>
      </w:ins>
    </w:p>
    <w:p w14:paraId="77DA05A3" w14:textId="3030D05E" w:rsidR="00A648EC" w:rsidRPr="00DA45CF" w:rsidRDefault="00BA3E54" w:rsidP="00BA3E54">
      <w:pPr>
        <w:shd w:val="clear" w:color="auto" w:fill="FFFFFF"/>
        <w:spacing w:line="360" w:lineRule="auto"/>
        <w:ind w:firstLine="709"/>
        <w:jc w:val="both"/>
        <w:rPr>
          <w:rFonts w:ascii="Times" w:hAnsi="Times" w:cs="Tahoma"/>
          <w:color w:val="222222"/>
          <w:sz w:val="28"/>
          <w:szCs w:val="28"/>
          <w:shd w:val="clear" w:color="auto" w:fill="FFFFFF"/>
        </w:rPr>
        <w:pPrChange w:id="366" w:author="Александр Соколов" w:date="2020-06-04T23:22:00Z">
          <w:pPr>
            <w:pStyle w:val="a6"/>
            <w:numPr>
              <w:numId w:val="6"/>
            </w:numPr>
            <w:spacing w:line="360" w:lineRule="auto"/>
            <w:ind w:hanging="360"/>
          </w:pPr>
        </w:pPrChange>
      </w:pPr>
      <w:ins w:id="367" w:author="Александр Соколов" w:date="2020-06-04T23:22:00Z">
        <w:r>
          <w:rPr>
            <w:rFonts w:ascii="Times" w:hAnsi="Times" w:cs="Tahoma"/>
            <w:color w:val="222222"/>
            <w:sz w:val="28"/>
            <w:szCs w:val="28"/>
            <w:shd w:val="clear" w:color="auto" w:fill="FFFFFF"/>
          </w:rPr>
          <w:t xml:space="preserve">в) вызывает операцию </w:t>
        </w:r>
      </w:ins>
      <w:del w:id="368" w:author="Александр Соколов" w:date="2020-06-04T23:22:00Z">
        <w:r w:rsidR="00A648EC" w:rsidRPr="00DA45CF" w:rsidDel="00BA3E54">
          <w:rPr>
            <w:rFonts w:ascii="Times" w:hAnsi="Times" w:cs="Tahoma"/>
            <w:color w:val="222222"/>
            <w:sz w:val="28"/>
            <w:szCs w:val="28"/>
            <w:shd w:val="clear" w:color="auto" w:fill="FFFFFF"/>
          </w:rPr>
          <w:delText xml:space="preserve">делает </w:delText>
        </w:r>
      </w:del>
      <w:proofErr w:type="spellStart"/>
      <w:r w:rsidR="00A648EC" w:rsidRPr="00DA45CF">
        <w:rPr>
          <w:rFonts w:ascii="Times" w:hAnsi="Times" w:cs="Tahoma"/>
          <w:color w:val="222222"/>
          <w:sz w:val="28"/>
          <w:szCs w:val="28"/>
          <w:shd w:val="clear" w:color="auto" w:fill="FFFFFF"/>
        </w:rPr>
        <w:t>commit</w:t>
      </w:r>
      <w:proofErr w:type="spellEnd"/>
      <w:ins w:id="369" w:author="Александр Соколов" w:date="2020-06-04T23:22:00Z">
        <w:r>
          <w:rPr>
            <w:rFonts w:ascii="Times" w:hAnsi="Times" w:cs="Tahoma"/>
            <w:color w:val="222222"/>
            <w:sz w:val="28"/>
            <w:szCs w:val="28"/>
            <w:shd w:val="clear" w:color="auto" w:fill="FFFFFF"/>
          </w:rPr>
          <w:t>.</w:t>
        </w:r>
      </w:ins>
    </w:p>
    <w:p w14:paraId="021738F4" w14:textId="77777777" w:rsidR="00CD58EA" w:rsidRPr="00DA45CF" w:rsidRDefault="00A648EC" w:rsidP="00BA3E54">
      <w:pPr>
        <w:spacing w:line="360" w:lineRule="auto"/>
        <w:ind w:firstLine="709"/>
        <w:jc w:val="both"/>
        <w:rPr>
          <w:rFonts w:ascii="Times" w:hAnsi="Times" w:cs="Tahoma"/>
          <w:b/>
          <w:bCs/>
          <w:sz w:val="28"/>
          <w:szCs w:val="28"/>
          <w:shd w:val="clear" w:color="auto" w:fill="FFFFFF"/>
        </w:rPr>
        <w:pPrChange w:id="370" w:author="Александр Соколов" w:date="2020-06-04T23:23:00Z">
          <w:pPr>
            <w:spacing w:line="360" w:lineRule="auto"/>
            <w:jc w:val="both"/>
          </w:pPr>
        </w:pPrChange>
      </w:pPr>
      <w:r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Мы получили базовый образ, который был назван </w:t>
      </w:r>
      <w:r w:rsidRPr="00DA45CF">
        <w:rPr>
          <w:rFonts w:ascii="Times" w:hAnsi="Times" w:cs="Tahoma"/>
          <w:b/>
          <w:bCs/>
          <w:sz w:val="28"/>
          <w:szCs w:val="28"/>
          <w:shd w:val="clear" w:color="auto" w:fill="FFFFFF"/>
        </w:rPr>
        <w:t>python-latexmk:3.7.6-slim-buster.</w:t>
      </w:r>
    </w:p>
    <w:p w14:paraId="4FF08A22" w14:textId="0C113860" w:rsidR="001C139C" w:rsidDel="00BA3E54" w:rsidRDefault="00A07248" w:rsidP="00BA3E54">
      <w:pPr>
        <w:spacing w:line="360" w:lineRule="auto"/>
        <w:ind w:firstLine="709"/>
        <w:jc w:val="both"/>
        <w:rPr>
          <w:del w:id="371" w:author="Александр Соколов" w:date="2020-06-04T23:23:00Z"/>
          <w:rFonts w:ascii="Times" w:hAnsi="Times" w:cs="Tahoma"/>
          <w:sz w:val="28"/>
          <w:szCs w:val="28"/>
          <w:shd w:val="clear" w:color="auto" w:fill="FFFFFF"/>
        </w:rPr>
        <w:pPrChange w:id="372" w:author="Александр Соколов" w:date="2020-06-04T23:23:00Z">
          <w:pPr>
            <w:spacing w:line="360" w:lineRule="auto"/>
            <w:jc w:val="both"/>
          </w:pPr>
        </w:pPrChange>
      </w:pPr>
      <w:r w:rsidRPr="00DA45CF">
        <w:rPr>
          <w:rFonts w:ascii="Times" w:hAnsi="Times" w:cs="Tahoma"/>
          <w:sz w:val="28"/>
          <w:szCs w:val="28"/>
          <w:shd w:val="clear" w:color="auto" w:fill="FFFFFF"/>
        </w:rPr>
        <w:t xml:space="preserve">С помощью команды </w:t>
      </w:r>
      <w:r w:rsidRPr="00DA45CF">
        <w:rPr>
          <w:rFonts w:ascii="Times" w:hAnsi="Times" w:cs="Tahoma"/>
          <w:b/>
          <w:sz w:val="28"/>
          <w:szCs w:val="28"/>
          <w:shd w:val="clear" w:color="auto" w:fill="FFFFFF"/>
          <w:lang w:val="en-US"/>
        </w:rPr>
        <w:t>docker</w:t>
      </w:r>
      <w:r w:rsidRPr="00DA45CF">
        <w:rPr>
          <w:rFonts w:ascii="Times" w:hAnsi="Times" w:cs="Tahoma"/>
          <w:b/>
          <w:sz w:val="28"/>
          <w:szCs w:val="28"/>
          <w:shd w:val="clear" w:color="auto" w:fill="FFFFFF"/>
        </w:rPr>
        <w:t xml:space="preserve"> </w:t>
      </w:r>
      <w:r w:rsidRPr="00DA45CF">
        <w:rPr>
          <w:rFonts w:ascii="Times" w:hAnsi="Times" w:cs="Tahoma"/>
          <w:b/>
          <w:sz w:val="28"/>
          <w:szCs w:val="28"/>
          <w:shd w:val="clear" w:color="auto" w:fill="FFFFFF"/>
          <w:lang w:val="en-US"/>
        </w:rPr>
        <w:t>pull</w:t>
      </w:r>
      <w:r w:rsidRPr="00DA45CF">
        <w:rPr>
          <w:rFonts w:ascii="Times" w:hAnsi="Times" w:cs="Tahoma"/>
          <w:sz w:val="28"/>
          <w:szCs w:val="28"/>
          <w:shd w:val="clear" w:color="auto" w:fill="FFFFFF"/>
        </w:rPr>
        <w:t xml:space="preserve"> мы разместили данный образ в </w:t>
      </w:r>
      <w:proofErr w:type="spellStart"/>
      <w:r w:rsidRPr="00DA45CF">
        <w:rPr>
          <w:rFonts w:ascii="Times" w:hAnsi="Times" w:cs="Tahoma"/>
          <w:sz w:val="28"/>
          <w:szCs w:val="28"/>
          <w:shd w:val="clear" w:color="auto" w:fill="FFFFFF"/>
        </w:rPr>
        <w:t>Docker</w:t>
      </w:r>
      <w:proofErr w:type="spellEnd"/>
      <w:r w:rsidRPr="00DA45CF">
        <w:rPr>
          <w:rFonts w:ascii="Times" w:hAnsi="Times" w:cs="Tahoma"/>
          <w:sz w:val="28"/>
          <w:szCs w:val="28"/>
          <w:shd w:val="clear" w:color="auto" w:fill="FFFFFF"/>
        </w:rPr>
        <w:t xml:space="preserve"> </w:t>
      </w:r>
      <w:proofErr w:type="spellStart"/>
      <w:r w:rsidRPr="00DA45CF">
        <w:rPr>
          <w:rFonts w:ascii="Times" w:hAnsi="Times" w:cs="Tahoma"/>
          <w:sz w:val="28"/>
          <w:szCs w:val="28"/>
          <w:shd w:val="clear" w:color="auto" w:fill="FFFFFF"/>
        </w:rPr>
        <w:t>Hub</w:t>
      </w:r>
      <w:proofErr w:type="spellEnd"/>
      <w:r w:rsidRPr="00DA45CF">
        <w:rPr>
          <w:rFonts w:ascii="Times" w:hAnsi="Times" w:cs="Tahoma"/>
          <w:sz w:val="28"/>
          <w:szCs w:val="28"/>
          <w:shd w:val="clear" w:color="auto" w:fill="FFFFFF"/>
        </w:rPr>
        <w:t xml:space="preserve"> - крупнейшую в мире библиотеку для контейнерных образов</w:t>
      </w:r>
      <w:r w:rsidR="004C78FE" w:rsidRPr="00DA45CF">
        <w:rPr>
          <w:rFonts w:ascii="Times" w:hAnsi="Times" w:cs="Tahoma"/>
          <w:sz w:val="28"/>
          <w:szCs w:val="28"/>
          <w:shd w:val="clear" w:color="auto" w:fill="FFFFFF"/>
        </w:rPr>
        <w:t xml:space="preserve"> </w:t>
      </w:r>
      <w:r w:rsidR="00B54E1E" w:rsidRPr="00B54E1E">
        <w:rPr>
          <w:rFonts w:ascii="Times" w:hAnsi="Times" w:cs="Tahoma"/>
          <w:sz w:val="28"/>
          <w:szCs w:val="28"/>
          <w:shd w:val="clear" w:color="auto" w:fill="FFFFFF"/>
        </w:rPr>
        <w:t>[15</w:t>
      </w:r>
      <w:r w:rsidRPr="00DA45CF">
        <w:rPr>
          <w:rFonts w:ascii="Times" w:hAnsi="Times" w:cs="Tahoma"/>
          <w:sz w:val="28"/>
          <w:szCs w:val="28"/>
          <w:shd w:val="clear" w:color="auto" w:fill="FFFFFF"/>
        </w:rPr>
        <w:t>]</w:t>
      </w:r>
      <w:r w:rsidR="005C0F91" w:rsidRPr="00DA45CF">
        <w:rPr>
          <w:rFonts w:ascii="Times" w:hAnsi="Times" w:cs="Tahoma"/>
          <w:sz w:val="28"/>
          <w:szCs w:val="28"/>
          <w:shd w:val="clear" w:color="auto" w:fill="FFFFFF"/>
        </w:rPr>
        <w:t>, для возможности его использования в основном проекте</w:t>
      </w:r>
      <w:r w:rsidR="00D01A88" w:rsidRPr="00DA45CF">
        <w:rPr>
          <w:rFonts w:ascii="Times" w:hAnsi="Times" w:cs="Tahoma"/>
          <w:sz w:val="28"/>
          <w:szCs w:val="28"/>
          <w:shd w:val="clear" w:color="auto" w:fill="FFFFFF"/>
        </w:rPr>
        <w:t>.</w:t>
      </w:r>
    </w:p>
    <w:p w14:paraId="59F01B9C" w14:textId="77777777" w:rsidR="00A8072F" w:rsidRDefault="00A8072F" w:rsidP="00BA3E54">
      <w:pPr>
        <w:spacing w:line="360" w:lineRule="auto"/>
        <w:ind w:firstLine="709"/>
        <w:jc w:val="both"/>
        <w:rPr>
          <w:rFonts w:ascii="Times" w:hAnsi="Times" w:cs="Tahoma"/>
          <w:sz w:val="28"/>
          <w:szCs w:val="28"/>
        </w:rPr>
        <w:pPrChange w:id="373" w:author="Александр Соколов" w:date="2020-06-04T23:23:00Z">
          <w:pPr>
            <w:spacing w:line="360" w:lineRule="auto"/>
            <w:jc w:val="both"/>
          </w:pPr>
        </w:pPrChange>
      </w:pPr>
    </w:p>
    <w:p w14:paraId="6B6017AC" w14:textId="77777777" w:rsidR="004F4180" w:rsidRDefault="00EB7215" w:rsidP="00F1776E">
      <w:pPr>
        <w:pStyle w:val="1"/>
        <w:numPr>
          <w:ilvl w:val="1"/>
          <w:numId w:val="8"/>
        </w:numPr>
        <w:jc w:val="center"/>
      </w:pPr>
      <w:bookmarkStart w:id="374" w:name="_Toc42184748"/>
      <w:r>
        <w:t>Реализация основных компонентов</w:t>
      </w:r>
      <w:bookmarkEnd w:id="374"/>
    </w:p>
    <w:p w14:paraId="6078FFD1" w14:textId="71EEA31D" w:rsidR="00EB7215" w:rsidRPr="00EB7215" w:rsidDel="00DE314E" w:rsidRDefault="00EB7215" w:rsidP="00DE314E">
      <w:pPr>
        <w:ind w:firstLine="708"/>
        <w:rPr>
          <w:del w:id="375" w:author="Александр Соколов" w:date="2020-06-04T23:24:00Z"/>
        </w:rPr>
        <w:pPrChange w:id="376" w:author="Александр Соколов" w:date="2020-06-04T23:25:00Z">
          <w:pPr/>
        </w:pPrChange>
      </w:pPr>
    </w:p>
    <w:p w14:paraId="1CFAE924" w14:textId="77777777" w:rsidR="006B1390" w:rsidRPr="00DA45CF" w:rsidRDefault="001C139C" w:rsidP="00DE314E">
      <w:pPr>
        <w:spacing w:line="360" w:lineRule="auto"/>
        <w:ind w:firstLine="708"/>
        <w:rPr>
          <w:rFonts w:ascii="Times" w:hAnsi="Times" w:cs="Tahoma"/>
          <w:sz w:val="28"/>
          <w:szCs w:val="28"/>
        </w:rPr>
        <w:pPrChange w:id="377" w:author="Александр Соколов" w:date="2020-06-04T23:25:00Z">
          <w:pPr>
            <w:spacing w:line="360" w:lineRule="auto"/>
            <w:ind w:firstLine="708"/>
          </w:pPr>
        </w:pPrChange>
      </w:pPr>
      <w:r w:rsidRPr="00DA45CF">
        <w:rPr>
          <w:rFonts w:ascii="Times" w:hAnsi="Times" w:cs="Tahoma"/>
          <w:bCs/>
          <w:sz w:val="28"/>
          <w:szCs w:val="28"/>
          <w:shd w:val="clear" w:color="auto" w:fill="FFFFFF"/>
        </w:rPr>
        <w:t>Отчеты</w:t>
      </w:r>
      <w:r w:rsidR="00E867DD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 располагаются в репозитории </w:t>
      </w:r>
      <w:r w:rsidR="00E867DD" w:rsidRPr="00DA45CF">
        <w:rPr>
          <w:rFonts w:ascii="Times" w:hAnsi="Times" w:cs="Tahoma"/>
          <w:bCs/>
          <w:sz w:val="28"/>
          <w:szCs w:val="28"/>
          <w:shd w:val="clear" w:color="auto" w:fill="FFFFFF"/>
          <w:lang w:val="en-US"/>
        </w:rPr>
        <w:t>GitLab</w:t>
      </w:r>
      <w:r w:rsidR="004F4180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. </w:t>
      </w:r>
      <w:r w:rsidR="00F1776E">
        <w:rPr>
          <w:rFonts w:ascii="Times" w:hAnsi="Times" w:cs="Tahoma"/>
          <w:bCs/>
          <w:sz w:val="28"/>
          <w:szCs w:val="28"/>
          <w:shd w:val="clear" w:color="auto" w:fill="FFFFFF"/>
        </w:rPr>
        <w:t>Т</w:t>
      </w:r>
      <w:r w:rsidR="00E867DD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ребуется </w:t>
      </w:r>
      <w:r w:rsidR="00E867DD" w:rsidRPr="00DA45CF">
        <w:rPr>
          <w:rFonts w:ascii="Times" w:hAnsi="Times" w:cs="Tahoma"/>
          <w:bCs/>
          <w:sz w:val="28"/>
          <w:szCs w:val="28"/>
          <w:shd w:val="clear" w:color="auto" w:fill="FFFFFF"/>
          <w:lang w:val="en-US"/>
        </w:rPr>
        <w:t>API</w:t>
      </w:r>
      <w:r w:rsidR="00F1776E">
        <w:rPr>
          <w:rFonts w:ascii="Times" w:hAnsi="Times" w:cs="Tahoma"/>
          <w:bCs/>
          <w:sz w:val="28"/>
          <w:szCs w:val="28"/>
          <w:shd w:val="clear" w:color="auto" w:fill="FFFFFF"/>
        </w:rPr>
        <w:t>-интерфейс</w:t>
      </w:r>
      <w:r w:rsidR="00E867DD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, позволяющий получать данные и </w:t>
      </w:r>
      <w:r w:rsidR="00EA5991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>оперировать</w:t>
      </w:r>
      <w:r w:rsidR="00E867DD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 ими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. 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  <w:lang w:val="en-US"/>
        </w:rPr>
        <w:t>Gitlab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 предоставляет </w:t>
      </w:r>
      <w:r w:rsidR="00F1776E">
        <w:rPr>
          <w:rFonts w:ascii="Times" w:hAnsi="Times" w:cs="Tahoma"/>
          <w:bCs/>
          <w:sz w:val="28"/>
          <w:szCs w:val="28"/>
          <w:shd w:val="clear" w:color="auto" w:fill="FFFFFF"/>
          <w:lang w:val="en-US"/>
        </w:rPr>
        <w:t>API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>-</w:t>
      </w:r>
      <w:r w:rsidR="00EA5991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>интерфейс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 вместе с </w:t>
      </w:r>
      <w:r w:rsidR="00F1776E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подробной 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>документацией</w:t>
      </w:r>
      <w:r w:rsidR="00B54E1E" w:rsidRPr="00B54E1E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 </w:t>
      </w:r>
      <w:r w:rsidR="006B1390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>[</w:t>
      </w:r>
      <w:r w:rsidR="00B54E1E" w:rsidRPr="00B54E1E">
        <w:rPr>
          <w:rFonts w:ascii="Times" w:hAnsi="Times" w:cs="Tahoma"/>
          <w:sz w:val="28"/>
          <w:szCs w:val="28"/>
        </w:rPr>
        <w:t>16</w:t>
      </w:r>
      <w:r w:rsidR="006B1390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>]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. Чтобы не посылать 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  <w:lang w:val="en-US"/>
        </w:rPr>
        <w:t>get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>/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  <w:lang w:val="en-US"/>
        </w:rPr>
        <w:t>post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 запросы, был использован модуль 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  <w:lang w:val="en-US"/>
        </w:rPr>
        <w:t>python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>-</w:t>
      </w:r>
      <w:proofErr w:type="spellStart"/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  <w:lang w:val="en-US"/>
        </w:rPr>
        <w:t>gitlab</w:t>
      </w:r>
      <w:proofErr w:type="spellEnd"/>
      <w:r w:rsidR="00B54E1E" w:rsidRPr="00B54E1E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 </w:t>
      </w:r>
      <w:r w:rsidR="006B1390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>[</w:t>
      </w:r>
      <w:r w:rsidR="00B54E1E" w:rsidRPr="00B54E1E">
        <w:rPr>
          <w:rFonts w:ascii="Times" w:hAnsi="Times" w:cs="Tahoma"/>
          <w:sz w:val="28"/>
          <w:szCs w:val="28"/>
        </w:rPr>
        <w:t>17</w:t>
      </w:r>
      <w:r w:rsidR="006B1390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>]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>, предоставляя возможность</w:t>
      </w:r>
      <w:r w:rsidR="006B1390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 работать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 с сущностями 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  <w:lang w:val="en-US"/>
        </w:rPr>
        <w:t>GitLab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 как 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  <w:lang w:val="en-US"/>
        </w:rPr>
        <w:t>python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>-объектами.</w:t>
      </w:r>
    </w:p>
    <w:p w14:paraId="60CED95A" w14:textId="77777777" w:rsidR="006B1390" w:rsidRPr="00DA45CF" w:rsidRDefault="006B1390" w:rsidP="00DE314E">
      <w:pPr>
        <w:spacing w:line="360" w:lineRule="auto"/>
        <w:ind w:firstLine="708"/>
        <w:rPr>
          <w:rFonts w:ascii="Times" w:hAnsi="Times" w:cs="Tahoma"/>
          <w:bCs/>
          <w:sz w:val="28"/>
          <w:szCs w:val="28"/>
          <w:shd w:val="clear" w:color="auto" w:fill="FFFFFF"/>
        </w:rPr>
        <w:pPrChange w:id="378" w:author="Александр Соколов" w:date="2020-06-04T23:25:00Z">
          <w:pPr>
            <w:spacing w:line="360" w:lineRule="auto"/>
          </w:pPr>
        </w:pPrChange>
      </w:pPr>
      <w:r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Как было замечено </w:t>
      </w:r>
      <w:r w:rsidR="007217A3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ранее, </w:t>
      </w:r>
      <w:r w:rsidR="007217A3" w:rsidRPr="00DA45CF">
        <w:rPr>
          <w:rFonts w:ascii="Times" w:hAnsi="Times" w:cs="Tahoma"/>
          <w:bCs/>
          <w:sz w:val="28"/>
          <w:szCs w:val="28"/>
          <w:shd w:val="clear" w:color="auto" w:fill="FFFFFF"/>
          <w:lang w:val="en-US"/>
        </w:rPr>
        <w:t>Django</w:t>
      </w:r>
      <w:r w:rsidR="007217A3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 включает в себя </w:t>
      </w:r>
      <w:r w:rsidR="007217A3" w:rsidRPr="00DA45CF">
        <w:rPr>
          <w:rFonts w:ascii="Times" w:hAnsi="Times" w:cs="Tahoma"/>
          <w:bCs/>
          <w:sz w:val="28"/>
          <w:szCs w:val="28"/>
          <w:shd w:val="clear" w:color="auto" w:fill="FFFFFF"/>
          <w:lang w:val="en-US"/>
        </w:rPr>
        <w:t>ORM</w:t>
      </w:r>
      <w:r w:rsidR="007217A3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, позволяя оперировать не запросами к базе данных, а методами и классами </w:t>
      </w:r>
      <w:r w:rsidR="007217A3" w:rsidRPr="00DA45CF">
        <w:rPr>
          <w:rFonts w:ascii="Times" w:hAnsi="Times" w:cs="Tahoma"/>
          <w:bCs/>
          <w:sz w:val="28"/>
          <w:szCs w:val="28"/>
          <w:shd w:val="clear" w:color="auto" w:fill="FFFFFF"/>
          <w:lang w:val="en-US"/>
        </w:rPr>
        <w:t>python</w:t>
      </w:r>
      <w:r w:rsidR="007217A3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>.</w:t>
      </w:r>
    </w:p>
    <w:p w14:paraId="7A753246" w14:textId="77777777" w:rsidR="007217A3" w:rsidRDefault="007217A3" w:rsidP="00DE314E">
      <w:pPr>
        <w:spacing w:line="360" w:lineRule="auto"/>
        <w:ind w:firstLine="708"/>
        <w:rPr>
          <w:rFonts w:ascii="Times" w:hAnsi="Times" w:cs="Courier New"/>
          <w:bCs/>
          <w:sz w:val="28"/>
          <w:szCs w:val="28"/>
          <w:shd w:val="clear" w:color="auto" w:fill="FFFFFF"/>
        </w:rPr>
        <w:pPrChange w:id="379" w:author="Александр Соколов" w:date="2020-06-04T23:25:00Z">
          <w:pPr>
            <w:spacing w:line="360" w:lineRule="auto"/>
          </w:pPr>
        </w:pPrChange>
      </w:pPr>
      <w:r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На основе схемы таблиц были сформированы соответствующие </w:t>
      </w:r>
      <w:r w:rsidRPr="00DA45CF">
        <w:rPr>
          <w:rFonts w:ascii="Times" w:hAnsi="Times" w:cs="Tahoma"/>
          <w:bCs/>
          <w:sz w:val="28"/>
          <w:szCs w:val="28"/>
          <w:shd w:val="clear" w:color="auto" w:fill="FFFFFF"/>
          <w:lang w:val="en-US"/>
        </w:rPr>
        <w:t>Django</w:t>
      </w:r>
      <w:r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 модели:</w:t>
      </w:r>
    </w:p>
    <w:p w14:paraId="7D16ACCC" w14:textId="77777777" w:rsidR="007F0393" w:rsidRPr="00DE314E" w:rsidRDefault="007F0393" w:rsidP="007F0393">
      <w:pPr>
        <w:rPr>
          <w:rFonts w:ascii="Times" w:hAnsi="Times" w:cs="Tahoma"/>
          <w:rPrChange w:id="380" w:author="Александр Соколов" w:date="2020-06-04T23:25:00Z">
            <w:rPr>
              <w:rFonts w:ascii="Times" w:hAnsi="Times" w:cs="Tahoma"/>
              <w:sz w:val="28"/>
              <w:szCs w:val="28"/>
            </w:rPr>
          </w:rPrChange>
        </w:rPr>
      </w:pPr>
      <w:r w:rsidRPr="00DE314E">
        <w:rPr>
          <w:rFonts w:ascii="Times" w:hAnsi="Times" w:cs="Tahoma"/>
          <w:rPrChange w:id="381" w:author="Александр Соколов" w:date="2020-06-04T23:25:00Z">
            <w:rPr>
              <w:rFonts w:ascii="Times" w:hAnsi="Times" w:cs="Tahoma"/>
              <w:sz w:val="28"/>
              <w:szCs w:val="28"/>
            </w:rPr>
          </w:rPrChange>
        </w:rPr>
        <w:t xml:space="preserve">Листинг </w:t>
      </w:r>
      <w:r w:rsidR="007D3EDF" w:rsidRPr="00DE314E">
        <w:rPr>
          <w:rFonts w:ascii="Times" w:hAnsi="Times" w:cs="Tahoma"/>
          <w:rPrChange w:id="382" w:author="Александр Соколов" w:date="2020-06-04T23:25:00Z">
            <w:rPr>
              <w:rFonts w:ascii="Times" w:hAnsi="Times" w:cs="Tahoma"/>
              <w:sz w:val="28"/>
              <w:szCs w:val="28"/>
            </w:rPr>
          </w:rPrChange>
        </w:rPr>
        <w:t>2</w:t>
      </w:r>
      <w:r w:rsidRPr="00DE314E">
        <w:rPr>
          <w:rFonts w:ascii="Times" w:hAnsi="Times" w:cs="Tahoma"/>
          <w:rPrChange w:id="383" w:author="Александр Соколов" w:date="2020-06-04T23:25:00Z">
            <w:rPr>
              <w:rFonts w:ascii="Times" w:hAnsi="Times" w:cs="Tahoma"/>
              <w:sz w:val="28"/>
              <w:szCs w:val="28"/>
            </w:rPr>
          </w:rPrChange>
        </w:rPr>
        <w:t xml:space="preserve">. </w:t>
      </w:r>
      <w:r w:rsidRPr="00DE314E">
        <w:rPr>
          <w:rFonts w:ascii="Times" w:hAnsi="Times" w:cs="Tahoma"/>
          <w:lang w:val="en-US"/>
          <w:rPrChange w:id="384" w:author="Александр Соколов" w:date="2020-06-04T23:25:00Z">
            <w:rPr>
              <w:rFonts w:ascii="Times" w:hAnsi="Times" w:cs="Tahoma"/>
              <w:sz w:val="28"/>
              <w:szCs w:val="28"/>
              <w:lang w:val="en-US"/>
            </w:rPr>
          </w:rPrChange>
        </w:rPr>
        <w:t>Django</w:t>
      </w:r>
      <w:r w:rsidRPr="00DE314E">
        <w:rPr>
          <w:rFonts w:ascii="Times" w:hAnsi="Times" w:cs="Tahoma"/>
          <w:rPrChange w:id="385" w:author="Александр Соколов" w:date="2020-06-04T23:25:00Z">
            <w:rPr>
              <w:rFonts w:ascii="Times" w:hAnsi="Times" w:cs="Tahoma"/>
              <w:sz w:val="28"/>
              <w:szCs w:val="28"/>
            </w:rPr>
          </w:rPrChange>
        </w:rPr>
        <w:t>-модели базы данных.</w:t>
      </w:r>
    </w:p>
    <w:p w14:paraId="69F01A99" w14:textId="099EB2D4" w:rsidR="007F0393" w:rsidDel="00DE314E" w:rsidRDefault="007F0393" w:rsidP="007F0393">
      <w:pPr>
        <w:rPr>
          <w:del w:id="386" w:author="Александр Соколов" w:date="2020-06-04T23:26:00Z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623"/>
      </w:tblGrid>
      <w:tr w:rsidR="00DE314E" w14:paraId="30FC83E2" w14:textId="77777777" w:rsidTr="00DE314E">
        <w:trPr>
          <w:ins w:id="387" w:author="Александр Соколов" w:date="2020-06-04T23:25:00Z"/>
        </w:trPr>
        <w:tc>
          <w:tcPr>
            <w:tcW w:w="9623" w:type="dxa"/>
          </w:tcPr>
          <w:p w14:paraId="7780F5FE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388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RangeStart w:id="389" w:author="Александр Соколов" w:date="2020-06-04T23:25:00Z" w:name="move42205547"/>
            <w:moveTo w:id="390" w:author="Александр Соколов" w:date="2020-06-04T23:25:00Z"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from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</w:t>
              </w:r>
              <w:proofErr w:type="spellStart"/>
              <w:r w:rsidRPr="007217A3">
                <w:rPr>
                  <w:rFonts w:ascii="JetBrains Mono" w:hAnsi="JetBrains Mono"/>
                  <w:b/>
                  <w:bCs/>
                  <w:color w:val="0E84B5"/>
                  <w:lang w:val="en-US"/>
                </w:rPr>
                <w:t>django.db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import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models</w:t>
              </w:r>
            </w:moveTo>
          </w:p>
          <w:p w14:paraId="296A11DA" w14:textId="6698B404" w:rsidR="00DE314E" w:rsidRPr="007217A3" w:rsidDel="00DE314E" w:rsidRDefault="00DE314E" w:rsidP="00DE314E">
            <w:pPr>
              <w:pStyle w:val="HTML0"/>
              <w:spacing w:line="244" w:lineRule="atLeast"/>
              <w:rPr>
                <w:del w:id="391" w:author="Александр Соколов" w:date="2020-06-04T23:25:00Z"/>
                <w:moveTo w:id="392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</w:p>
          <w:p w14:paraId="653BA658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393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394" w:author="Александр Соколов" w:date="2020-06-04T23:25:00Z"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class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</w:t>
              </w:r>
              <w:proofErr w:type="spellStart"/>
              <w:r w:rsidRPr="007217A3">
                <w:rPr>
                  <w:rFonts w:ascii="JetBrains Mono" w:hAnsi="JetBrains Mono"/>
                  <w:b/>
                  <w:bCs/>
                  <w:color w:val="BB0066"/>
                  <w:lang w:val="en-US"/>
                </w:rPr>
                <w:t>Solun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models.Model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):</w:t>
              </w:r>
            </w:moveTo>
          </w:p>
          <w:p w14:paraId="3C69691E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395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396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slnid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models.CharField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primary_key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,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max_length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b/>
                  <w:bCs/>
                  <w:color w:val="0000DD"/>
                  <w:lang w:val="en-US"/>
                </w:rPr>
                <w:t>3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32F273FF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397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398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dscra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models.CharField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max_length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b/>
                  <w:bCs/>
                  <w:color w:val="0000DD"/>
                  <w:lang w:val="en-US"/>
                </w:rPr>
                <w:t>50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1A58DE26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399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00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slnna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models.CharField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(unique=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,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max_length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b/>
                  <w:bCs/>
                  <w:color w:val="0000DD"/>
                  <w:lang w:val="en-US"/>
                </w:rPr>
                <w:t>20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5E4F097B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01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02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cpxid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models.ForeignKey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'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Cmplx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'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,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models.DO_NOTHING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,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db_column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'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cpxid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'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blank=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null=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192B9DEF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03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04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dscrb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models.TextField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(blank=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null=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3956A308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05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06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dscrc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models.TextField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(blank=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null=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4BB92F24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07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08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dirna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models.CharField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max_length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b/>
                  <w:bCs/>
                  <w:color w:val="0000DD"/>
                  <w:lang w:val="en-US"/>
                </w:rPr>
                <w:t>70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blank=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null=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1A524BA0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09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10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rlvnc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models.CharField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max_length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b/>
                  <w:bCs/>
                  <w:color w:val="0000DD"/>
                  <w:lang w:val="en-US"/>
                </w:rPr>
                <w:t>3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blank=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null=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622C00E8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11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</w:p>
          <w:p w14:paraId="4D2B9E92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12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13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class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</w:t>
              </w:r>
              <w:r w:rsidRPr="007217A3">
                <w:rPr>
                  <w:rFonts w:ascii="JetBrains Mono" w:hAnsi="JetBrains Mono"/>
                  <w:b/>
                  <w:bCs/>
                  <w:color w:val="BB0066"/>
                  <w:lang w:val="en-US"/>
                </w:rPr>
                <w:t>Meta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:</w:t>
              </w:r>
            </w:moveTo>
          </w:p>
          <w:p w14:paraId="1D6F1C29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14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15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db_table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'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solun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'</w:t>
              </w:r>
            </w:moveTo>
          </w:p>
          <w:p w14:paraId="4A98118F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16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17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unique_together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((</w:t>
              </w:r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'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slnid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'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, </w:t>
              </w:r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'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cpxid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'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),)</w:t>
              </w:r>
            </w:moveTo>
          </w:p>
          <w:p w14:paraId="46E66B6C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18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</w:p>
          <w:p w14:paraId="10B3EB39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19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20" w:author="Александр Соколов" w:date="2020-06-04T23:25:00Z"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class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</w:t>
              </w:r>
              <w:proofErr w:type="spellStart"/>
              <w:r w:rsidRPr="007217A3">
                <w:rPr>
                  <w:rFonts w:ascii="JetBrains Mono" w:hAnsi="JetBrains Mono"/>
                  <w:b/>
                  <w:bCs/>
                  <w:color w:val="BB0066"/>
                  <w:lang w:val="en-US"/>
                </w:rPr>
                <w:t>Tmpls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models.Model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):</w:t>
              </w:r>
            </w:moveTo>
          </w:p>
          <w:p w14:paraId="6153AD24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21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22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tmlid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models.CharField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primary_key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,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max_length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b/>
                  <w:bCs/>
                  <w:color w:val="0000DD"/>
                  <w:lang w:val="en-US"/>
                </w:rPr>
                <w:t>3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62262A33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23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24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catid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models.ForeignKey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'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Tmcat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'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,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models.DO_NOTHING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,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db_column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'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catid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'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blank=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null=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6D2DC47C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25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26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activ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models.NullBooleanField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()</w:t>
              </w:r>
            </w:moveTo>
          </w:p>
          <w:p w14:paraId="0FD7C0B6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27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28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rlpth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models.TextField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(blank=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null=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6308BCBD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29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30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dscra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models.TextField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(blank=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null=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613D8875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31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32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versi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models.CharField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max_length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b/>
                  <w:bCs/>
                  <w:color w:val="0000DD"/>
                  <w:lang w:val="en-US"/>
                </w:rPr>
                <w:t>14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blank=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null=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10A8DCA1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33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34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foldr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models.CharField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max_length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b/>
                  <w:bCs/>
                  <w:color w:val="0000DD"/>
                  <w:lang w:val="en-US"/>
                </w:rPr>
                <w:t>35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blank=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null=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3924C416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35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36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rlvnc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models.CharField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max_length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b/>
                  <w:bCs/>
                  <w:color w:val="0000DD"/>
                  <w:lang w:val="en-US"/>
                </w:rPr>
                <w:t>3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blank=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null=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5283514A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37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</w:p>
          <w:p w14:paraId="12D260CC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38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39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class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</w:t>
              </w:r>
              <w:r w:rsidRPr="007217A3">
                <w:rPr>
                  <w:rFonts w:ascii="JetBrains Mono" w:hAnsi="JetBrains Mono"/>
                  <w:b/>
                  <w:bCs/>
                  <w:color w:val="BB0066"/>
                  <w:lang w:val="en-US"/>
                </w:rPr>
                <w:t>Meta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:</w:t>
              </w:r>
            </w:moveTo>
          </w:p>
          <w:p w14:paraId="2BD82E94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40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41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db_table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'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tmpls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'</w:t>
              </w:r>
            </w:moveTo>
          </w:p>
          <w:p w14:paraId="1F7FADA6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42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</w:p>
          <w:p w14:paraId="00357088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43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44" w:author="Александр Соколов" w:date="2020-06-04T23:25:00Z"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class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</w:t>
              </w:r>
              <w:proofErr w:type="spellStart"/>
              <w:r w:rsidRPr="007217A3">
                <w:rPr>
                  <w:rFonts w:ascii="JetBrains Mono" w:hAnsi="JetBrains Mono"/>
                  <w:b/>
                  <w:bCs/>
                  <w:color w:val="BB0066"/>
                  <w:lang w:val="en-US"/>
                </w:rPr>
                <w:t>Cmplx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models.Model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):</w:t>
              </w:r>
            </w:moveTo>
          </w:p>
          <w:p w14:paraId="1D2ABFDD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45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46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cpxid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models.CharField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primary_key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,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max_length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b/>
                  <w:bCs/>
                  <w:color w:val="0000DD"/>
                  <w:lang w:val="en-US"/>
                </w:rPr>
                <w:t>3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0C0F4C71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47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48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dscra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models.CharField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max_length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b/>
                  <w:bCs/>
                  <w:color w:val="0000DD"/>
                  <w:lang w:val="en-US"/>
                </w:rPr>
                <w:t>50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blank=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null=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41F45408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49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50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cpxna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models.CharField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(unique=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,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max_length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b/>
                  <w:bCs/>
                  <w:color w:val="0000DD"/>
                  <w:lang w:val="en-US"/>
                </w:rPr>
                <w:t>20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55488D99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51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52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pcpxi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models.ForeignKey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'self'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,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models.DO_NOTHING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,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db_column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'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pcpxi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'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blank=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null=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5B6D067D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53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54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dscrc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models.TextField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(blank=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null=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009ED66F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55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56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dirna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models.CharField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max_length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b/>
                  <w:bCs/>
                  <w:color w:val="0000DD"/>
                  <w:lang w:val="en-US"/>
                </w:rPr>
                <w:t>70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blank=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null=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68951ED0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57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58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rlvnc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models.CharField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max_length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b/>
                  <w:bCs/>
                  <w:color w:val="0000DD"/>
                  <w:lang w:val="en-US"/>
                </w:rPr>
                <w:t>3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blank=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null=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3BCBFE23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59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</w:p>
          <w:p w14:paraId="1BE14B3A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60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61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class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</w:t>
              </w:r>
              <w:r w:rsidRPr="007217A3">
                <w:rPr>
                  <w:rFonts w:ascii="JetBrains Mono" w:hAnsi="JetBrains Mono"/>
                  <w:b/>
                  <w:bCs/>
                  <w:color w:val="BB0066"/>
                  <w:lang w:val="en-US"/>
                </w:rPr>
                <w:t>Meta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:</w:t>
              </w:r>
            </w:moveTo>
          </w:p>
          <w:p w14:paraId="2D0FA0A0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62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63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db_table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'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cmplx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shd w:val="clear" w:color="auto" w:fill="FFF0F0"/>
                  <w:lang w:val="en-US"/>
                </w:rPr>
                <w:t>'</w:t>
              </w:r>
            </w:moveTo>
          </w:p>
          <w:p w14:paraId="4B91E893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64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</w:p>
          <w:p w14:paraId="37943010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65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66" w:author="Александр Соколов" w:date="2020-06-04T23:25:00Z"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class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</w:t>
              </w:r>
              <w:proofErr w:type="spellStart"/>
              <w:r w:rsidRPr="007217A3">
                <w:rPr>
                  <w:rFonts w:ascii="JetBrains Mono" w:hAnsi="JetBrains Mono"/>
                  <w:b/>
                  <w:bCs/>
                  <w:color w:val="BB0066"/>
                  <w:lang w:val="en-US"/>
                </w:rPr>
                <w:t>Tmcat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models.Model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):</w:t>
              </w:r>
            </w:moveTo>
          </w:p>
          <w:p w14:paraId="4B04956D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67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68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catid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models.CharField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primary_key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,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max_length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b/>
                  <w:bCs/>
                  <w:color w:val="0000DD"/>
                  <w:lang w:val="en-US"/>
                </w:rPr>
                <w:t>3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09E5589C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69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70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dscra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models.TextField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(blank=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null=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3E84FC43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71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72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foldr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models.CharField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max_length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b/>
                  <w:bCs/>
                  <w:color w:val="0000DD"/>
                  <w:lang w:val="en-US"/>
                </w:rPr>
                <w:t>35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blank=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null=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0ECE7AE6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73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  <w:moveTo w:id="474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rlvnc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models.CharField</w:t>
              </w:r>
              <w:proofErr w:type="spellEnd"/>
              <w:proofErr w:type="gram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(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max_length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lang w:val="en-US"/>
                </w:rPr>
                <w:t>=</w:t>
              </w:r>
              <w:r w:rsidRPr="007217A3">
                <w:rPr>
                  <w:rFonts w:ascii="JetBrains Mono" w:hAnsi="JetBrains Mono"/>
                  <w:b/>
                  <w:bCs/>
                  <w:color w:val="0000DD"/>
                  <w:lang w:val="en-US"/>
                </w:rPr>
                <w:t>3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blank=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, null=</w:t>
              </w:r>
              <w:r w:rsidRPr="007217A3">
                <w:rPr>
                  <w:rFonts w:ascii="JetBrains Mono" w:hAnsi="JetBrains Mono"/>
                  <w:b/>
                  <w:bCs/>
                  <w:color w:val="008800"/>
                  <w:lang w:val="en-US"/>
                </w:rPr>
                <w:t>True</w:t>
              </w:r>
              <w:r w:rsidRPr="007217A3">
                <w:rPr>
                  <w:rFonts w:ascii="JetBrains Mono" w:hAnsi="JetBrains Mono"/>
                  <w:color w:val="333333"/>
                  <w:lang w:val="en-US"/>
                </w:rPr>
                <w:t>)</w:t>
              </w:r>
            </w:moveTo>
          </w:p>
          <w:p w14:paraId="224D73E4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75" w:author="Александр Соколов" w:date="2020-06-04T23:25:00Z"/>
                <w:rFonts w:ascii="JetBrains Mono" w:hAnsi="JetBrains Mono"/>
                <w:color w:val="333333"/>
                <w:lang w:val="en-US"/>
              </w:rPr>
            </w:pPr>
          </w:p>
          <w:p w14:paraId="1063BD5C" w14:textId="77777777" w:rsidR="00DE314E" w:rsidRPr="007217A3" w:rsidRDefault="00DE314E" w:rsidP="00DE314E">
            <w:pPr>
              <w:pStyle w:val="HTML0"/>
              <w:spacing w:line="244" w:lineRule="atLeast"/>
              <w:rPr>
                <w:moveTo w:id="476" w:author="Александр Соколов" w:date="2020-06-04T23:25:00Z"/>
                <w:rFonts w:ascii="JetBrains Mono" w:hAnsi="JetBrains Mono"/>
                <w:color w:val="333333"/>
              </w:rPr>
            </w:pPr>
            <w:moveTo w:id="477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  <w:lang w:val="en-US"/>
                </w:rPr>
                <w:t xml:space="preserve">    </w:t>
              </w:r>
              <w:proofErr w:type="spellStart"/>
              <w:r w:rsidRPr="007217A3">
                <w:rPr>
                  <w:rFonts w:ascii="JetBrains Mono" w:hAnsi="JetBrains Mono"/>
                  <w:b/>
                  <w:bCs/>
                  <w:color w:val="008800"/>
                </w:rPr>
                <w:t>class</w:t>
              </w:r>
              <w:proofErr w:type="spellEnd"/>
              <w:r w:rsidRPr="007217A3">
                <w:rPr>
                  <w:rFonts w:ascii="JetBrains Mono" w:hAnsi="JetBrains Mono"/>
                  <w:color w:val="333333"/>
                </w:rPr>
                <w:t xml:space="preserve"> </w:t>
              </w:r>
              <w:proofErr w:type="spellStart"/>
              <w:r w:rsidRPr="007217A3">
                <w:rPr>
                  <w:rFonts w:ascii="JetBrains Mono" w:hAnsi="JetBrains Mono"/>
                  <w:b/>
                  <w:bCs/>
                  <w:color w:val="BB0066"/>
                </w:rPr>
                <w:t>Meta</w:t>
              </w:r>
              <w:proofErr w:type="spellEnd"/>
              <w:r w:rsidRPr="007217A3">
                <w:rPr>
                  <w:rFonts w:ascii="JetBrains Mono" w:hAnsi="JetBrains Mono"/>
                  <w:color w:val="333333"/>
                </w:rPr>
                <w:t>:</w:t>
              </w:r>
            </w:moveTo>
          </w:p>
          <w:p w14:paraId="5D64297E" w14:textId="283F2B2F" w:rsidR="00DE314E" w:rsidDel="00DE314E" w:rsidRDefault="00DE314E" w:rsidP="00DE314E">
            <w:pPr>
              <w:pStyle w:val="HTML0"/>
              <w:spacing w:line="244" w:lineRule="atLeast"/>
              <w:rPr>
                <w:del w:id="478" w:author="Александр Соколов" w:date="2020-06-04T23:26:00Z"/>
                <w:moveTo w:id="479" w:author="Александр Соколов" w:date="2020-06-04T23:25:00Z"/>
                <w:rFonts w:ascii="JetBrains Mono" w:hAnsi="JetBrains Mono"/>
                <w:color w:val="333333"/>
                <w:shd w:val="clear" w:color="auto" w:fill="FFF0F0"/>
              </w:rPr>
              <w:pPrChange w:id="480" w:author="Александр Соколов" w:date="2020-06-04T23:26:00Z">
                <w:pPr>
                  <w:pStyle w:val="HTML0"/>
                  <w:spacing w:line="244" w:lineRule="atLeast"/>
                </w:pPr>
              </w:pPrChange>
            </w:pPr>
            <w:moveTo w:id="481" w:author="Александр Соколов" w:date="2020-06-04T23:25:00Z">
              <w:r w:rsidRPr="007217A3">
                <w:rPr>
                  <w:rFonts w:ascii="JetBrains Mono" w:hAnsi="JetBrains Mono"/>
                  <w:color w:val="333333"/>
                </w:rPr>
                <w:t xml:space="preserve">        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</w:rPr>
                <w:t>db_table</w:t>
              </w:r>
              <w:proofErr w:type="spellEnd"/>
              <w:r w:rsidRPr="007217A3">
                <w:rPr>
                  <w:rFonts w:ascii="JetBrains Mono" w:hAnsi="JetBrains Mono"/>
                  <w:color w:val="333333"/>
                </w:rPr>
                <w:t xml:space="preserve"> = </w:t>
              </w:r>
              <w:r w:rsidRPr="007217A3">
                <w:rPr>
                  <w:rFonts w:ascii="JetBrains Mono" w:hAnsi="JetBrains Mono"/>
                  <w:color w:val="333333"/>
                  <w:shd w:val="clear" w:color="auto" w:fill="FFF0F0"/>
                </w:rPr>
                <w:t>'</w:t>
              </w:r>
              <w:proofErr w:type="spellStart"/>
              <w:r w:rsidRPr="007217A3">
                <w:rPr>
                  <w:rFonts w:ascii="JetBrains Mono" w:hAnsi="JetBrains Mono"/>
                  <w:color w:val="333333"/>
                  <w:shd w:val="clear" w:color="auto" w:fill="FFF0F0"/>
                </w:rPr>
                <w:t>tmcat</w:t>
              </w:r>
              <w:proofErr w:type="spellEnd"/>
              <w:r w:rsidRPr="007217A3">
                <w:rPr>
                  <w:rFonts w:ascii="JetBrains Mono" w:hAnsi="JetBrains Mono"/>
                  <w:color w:val="333333"/>
                  <w:shd w:val="clear" w:color="auto" w:fill="FFF0F0"/>
                </w:rPr>
                <w:t>'</w:t>
              </w:r>
            </w:moveTo>
          </w:p>
          <w:moveToRangeEnd w:id="389"/>
          <w:p w14:paraId="31C6C190" w14:textId="77777777" w:rsidR="00DE314E" w:rsidRDefault="00DE314E" w:rsidP="00DE314E">
            <w:pPr>
              <w:pStyle w:val="HTML0"/>
              <w:spacing w:line="244" w:lineRule="atLeast"/>
              <w:rPr>
                <w:ins w:id="482" w:author="Александр Соколов" w:date="2020-06-04T23:25:00Z"/>
              </w:rPr>
              <w:pPrChange w:id="483" w:author="Александр Соколов" w:date="2020-06-04T23:26:00Z">
                <w:pPr/>
              </w:pPrChange>
            </w:pPr>
          </w:p>
        </w:tc>
      </w:tr>
    </w:tbl>
    <w:p w14:paraId="12DD3ED3" w14:textId="77777777" w:rsidR="00DE314E" w:rsidRDefault="00DE314E">
      <w:pPr>
        <w:rPr>
          <w:ins w:id="484" w:author="Александр Соколов" w:date="2020-06-04T23:26:00Z"/>
          <w:rFonts w:ascii="Courier New" w:hAnsi="Courier New" w:cs="Courier New"/>
          <w:sz w:val="20"/>
          <w:szCs w:val="20"/>
        </w:rPr>
      </w:pPr>
      <w:ins w:id="485" w:author="Александр Соколов" w:date="2020-06-04T23:26:00Z">
        <w:r>
          <w:br w:type="page"/>
        </w:r>
      </w:ins>
    </w:p>
    <w:p w14:paraId="3B1DBCCD" w14:textId="7534F820" w:rsidR="00DE314E" w:rsidRPr="00DE314E" w:rsidDel="00DE314E" w:rsidRDefault="00DE314E" w:rsidP="00DE314E">
      <w:pPr>
        <w:ind w:firstLine="709"/>
        <w:rPr>
          <w:del w:id="486" w:author="Александр Соколов" w:date="2020-06-04T23:26:00Z"/>
          <w:sz w:val="28"/>
          <w:szCs w:val="28"/>
          <w:rPrChange w:id="487" w:author="Александр Соколов" w:date="2020-06-04T23:27:00Z">
            <w:rPr>
              <w:del w:id="488" w:author="Александр Соколов" w:date="2020-06-04T23:26:00Z"/>
            </w:rPr>
          </w:rPrChange>
        </w:rPr>
        <w:pPrChange w:id="489" w:author="Александр Соколов" w:date="2020-06-04T23:26:00Z">
          <w:pPr/>
        </w:pPrChange>
      </w:pPr>
    </w:p>
    <w:p w14:paraId="3B394F9A" w14:textId="4820018B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490" w:author="Александр Соколов" w:date="2020-06-04T23:25:00Z"/>
          <w:rFonts w:ascii="JetBrains Mono" w:hAnsi="JetBrains Mono"/>
          <w:color w:val="333333"/>
          <w:lang w:val="en-US"/>
        </w:rPr>
        <w:pPrChange w:id="491" w:author="Александр Соколов" w:date="2020-06-04T23:26:00Z">
          <w:pPr>
            <w:pStyle w:val="HTML0"/>
            <w:spacing w:line="244" w:lineRule="atLeast"/>
          </w:pPr>
        </w:pPrChange>
      </w:pPr>
      <w:moveFromRangeStart w:id="492" w:author="Александр Соколов" w:date="2020-06-04T23:25:00Z" w:name="move42205547"/>
      <w:moveFrom w:id="493" w:author="Александр Соколов" w:date="2020-06-04T23:25:00Z"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from</w:t>
        </w:r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</w:t>
        </w:r>
        <w:r w:rsidRPr="007217A3" w:rsidDel="00DE314E">
          <w:rPr>
            <w:rFonts w:ascii="JetBrains Mono" w:hAnsi="JetBrains Mono"/>
            <w:b/>
            <w:bCs/>
            <w:color w:val="0E84B5"/>
            <w:lang w:val="en-US"/>
          </w:rPr>
          <w:t>django.db</w:t>
        </w:r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import</w:t>
        </w:r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models</w:t>
        </w:r>
      </w:moveFrom>
    </w:p>
    <w:p w14:paraId="20AF8FA1" w14:textId="625C5562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494" w:author="Александр Соколов" w:date="2020-06-04T23:25:00Z"/>
          <w:rFonts w:ascii="JetBrains Mono" w:hAnsi="JetBrains Mono"/>
          <w:color w:val="333333"/>
          <w:lang w:val="en-US"/>
        </w:rPr>
        <w:pPrChange w:id="495" w:author="Александр Соколов" w:date="2020-06-04T23:26:00Z">
          <w:pPr>
            <w:pStyle w:val="HTML0"/>
            <w:spacing w:line="244" w:lineRule="atLeast"/>
          </w:pPr>
        </w:pPrChange>
      </w:pPr>
    </w:p>
    <w:p w14:paraId="0A25CE50" w14:textId="0EE81BF9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496" w:author="Александр Соколов" w:date="2020-06-04T23:25:00Z"/>
          <w:rFonts w:ascii="JetBrains Mono" w:hAnsi="JetBrains Mono"/>
          <w:color w:val="333333"/>
          <w:lang w:val="en-US"/>
        </w:rPr>
        <w:pPrChange w:id="497" w:author="Александр Соколов" w:date="2020-06-04T23:26:00Z">
          <w:pPr>
            <w:pStyle w:val="HTML0"/>
            <w:spacing w:line="244" w:lineRule="atLeast"/>
          </w:pPr>
        </w:pPrChange>
      </w:pPr>
    </w:p>
    <w:p w14:paraId="676876BA" w14:textId="54AAF623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498" w:author="Александр Соколов" w:date="2020-06-04T23:25:00Z"/>
          <w:rFonts w:ascii="JetBrains Mono" w:hAnsi="JetBrains Mono"/>
          <w:color w:val="333333"/>
          <w:lang w:val="en-US"/>
        </w:rPr>
        <w:pPrChange w:id="499" w:author="Александр Соколов" w:date="2020-06-04T23:26:00Z">
          <w:pPr>
            <w:pStyle w:val="HTML0"/>
            <w:spacing w:line="244" w:lineRule="atLeast"/>
          </w:pPr>
        </w:pPrChange>
      </w:pPr>
      <w:moveFrom w:id="500" w:author="Александр Соколов" w:date="2020-06-04T23:25:00Z"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class</w:t>
        </w:r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</w:t>
        </w:r>
        <w:r w:rsidRPr="007217A3" w:rsidDel="00DE314E">
          <w:rPr>
            <w:rFonts w:ascii="JetBrains Mono" w:hAnsi="JetBrains Mono"/>
            <w:b/>
            <w:bCs/>
            <w:color w:val="BB0066"/>
            <w:lang w:val="en-US"/>
          </w:rPr>
          <w:t>Solun</w:t>
        </w:r>
        <w:r w:rsidRPr="007217A3" w:rsidDel="00DE314E">
          <w:rPr>
            <w:rFonts w:ascii="JetBrains Mono" w:hAnsi="JetBrains Mono"/>
            <w:color w:val="333333"/>
            <w:lang w:val="en-US"/>
          </w:rPr>
          <w:t>(models.Model):</w:t>
        </w:r>
      </w:moveFrom>
    </w:p>
    <w:p w14:paraId="2D9FA918" w14:textId="5D10F23A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501" w:author="Александр Соколов" w:date="2020-06-04T23:25:00Z"/>
          <w:rFonts w:ascii="JetBrains Mono" w:hAnsi="JetBrains Mono"/>
          <w:color w:val="333333"/>
          <w:lang w:val="en-US"/>
        </w:rPr>
        <w:pPrChange w:id="502" w:author="Александр Соколов" w:date="2020-06-04T23:26:00Z">
          <w:pPr>
            <w:pStyle w:val="HTML0"/>
            <w:spacing w:line="244" w:lineRule="atLeast"/>
          </w:pPr>
        </w:pPrChange>
      </w:pPr>
      <w:moveFrom w:id="503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slnid = models.CharField(primary_key=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max_length=</w:t>
        </w:r>
        <w:r w:rsidRPr="007217A3" w:rsidDel="00DE314E">
          <w:rPr>
            <w:rFonts w:ascii="JetBrains Mono" w:hAnsi="JetBrains Mono"/>
            <w:b/>
            <w:bCs/>
            <w:color w:val="0000DD"/>
            <w:lang w:val="en-US"/>
          </w:rPr>
          <w:t>3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6126CA4B" w14:textId="3772548F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504" w:author="Александр Соколов" w:date="2020-06-04T23:25:00Z"/>
          <w:rFonts w:ascii="JetBrains Mono" w:hAnsi="JetBrains Mono"/>
          <w:color w:val="333333"/>
          <w:lang w:val="en-US"/>
        </w:rPr>
        <w:pPrChange w:id="505" w:author="Александр Соколов" w:date="2020-06-04T23:26:00Z">
          <w:pPr>
            <w:pStyle w:val="HTML0"/>
            <w:spacing w:line="244" w:lineRule="atLeast"/>
          </w:pPr>
        </w:pPrChange>
      </w:pPr>
      <w:moveFrom w:id="506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dscra = models.CharField(max_length=</w:t>
        </w:r>
        <w:r w:rsidRPr="007217A3" w:rsidDel="00DE314E">
          <w:rPr>
            <w:rFonts w:ascii="JetBrains Mono" w:hAnsi="JetBrains Mono"/>
            <w:b/>
            <w:bCs/>
            <w:color w:val="0000DD"/>
            <w:lang w:val="en-US"/>
          </w:rPr>
          <w:t>50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282B9183" w14:textId="697D14E4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507" w:author="Александр Соколов" w:date="2020-06-04T23:25:00Z"/>
          <w:rFonts w:ascii="JetBrains Mono" w:hAnsi="JetBrains Mono"/>
          <w:color w:val="333333"/>
          <w:lang w:val="en-US"/>
        </w:rPr>
        <w:pPrChange w:id="508" w:author="Александр Соколов" w:date="2020-06-04T23:26:00Z">
          <w:pPr>
            <w:pStyle w:val="HTML0"/>
            <w:spacing w:line="244" w:lineRule="atLeast"/>
          </w:pPr>
        </w:pPrChange>
      </w:pPr>
      <w:moveFrom w:id="509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slnna = models.CharField(unique=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max_length=</w:t>
        </w:r>
        <w:r w:rsidRPr="007217A3" w:rsidDel="00DE314E">
          <w:rPr>
            <w:rFonts w:ascii="JetBrains Mono" w:hAnsi="JetBrains Mono"/>
            <w:b/>
            <w:bCs/>
            <w:color w:val="0000DD"/>
            <w:lang w:val="en-US"/>
          </w:rPr>
          <w:t>20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2A7A2881" w14:textId="12E8DB90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510" w:author="Александр Соколов" w:date="2020-06-04T23:25:00Z"/>
          <w:rFonts w:ascii="JetBrains Mono" w:hAnsi="JetBrains Mono"/>
          <w:color w:val="333333"/>
          <w:lang w:val="en-US"/>
        </w:rPr>
        <w:pPrChange w:id="511" w:author="Александр Соколов" w:date="2020-06-04T23:26:00Z">
          <w:pPr>
            <w:pStyle w:val="HTML0"/>
            <w:spacing w:line="244" w:lineRule="atLeast"/>
          </w:pPr>
        </w:pPrChange>
      </w:pPr>
      <w:moveFrom w:id="512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cpxid = models.ForeignKey(</w:t>
        </w:r>
        <w:r w:rsidRPr="007217A3" w:rsidDel="00DE314E">
          <w:rPr>
            <w:rFonts w:ascii="JetBrains Mono" w:hAnsi="JetBrains Mono"/>
            <w:color w:val="333333"/>
            <w:shd w:val="clear" w:color="auto" w:fill="FFF0F0"/>
            <w:lang w:val="en-US"/>
          </w:rPr>
          <w:t>'Cmplx'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models.DO_NOTHING, db_column=</w:t>
        </w:r>
        <w:r w:rsidRPr="007217A3" w:rsidDel="00DE314E">
          <w:rPr>
            <w:rFonts w:ascii="JetBrains Mono" w:hAnsi="JetBrains Mono"/>
            <w:color w:val="333333"/>
            <w:shd w:val="clear" w:color="auto" w:fill="FFF0F0"/>
            <w:lang w:val="en-US"/>
          </w:rPr>
          <w:t>'cpxid'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blank=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null=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2B70B581" w14:textId="4F662672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513" w:author="Александр Соколов" w:date="2020-06-04T23:25:00Z"/>
          <w:rFonts w:ascii="JetBrains Mono" w:hAnsi="JetBrains Mono"/>
          <w:color w:val="333333"/>
          <w:lang w:val="en-US"/>
        </w:rPr>
        <w:pPrChange w:id="514" w:author="Александр Соколов" w:date="2020-06-04T23:26:00Z">
          <w:pPr>
            <w:pStyle w:val="HTML0"/>
            <w:spacing w:line="244" w:lineRule="atLeast"/>
          </w:pPr>
        </w:pPrChange>
      </w:pPr>
      <w:moveFrom w:id="515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dscrb = models.TextField(blank=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null=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1DEFEB22" w14:textId="5D801437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516" w:author="Александр Соколов" w:date="2020-06-04T23:25:00Z"/>
          <w:rFonts w:ascii="JetBrains Mono" w:hAnsi="JetBrains Mono"/>
          <w:color w:val="333333"/>
          <w:lang w:val="en-US"/>
        </w:rPr>
        <w:pPrChange w:id="517" w:author="Александр Соколов" w:date="2020-06-04T23:26:00Z">
          <w:pPr>
            <w:pStyle w:val="HTML0"/>
            <w:spacing w:line="244" w:lineRule="atLeast"/>
          </w:pPr>
        </w:pPrChange>
      </w:pPr>
      <w:moveFrom w:id="518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dscrc = models.TextField(blank=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null=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181C45F4" w14:textId="54958B02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519" w:author="Александр Соколов" w:date="2020-06-04T23:25:00Z"/>
          <w:rFonts w:ascii="JetBrains Mono" w:hAnsi="JetBrains Mono"/>
          <w:color w:val="333333"/>
          <w:lang w:val="en-US"/>
        </w:rPr>
        <w:pPrChange w:id="520" w:author="Александр Соколов" w:date="2020-06-04T23:26:00Z">
          <w:pPr>
            <w:pStyle w:val="HTML0"/>
            <w:spacing w:line="244" w:lineRule="atLeast"/>
          </w:pPr>
        </w:pPrChange>
      </w:pPr>
      <w:moveFrom w:id="521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dirna = models.CharField(max_length=</w:t>
        </w:r>
        <w:r w:rsidRPr="007217A3" w:rsidDel="00DE314E">
          <w:rPr>
            <w:rFonts w:ascii="JetBrains Mono" w:hAnsi="JetBrains Mono"/>
            <w:b/>
            <w:bCs/>
            <w:color w:val="0000DD"/>
            <w:lang w:val="en-US"/>
          </w:rPr>
          <w:t>70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blank=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null=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0FB469E0" w14:textId="4F2830E5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522" w:author="Александр Соколов" w:date="2020-06-04T23:25:00Z"/>
          <w:rFonts w:ascii="JetBrains Mono" w:hAnsi="JetBrains Mono"/>
          <w:color w:val="333333"/>
          <w:lang w:val="en-US"/>
        </w:rPr>
        <w:pPrChange w:id="523" w:author="Александр Соколов" w:date="2020-06-04T23:26:00Z">
          <w:pPr>
            <w:pStyle w:val="HTML0"/>
            <w:spacing w:line="244" w:lineRule="atLeast"/>
          </w:pPr>
        </w:pPrChange>
      </w:pPr>
      <w:moveFrom w:id="524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rlvnc = models.CharField(max_length=</w:t>
        </w:r>
        <w:r w:rsidRPr="007217A3" w:rsidDel="00DE314E">
          <w:rPr>
            <w:rFonts w:ascii="JetBrains Mono" w:hAnsi="JetBrains Mono"/>
            <w:b/>
            <w:bCs/>
            <w:color w:val="0000DD"/>
            <w:lang w:val="en-US"/>
          </w:rPr>
          <w:t>3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blank=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null=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174E6DC0" w14:textId="53E8AE83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525" w:author="Александр Соколов" w:date="2020-06-04T23:25:00Z"/>
          <w:rFonts w:ascii="JetBrains Mono" w:hAnsi="JetBrains Mono"/>
          <w:color w:val="333333"/>
          <w:lang w:val="en-US"/>
        </w:rPr>
        <w:pPrChange w:id="526" w:author="Александр Соколов" w:date="2020-06-04T23:26:00Z">
          <w:pPr>
            <w:pStyle w:val="HTML0"/>
            <w:spacing w:line="244" w:lineRule="atLeast"/>
          </w:pPr>
        </w:pPrChange>
      </w:pPr>
    </w:p>
    <w:p w14:paraId="36D51B25" w14:textId="47BBD42F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527" w:author="Александр Соколов" w:date="2020-06-04T23:25:00Z"/>
          <w:rFonts w:ascii="JetBrains Mono" w:hAnsi="JetBrains Mono"/>
          <w:color w:val="333333"/>
          <w:lang w:val="en-US"/>
        </w:rPr>
        <w:pPrChange w:id="528" w:author="Александр Соколов" w:date="2020-06-04T23:26:00Z">
          <w:pPr>
            <w:pStyle w:val="HTML0"/>
            <w:spacing w:line="244" w:lineRule="atLeast"/>
          </w:pPr>
        </w:pPrChange>
      </w:pPr>
      <w:moveFrom w:id="529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class</w:t>
        </w:r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</w:t>
        </w:r>
        <w:r w:rsidRPr="007217A3" w:rsidDel="00DE314E">
          <w:rPr>
            <w:rFonts w:ascii="JetBrains Mono" w:hAnsi="JetBrains Mono"/>
            <w:b/>
            <w:bCs/>
            <w:color w:val="BB0066"/>
            <w:lang w:val="en-US"/>
          </w:rPr>
          <w:t>Meta</w:t>
        </w:r>
        <w:r w:rsidRPr="007217A3" w:rsidDel="00DE314E">
          <w:rPr>
            <w:rFonts w:ascii="JetBrains Mono" w:hAnsi="JetBrains Mono"/>
            <w:color w:val="333333"/>
            <w:lang w:val="en-US"/>
          </w:rPr>
          <w:t>:</w:t>
        </w:r>
      </w:moveFrom>
    </w:p>
    <w:p w14:paraId="287F1D5B" w14:textId="2719DEB7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530" w:author="Александр Соколов" w:date="2020-06-04T23:25:00Z"/>
          <w:rFonts w:ascii="JetBrains Mono" w:hAnsi="JetBrains Mono"/>
          <w:color w:val="333333"/>
          <w:lang w:val="en-US"/>
        </w:rPr>
        <w:pPrChange w:id="531" w:author="Александр Соколов" w:date="2020-06-04T23:26:00Z">
          <w:pPr>
            <w:pStyle w:val="HTML0"/>
            <w:spacing w:line="244" w:lineRule="atLeast"/>
          </w:pPr>
        </w:pPrChange>
      </w:pPr>
      <w:moveFrom w:id="532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lastRenderedPageBreak/>
          <w:t xml:space="preserve">        db_table = </w:t>
        </w:r>
        <w:r w:rsidRPr="007217A3" w:rsidDel="00DE314E">
          <w:rPr>
            <w:rFonts w:ascii="JetBrains Mono" w:hAnsi="JetBrains Mono"/>
            <w:color w:val="333333"/>
            <w:shd w:val="clear" w:color="auto" w:fill="FFF0F0"/>
            <w:lang w:val="en-US"/>
          </w:rPr>
          <w:t>'solun'</w:t>
        </w:r>
      </w:moveFrom>
    </w:p>
    <w:p w14:paraId="2F95E767" w14:textId="1A89DAD2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533" w:author="Александр Соколов" w:date="2020-06-04T23:25:00Z"/>
          <w:rFonts w:ascii="JetBrains Mono" w:hAnsi="JetBrains Mono"/>
          <w:color w:val="333333"/>
          <w:lang w:val="en-US"/>
        </w:rPr>
        <w:pPrChange w:id="534" w:author="Александр Соколов" w:date="2020-06-04T23:26:00Z">
          <w:pPr>
            <w:pStyle w:val="HTML0"/>
            <w:spacing w:line="244" w:lineRule="atLeast"/>
          </w:pPr>
        </w:pPrChange>
      </w:pPr>
      <w:moveFrom w:id="535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    unique_together = ((</w:t>
        </w:r>
        <w:r w:rsidRPr="007217A3" w:rsidDel="00DE314E">
          <w:rPr>
            <w:rFonts w:ascii="JetBrains Mono" w:hAnsi="JetBrains Mono"/>
            <w:color w:val="333333"/>
            <w:shd w:val="clear" w:color="auto" w:fill="FFF0F0"/>
            <w:lang w:val="en-US"/>
          </w:rPr>
          <w:t>'slnid'</w:t>
        </w:r>
        <w:r w:rsidRPr="007217A3" w:rsidDel="00DE314E">
          <w:rPr>
            <w:rFonts w:ascii="JetBrains Mono" w:hAnsi="JetBrains Mono"/>
            <w:color w:val="333333"/>
            <w:lang w:val="en-US"/>
          </w:rPr>
          <w:t xml:space="preserve">, </w:t>
        </w:r>
        <w:r w:rsidRPr="007217A3" w:rsidDel="00DE314E">
          <w:rPr>
            <w:rFonts w:ascii="JetBrains Mono" w:hAnsi="JetBrains Mono"/>
            <w:color w:val="333333"/>
            <w:shd w:val="clear" w:color="auto" w:fill="FFF0F0"/>
            <w:lang w:val="en-US"/>
          </w:rPr>
          <w:t>'cpxid'</w:t>
        </w:r>
        <w:r w:rsidRPr="007217A3" w:rsidDel="00DE314E">
          <w:rPr>
            <w:rFonts w:ascii="JetBrains Mono" w:hAnsi="JetBrains Mono"/>
            <w:color w:val="333333"/>
            <w:lang w:val="en-US"/>
          </w:rPr>
          <w:t>),)</w:t>
        </w:r>
      </w:moveFrom>
    </w:p>
    <w:p w14:paraId="24DB2EDD" w14:textId="359C778B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536" w:author="Александр Соколов" w:date="2020-06-04T23:25:00Z"/>
          <w:rFonts w:ascii="JetBrains Mono" w:hAnsi="JetBrains Mono"/>
          <w:color w:val="333333"/>
          <w:lang w:val="en-US"/>
        </w:rPr>
        <w:pPrChange w:id="537" w:author="Александр Соколов" w:date="2020-06-04T23:26:00Z">
          <w:pPr>
            <w:pStyle w:val="HTML0"/>
            <w:spacing w:line="244" w:lineRule="atLeast"/>
          </w:pPr>
        </w:pPrChange>
      </w:pPr>
    </w:p>
    <w:p w14:paraId="07A1A2F7" w14:textId="1C9C9B5A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538" w:author="Александр Соколов" w:date="2020-06-04T23:25:00Z"/>
          <w:rFonts w:ascii="JetBrains Mono" w:hAnsi="JetBrains Mono"/>
          <w:color w:val="333333"/>
          <w:lang w:val="en-US"/>
        </w:rPr>
        <w:pPrChange w:id="539" w:author="Александр Соколов" w:date="2020-06-04T23:26:00Z">
          <w:pPr>
            <w:pStyle w:val="HTML0"/>
            <w:spacing w:line="244" w:lineRule="atLeast"/>
          </w:pPr>
        </w:pPrChange>
      </w:pPr>
      <w:moveFrom w:id="540" w:author="Александр Соколов" w:date="2020-06-04T23:25:00Z"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class</w:t>
        </w:r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</w:t>
        </w:r>
        <w:r w:rsidRPr="007217A3" w:rsidDel="00DE314E">
          <w:rPr>
            <w:rFonts w:ascii="JetBrains Mono" w:hAnsi="JetBrains Mono"/>
            <w:b/>
            <w:bCs/>
            <w:color w:val="BB0066"/>
            <w:lang w:val="en-US"/>
          </w:rPr>
          <w:t>Tmpls</w:t>
        </w:r>
        <w:r w:rsidRPr="007217A3" w:rsidDel="00DE314E">
          <w:rPr>
            <w:rFonts w:ascii="JetBrains Mono" w:hAnsi="JetBrains Mono"/>
            <w:color w:val="333333"/>
            <w:lang w:val="en-US"/>
          </w:rPr>
          <w:t>(models.Model):</w:t>
        </w:r>
      </w:moveFrom>
    </w:p>
    <w:p w14:paraId="5EF58691" w14:textId="2345B1FA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541" w:author="Александр Соколов" w:date="2020-06-04T23:25:00Z"/>
          <w:rFonts w:ascii="JetBrains Mono" w:hAnsi="JetBrains Mono"/>
          <w:color w:val="333333"/>
          <w:lang w:val="en-US"/>
        </w:rPr>
        <w:pPrChange w:id="542" w:author="Александр Соколов" w:date="2020-06-04T23:26:00Z">
          <w:pPr>
            <w:pStyle w:val="HTML0"/>
            <w:spacing w:line="244" w:lineRule="atLeast"/>
          </w:pPr>
        </w:pPrChange>
      </w:pPr>
      <w:moveFrom w:id="543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tmlid = models.CharField(primary_key=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max_length=</w:t>
        </w:r>
        <w:r w:rsidRPr="007217A3" w:rsidDel="00DE314E">
          <w:rPr>
            <w:rFonts w:ascii="JetBrains Mono" w:hAnsi="JetBrains Mono"/>
            <w:b/>
            <w:bCs/>
            <w:color w:val="0000DD"/>
            <w:lang w:val="en-US"/>
          </w:rPr>
          <w:t>3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0C38424B" w14:textId="0D082636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544" w:author="Александр Соколов" w:date="2020-06-04T23:25:00Z"/>
          <w:rFonts w:ascii="JetBrains Mono" w:hAnsi="JetBrains Mono"/>
          <w:color w:val="333333"/>
          <w:lang w:val="en-US"/>
        </w:rPr>
        <w:pPrChange w:id="545" w:author="Александр Соколов" w:date="2020-06-04T23:26:00Z">
          <w:pPr>
            <w:pStyle w:val="HTML0"/>
            <w:spacing w:line="244" w:lineRule="atLeast"/>
          </w:pPr>
        </w:pPrChange>
      </w:pPr>
      <w:moveFrom w:id="546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catid = models.ForeignKey(</w:t>
        </w:r>
        <w:r w:rsidRPr="007217A3" w:rsidDel="00DE314E">
          <w:rPr>
            <w:rFonts w:ascii="JetBrains Mono" w:hAnsi="JetBrains Mono"/>
            <w:color w:val="333333"/>
            <w:shd w:val="clear" w:color="auto" w:fill="FFF0F0"/>
            <w:lang w:val="en-US"/>
          </w:rPr>
          <w:t>'Tmcat'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models.DO_NOTHING, db_column=</w:t>
        </w:r>
        <w:r w:rsidRPr="007217A3" w:rsidDel="00DE314E">
          <w:rPr>
            <w:rFonts w:ascii="JetBrains Mono" w:hAnsi="JetBrains Mono"/>
            <w:color w:val="333333"/>
            <w:shd w:val="clear" w:color="auto" w:fill="FFF0F0"/>
            <w:lang w:val="en-US"/>
          </w:rPr>
          <w:t>'catid'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blank=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null=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6553F403" w14:textId="33616295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547" w:author="Александр Соколов" w:date="2020-06-04T23:25:00Z"/>
          <w:rFonts w:ascii="JetBrains Mono" w:hAnsi="JetBrains Mono"/>
          <w:color w:val="333333"/>
          <w:lang w:val="en-US"/>
        </w:rPr>
        <w:pPrChange w:id="548" w:author="Александр Соколов" w:date="2020-06-04T23:26:00Z">
          <w:pPr>
            <w:pStyle w:val="HTML0"/>
            <w:spacing w:line="244" w:lineRule="atLeast"/>
          </w:pPr>
        </w:pPrChange>
      </w:pPr>
      <w:moveFrom w:id="549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activ = models.NullBooleanField()</w:t>
        </w:r>
      </w:moveFrom>
    </w:p>
    <w:p w14:paraId="60C4FCD7" w14:textId="6AA4F013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550" w:author="Александр Соколов" w:date="2020-06-04T23:25:00Z"/>
          <w:rFonts w:ascii="JetBrains Mono" w:hAnsi="JetBrains Mono"/>
          <w:color w:val="333333"/>
          <w:lang w:val="en-US"/>
        </w:rPr>
        <w:pPrChange w:id="551" w:author="Александр Соколов" w:date="2020-06-04T23:26:00Z">
          <w:pPr>
            <w:pStyle w:val="HTML0"/>
            <w:spacing w:line="244" w:lineRule="atLeast"/>
          </w:pPr>
        </w:pPrChange>
      </w:pPr>
      <w:moveFrom w:id="552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rlpth = models.TextField(blank=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null=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0024B793" w14:textId="4C9B0EA9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553" w:author="Александр Соколов" w:date="2020-06-04T23:25:00Z"/>
          <w:rFonts w:ascii="JetBrains Mono" w:hAnsi="JetBrains Mono"/>
          <w:color w:val="333333"/>
          <w:lang w:val="en-US"/>
        </w:rPr>
        <w:pPrChange w:id="554" w:author="Александр Соколов" w:date="2020-06-04T23:26:00Z">
          <w:pPr>
            <w:pStyle w:val="HTML0"/>
            <w:spacing w:line="244" w:lineRule="atLeast"/>
          </w:pPr>
        </w:pPrChange>
      </w:pPr>
      <w:moveFrom w:id="555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dscra = models.TextField(blank=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null=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1BA3325C" w14:textId="2B34ADAF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556" w:author="Александр Соколов" w:date="2020-06-04T23:25:00Z"/>
          <w:rFonts w:ascii="JetBrains Mono" w:hAnsi="JetBrains Mono"/>
          <w:color w:val="333333"/>
          <w:lang w:val="en-US"/>
        </w:rPr>
        <w:pPrChange w:id="557" w:author="Александр Соколов" w:date="2020-06-04T23:26:00Z">
          <w:pPr>
            <w:pStyle w:val="HTML0"/>
            <w:spacing w:line="244" w:lineRule="atLeast"/>
          </w:pPr>
        </w:pPrChange>
      </w:pPr>
      <w:moveFrom w:id="558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versi = models.CharField(max_length=</w:t>
        </w:r>
        <w:r w:rsidRPr="007217A3" w:rsidDel="00DE314E">
          <w:rPr>
            <w:rFonts w:ascii="JetBrains Mono" w:hAnsi="JetBrains Mono"/>
            <w:b/>
            <w:bCs/>
            <w:color w:val="0000DD"/>
            <w:lang w:val="en-US"/>
          </w:rPr>
          <w:t>14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blank=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null=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5ECFB07D" w14:textId="5B659493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559" w:author="Александр Соколов" w:date="2020-06-04T23:25:00Z"/>
          <w:rFonts w:ascii="JetBrains Mono" w:hAnsi="JetBrains Mono"/>
          <w:color w:val="333333"/>
          <w:lang w:val="en-US"/>
        </w:rPr>
        <w:pPrChange w:id="560" w:author="Александр Соколов" w:date="2020-06-04T23:26:00Z">
          <w:pPr>
            <w:pStyle w:val="HTML0"/>
            <w:spacing w:line="244" w:lineRule="atLeast"/>
          </w:pPr>
        </w:pPrChange>
      </w:pPr>
      <w:moveFrom w:id="561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foldr = models.CharField(max_length=</w:t>
        </w:r>
        <w:r w:rsidRPr="007217A3" w:rsidDel="00DE314E">
          <w:rPr>
            <w:rFonts w:ascii="JetBrains Mono" w:hAnsi="JetBrains Mono"/>
            <w:b/>
            <w:bCs/>
            <w:color w:val="0000DD"/>
            <w:lang w:val="en-US"/>
          </w:rPr>
          <w:t>35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blank=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null=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60B2950F" w14:textId="4D74B3A7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562" w:author="Александр Соколов" w:date="2020-06-04T23:25:00Z"/>
          <w:rFonts w:ascii="JetBrains Mono" w:hAnsi="JetBrains Mono"/>
          <w:color w:val="333333"/>
          <w:lang w:val="en-US"/>
        </w:rPr>
        <w:pPrChange w:id="563" w:author="Александр Соколов" w:date="2020-06-04T23:26:00Z">
          <w:pPr>
            <w:pStyle w:val="HTML0"/>
            <w:spacing w:line="244" w:lineRule="atLeast"/>
          </w:pPr>
        </w:pPrChange>
      </w:pPr>
      <w:moveFrom w:id="564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rlvnc = models.CharField(max_length=</w:t>
        </w:r>
        <w:r w:rsidRPr="007217A3" w:rsidDel="00DE314E">
          <w:rPr>
            <w:rFonts w:ascii="JetBrains Mono" w:hAnsi="JetBrains Mono"/>
            <w:b/>
            <w:bCs/>
            <w:color w:val="0000DD"/>
            <w:lang w:val="en-US"/>
          </w:rPr>
          <w:t>3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blank=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null=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3E0D3EA2" w14:textId="111CEF01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565" w:author="Александр Соколов" w:date="2020-06-04T23:25:00Z"/>
          <w:rFonts w:ascii="JetBrains Mono" w:hAnsi="JetBrains Mono"/>
          <w:color w:val="333333"/>
          <w:lang w:val="en-US"/>
        </w:rPr>
        <w:pPrChange w:id="566" w:author="Александр Соколов" w:date="2020-06-04T23:26:00Z">
          <w:pPr>
            <w:pStyle w:val="HTML0"/>
            <w:spacing w:line="244" w:lineRule="atLeast"/>
          </w:pPr>
        </w:pPrChange>
      </w:pPr>
    </w:p>
    <w:p w14:paraId="1D28B30E" w14:textId="46673342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567" w:author="Александр Соколов" w:date="2020-06-04T23:25:00Z"/>
          <w:rFonts w:ascii="JetBrains Mono" w:hAnsi="JetBrains Mono"/>
          <w:color w:val="333333"/>
          <w:lang w:val="en-US"/>
        </w:rPr>
        <w:pPrChange w:id="568" w:author="Александр Соколов" w:date="2020-06-04T23:26:00Z">
          <w:pPr>
            <w:pStyle w:val="HTML0"/>
            <w:spacing w:line="244" w:lineRule="atLeast"/>
          </w:pPr>
        </w:pPrChange>
      </w:pPr>
      <w:moveFrom w:id="569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class</w:t>
        </w:r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</w:t>
        </w:r>
        <w:r w:rsidRPr="007217A3" w:rsidDel="00DE314E">
          <w:rPr>
            <w:rFonts w:ascii="JetBrains Mono" w:hAnsi="JetBrains Mono"/>
            <w:b/>
            <w:bCs/>
            <w:color w:val="BB0066"/>
            <w:lang w:val="en-US"/>
          </w:rPr>
          <w:t>Meta</w:t>
        </w:r>
        <w:r w:rsidRPr="007217A3" w:rsidDel="00DE314E">
          <w:rPr>
            <w:rFonts w:ascii="JetBrains Mono" w:hAnsi="JetBrains Mono"/>
            <w:color w:val="333333"/>
            <w:lang w:val="en-US"/>
          </w:rPr>
          <w:t>:</w:t>
        </w:r>
      </w:moveFrom>
    </w:p>
    <w:p w14:paraId="3D69F0A2" w14:textId="41434610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570" w:author="Александр Соколов" w:date="2020-06-04T23:25:00Z"/>
          <w:rFonts w:ascii="JetBrains Mono" w:hAnsi="JetBrains Mono"/>
          <w:color w:val="333333"/>
          <w:lang w:val="en-US"/>
        </w:rPr>
        <w:pPrChange w:id="571" w:author="Александр Соколов" w:date="2020-06-04T23:26:00Z">
          <w:pPr>
            <w:pStyle w:val="HTML0"/>
            <w:spacing w:line="244" w:lineRule="atLeast"/>
          </w:pPr>
        </w:pPrChange>
      </w:pPr>
      <w:moveFrom w:id="572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    db_table = </w:t>
        </w:r>
        <w:r w:rsidRPr="007217A3" w:rsidDel="00DE314E">
          <w:rPr>
            <w:rFonts w:ascii="JetBrains Mono" w:hAnsi="JetBrains Mono"/>
            <w:color w:val="333333"/>
            <w:shd w:val="clear" w:color="auto" w:fill="FFF0F0"/>
            <w:lang w:val="en-US"/>
          </w:rPr>
          <w:t>'tmpls'</w:t>
        </w:r>
      </w:moveFrom>
    </w:p>
    <w:p w14:paraId="24415ACF" w14:textId="4CE3BB10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573" w:author="Александр Соколов" w:date="2020-06-04T23:25:00Z"/>
          <w:rFonts w:ascii="JetBrains Mono" w:hAnsi="JetBrains Mono"/>
          <w:color w:val="333333"/>
          <w:lang w:val="en-US"/>
        </w:rPr>
        <w:pPrChange w:id="574" w:author="Александр Соколов" w:date="2020-06-04T23:26:00Z">
          <w:pPr>
            <w:pStyle w:val="HTML0"/>
            <w:spacing w:line="244" w:lineRule="atLeast"/>
          </w:pPr>
        </w:pPrChange>
      </w:pPr>
    </w:p>
    <w:p w14:paraId="7A457683" w14:textId="4DAD2503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575" w:author="Александр Соколов" w:date="2020-06-04T23:25:00Z"/>
          <w:rFonts w:ascii="JetBrains Mono" w:hAnsi="JetBrains Mono"/>
          <w:color w:val="333333"/>
          <w:lang w:val="en-US"/>
        </w:rPr>
        <w:pPrChange w:id="576" w:author="Александр Соколов" w:date="2020-06-04T23:26:00Z">
          <w:pPr>
            <w:pStyle w:val="HTML0"/>
            <w:spacing w:line="244" w:lineRule="atLeast"/>
          </w:pPr>
        </w:pPrChange>
      </w:pPr>
      <w:moveFrom w:id="577" w:author="Александр Соколов" w:date="2020-06-04T23:25:00Z"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class</w:t>
        </w:r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</w:t>
        </w:r>
        <w:r w:rsidRPr="007217A3" w:rsidDel="00DE314E">
          <w:rPr>
            <w:rFonts w:ascii="JetBrains Mono" w:hAnsi="JetBrains Mono"/>
            <w:b/>
            <w:bCs/>
            <w:color w:val="BB0066"/>
            <w:lang w:val="en-US"/>
          </w:rPr>
          <w:t>Cmplx</w:t>
        </w:r>
        <w:r w:rsidRPr="007217A3" w:rsidDel="00DE314E">
          <w:rPr>
            <w:rFonts w:ascii="JetBrains Mono" w:hAnsi="JetBrains Mono"/>
            <w:color w:val="333333"/>
            <w:lang w:val="en-US"/>
          </w:rPr>
          <w:t>(models.Model):</w:t>
        </w:r>
      </w:moveFrom>
    </w:p>
    <w:p w14:paraId="55E06C16" w14:textId="38D04B45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578" w:author="Александр Соколов" w:date="2020-06-04T23:25:00Z"/>
          <w:rFonts w:ascii="JetBrains Mono" w:hAnsi="JetBrains Mono"/>
          <w:color w:val="333333"/>
          <w:lang w:val="en-US"/>
        </w:rPr>
        <w:pPrChange w:id="579" w:author="Александр Соколов" w:date="2020-06-04T23:26:00Z">
          <w:pPr>
            <w:pStyle w:val="HTML0"/>
            <w:spacing w:line="244" w:lineRule="atLeast"/>
          </w:pPr>
        </w:pPrChange>
      </w:pPr>
      <w:moveFrom w:id="580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cpxid = models.CharField(primary_key=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max_length=</w:t>
        </w:r>
        <w:r w:rsidRPr="007217A3" w:rsidDel="00DE314E">
          <w:rPr>
            <w:rFonts w:ascii="JetBrains Mono" w:hAnsi="JetBrains Mono"/>
            <w:b/>
            <w:bCs/>
            <w:color w:val="0000DD"/>
            <w:lang w:val="en-US"/>
          </w:rPr>
          <w:t>3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1D9F626F" w14:textId="563B346B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581" w:author="Александр Соколов" w:date="2020-06-04T23:25:00Z"/>
          <w:rFonts w:ascii="JetBrains Mono" w:hAnsi="JetBrains Mono"/>
          <w:color w:val="333333"/>
          <w:lang w:val="en-US"/>
        </w:rPr>
        <w:pPrChange w:id="582" w:author="Александр Соколов" w:date="2020-06-04T23:26:00Z">
          <w:pPr>
            <w:pStyle w:val="HTML0"/>
            <w:spacing w:line="244" w:lineRule="atLeast"/>
          </w:pPr>
        </w:pPrChange>
      </w:pPr>
      <w:moveFrom w:id="583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dscra = models.CharField(max_length=</w:t>
        </w:r>
        <w:r w:rsidRPr="007217A3" w:rsidDel="00DE314E">
          <w:rPr>
            <w:rFonts w:ascii="JetBrains Mono" w:hAnsi="JetBrains Mono"/>
            <w:b/>
            <w:bCs/>
            <w:color w:val="0000DD"/>
            <w:lang w:val="en-US"/>
          </w:rPr>
          <w:t>50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blank=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null=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068FF905" w14:textId="577CDFBD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584" w:author="Александр Соколов" w:date="2020-06-04T23:25:00Z"/>
          <w:rFonts w:ascii="JetBrains Mono" w:hAnsi="JetBrains Mono"/>
          <w:color w:val="333333"/>
          <w:lang w:val="en-US"/>
        </w:rPr>
        <w:pPrChange w:id="585" w:author="Александр Соколов" w:date="2020-06-04T23:26:00Z">
          <w:pPr>
            <w:pStyle w:val="HTML0"/>
            <w:spacing w:line="244" w:lineRule="atLeast"/>
          </w:pPr>
        </w:pPrChange>
      </w:pPr>
      <w:moveFrom w:id="586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cpxna = models.CharField(unique=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max_length=</w:t>
        </w:r>
        <w:r w:rsidRPr="007217A3" w:rsidDel="00DE314E">
          <w:rPr>
            <w:rFonts w:ascii="JetBrains Mono" w:hAnsi="JetBrains Mono"/>
            <w:b/>
            <w:bCs/>
            <w:color w:val="0000DD"/>
            <w:lang w:val="en-US"/>
          </w:rPr>
          <w:t>20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5C50ED3C" w14:textId="6E83A1C7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587" w:author="Александр Соколов" w:date="2020-06-04T23:25:00Z"/>
          <w:rFonts w:ascii="JetBrains Mono" w:hAnsi="JetBrains Mono"/>
          <w:color w:val="333333"/>
          <w:lang w:val="en-US"/>
        </w:rPr>
        <w:pPrChange w:id="588" w:author="Александр Соколов" w:date="2020-06-04T23:26:00Z">
          <w:pPr>
            <w:pStyle w:val="HTML0"/>
            <w:spacing w:line="244" w:lineRule="atLeast"/>
          </w:pPr>
        </w:pPrChange>
      </w:pPr>
      <w:moveFrom w:id="589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pcpxi = models.ForeignKey(</w:t>
        </w:r>
        <w:r w:rsidRPr="007217A3" w:rsidDel="00DE314E">
          <w:rPr>
            <w:rFonts w:ascii="JetBrains Mono" w:hAnsi="JetBrains Mono"/>
            <w:color w:val="333333"/>
            <w:shd w:val="clear" w:color="auto" w:fill="FFF0F0"/>
            <w:lang w:val="en-US"/>
          </w:rPr>
          <w:t>'self'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models.DO_NOTHING, db_column=</w:t>
        </w:r>
        <w:r w:rsidRPr="007217A3" w:rsidDel="00DE314E">
          <w:rPr>
            <w:rFonts w:ascii="JetBrains Mono" w:hAnsi="JetBrains Mono"/>
            <w:color w:val="333333"/>
            <w:shd w:val="clear" w:color="auto" w:fill="FFF0F0"/>
            <w:lang w:val="en-US"/>
          </w:rPr>
          <w:t>'pcpxi'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blank=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null=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27AA0E62" w14:textId="56DEB4FA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590" w:author="Александр Соколов" w:date="2020-06-04T23:25:00Z"/>
          <w:rFonts w:ascii="JetBrains Mono" w:hAnsi="JetBrains Mono"/>
          <w:color w:val="333333"/>
          <w:lang w:val="en-US"/>
        </w:rPr>
        <w:pPrChange w:id="591" w:author="Александр Соколов" w:date="2020-06-04T23:26:00Z">
          <w:pPr>
            <w:pStyle w:val="HTML0"/>
            <w:spacing w:line="244" w:lineRule="atLeast"/>
          </w:pPr>
        </w:pPrChange>
      </w:pPr>
      <w:moveFrom w:id="592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dscrc = models.TextField(blank=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null=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41F69B8B" w14:textId="47C834FF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593" w:author="Александр Соколов" w:date="2020-06-04T23:25:00Z"/>
          <w:rFonts w:ascii="JetBrains Mono" w:hAnsi="JetBrains Mono"/>
          <w:color w:val="333333"/>
          <w:lang w:val="en-US"/>
        </w:rPr>
        <w:pPrChange w:id="594" w:author="Александр Соколов" w:date="2020-06-04T23:26:00Z">
          <w:pPr>
            <w:pStyle w:val="HTML0"/>
            <w:spacing w:line="244" w:lineRule="atLeast"/>
          </w:pPr>
        </w:pPrChange>
      </w:pPr>
      <w:moveFrom w:id="595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dirna = models.CharField(max_length=</w:t>
        </w:r>
        <w:r w:rsidRPr="007217A3" w:rsidDel="00DE314E">
          <w:rPr>
            <w:rFonts w:ascii="JetBrains Mono" w:hAnsi="JetBrains Mono"/>
            <w:b/>
            <w:bCs/>
            <w:color w:val="0000DD"/>
            <w:lang w:val="en-US"/>
          </w:rPr>
          <w:t>70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blank=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null=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2CBA0A73" w14:textId="19C5F659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596" w:author="Александр Соколов" w:date="2020-06-04T23:25:00Z"/>
          <w:rFonts w:ascii="JetBrains Mono" w:hAnsi="JetBrains Mono"/>
          <w:color w:val="333333"/>
          <w:lang w:val="en-US"/>
        </w:rPr>
        <w:pPrChange w:id="597" w:author="Александр Соколов" w:date="2020-06-04T23:26:00Z">
          <w:pPr>
            <w:pStyle w:val="HTML0"/>
            <w:spacing w:line="244" w:lineRule="atLeast"/>
          </w:pPr>
        </w:pPrChange>
      </w:pPr>
      <w:moveFrom w:id="598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rlvnc = models.CharField(max_length=</w:t>
        </w:r>
        <w:r w:rsidRPr="007217A3" w:rsidDel="00DE314E">
          <w:rPr>
            <w:rFonts w:ascii="JetBrains Mono" w:hAnsi="JetBrains Mono"/>
            <w:b/>
            <w:bCs/>
            <w:color w:val="0000DD"/>
            <w:lang w:val="en-US"/>
          </w:rPr>
          <w:t>3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blank=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null=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782FA747" w14:textId="5A8869C2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599" w:author="Александр Соколов" w:date="2020-06-04T23:25:00Z"/>
          <w:rFonts w:ascii="JetBrains Mono" w:hAnsi="JetBrains Mono"/>
          <w:color w:val="333333"/>
          <w:lang w:val="en-US"/>
        </w:rPr>
        <w:pPrChange w:id="600" w:author="Александр Соколов" w:date="2020-06-04T23:26:00Z">
          <w:pPr>
            <w:pStyle w:val="HTML0"/>
            <w:spacing w:line="244" w:lineRule="atLeast"/>
          </w:pPr>
        </w:pPrChange>
      </w:pPr>
    </w:p>
    <w:p w14:paraId="57315643" w14:textId="7664B2A0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601" w:author="Александр Соколов" w:date="2020-06-04T23:25:00Z"/>
          <w:rFonts w:ascii="JetBrains Mono" w:hAnsi="JetBrains Mono"/>
          <w:color w:val="333333"/>
          <w:lang w:val="en-US"/>
        </w:rPr>
        <w:pPrChange w:id="602" w:author="Александр Соколов" w:date="2020-06-04T23:26:00Z">
          <w:pPr>
            <w:pStyle w:val="HTML0"/>
            <w:spacing w:line="244" w:lineRule="atLeast"/>
          </w:pPr>
        </w:pPrChange>
      </w:pPr>
      <w:moveFrom w:id="603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class</w:t>
        </w:r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</w:t>
        </w:r>
        <w:r w:rsidRPr="007217A3" w:rsidDel="00DE314E">
          <w:rPr>
            <w:rFonts w:ascii="JetBrains Mono" w:hAnsi="JetBrains Mono"/>
            <w:b/>
            <w:bCs/>
            <w:color w:val="BB0066"/>
            <w:lang w:val="en-US"/>
          </w:rPr>
          <w:t>Meta</w:t>
        </w:r>
        <w:r w:rsidRPr="007217A3" w:rsidDel="00DE314E">
          <w:rPr>
            <w:rFonts w:ascii="JetBrains Mono" w:hAnsi="JetBrains Mono"/>
            <w:color w:val="333333"/>
            <w:lang w:val="en-US"/>
          </w:rPr>
          <w:t>:</w:t>
        </w:r>
      </w:moveFrom>
    </w:p>
    <w:p w14:paraId="1AC731C4" w14:textId="5F2F9BF2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604" w:author="Александр Соколов" w:date="2020-06-04T23:25:00Z"/>
          <w:rFonts w:ascii="JetBrains Mono" w:hAnsi="JetBrains Mono"/>
          <w:color w:val="333333"/>
          <w:lang w:val="en-US"/>
        </w:rPr>
        <w:pPrChange w:id="605" w:author="Александр Соколов" w:date="2020-06-04T23:26:00Z">
          <w:pPr>
            <w:pStyle w:val="HTML0"/>
            <w:spacing w:line="244" w:lineRule="atLeast"/>
          </w:pPr>
        </w:pPrChange>
      </w:pPr>
      <w:moveFrom w:id="606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    db_table = </w:t>
        </w:r>
        <w:r w:rsidRPr="007217A3" w:rsidDel="00DE314E">
          <w:rPr>
            <w:rFonts w:ascii="JetBrains Mono" w:hAnsi="JetBrains Mono"/>
            <w:color w:val="333333"/>
            <w:shd w:val="clear" w:color="auto" w:fill="FFF0F0"/>
            <w:lang w:val="en-US"/>
          </w:rPr>
          <w:t>'cmplx'</w:t>
        </w:r>
      </w:moveFrom>
    </w:p>
    <w:p w14:paraId="66CCF57B" w14:textId="407E7166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607" w:author="Александр Соколов" w:date="2020-06-04T23:25:00Z"/>
          <w:rFonts w:ascii="JetBrains Mono" w:hAnsi="JetBrains Mono"/>
          <w:color w:val="333333"/>
          <w:lang w:val="en-US"/>
        </w:rPr>
        <w:pPrChange w:id="608" w:author="Александр Соколов" w:date="2020-06-04T23:26:00Z">
          <w:pPr>
            <w:pStyle w:val="HTML0"/>
            <w:spacing w:line="244" w:lineRule="atLeast"/>
          </w:pPr>
        </w:pPrChange>
      </w:pPr>
    </w:p>
    <w:p w14:paraId="5FF2623F" w14:textId="5F3C539F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609" w:author="Александр Соколов" w:date="2020-06-04T23:25:00Z"/>
          <w:rFonts w:ascii="JetBrains Mono" w:hAnsi="JetBrains Mono"/>
          <w:color w:val="333333"/>
          <w:lang w:val="en-US"/>
        </w:rPr>
        <w:pPrChange w:id="610" w:author="Александр Соколов" w:date="2020-06-04T23:26:00Z">
          <w:pPr>
            <w:pStyle w:val="HTML0"/>
            <w:spacing w:line="244" w:lineRule="atLeast"/>
          </w:pPr>
        </w:pPrChange>
      </w:pPr>
      <w:moveFrom w:id="611" w:author="Александр Соколов" w:date="2020-06-04T23:25:00Z"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class</w:t>
        </w:r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</w:t>
        </w:r>
        <w:r w:rsidRPr="007217A3" w:rsidDel="00DE314E">
          <w:rPr>
            <w:rFonts w:ascii="JetBrains Mono" w:hAnsi="JetBrains Mono"/>
            <w:b/>
            <w:bCs/>
            <w:color w:val="BB0066"/>
            <w:lang w:val="en-US"/>
          </w:rPr>
          <w:t>Tmcat</w:t>
        </w:r>
        <w:r w:rsidRPr="007217A3" w:rsidDel="00DE314E">
          <w:rPr>
            <w:rFonts w:ascii="JetBrains Mono" w:hAnsi="JetBrains Mono"/>
            <w:color w:val="333333"/>
            <w:lang w:val="en-US"/>
          </w:rPr>
          <w:t>(models.Model):</w:t>
        </w:r>
      </w:moveFrom>
    </w:p>
    <w:p w14:paraId="70B000AC" w14:textId="7FDD6AF9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612" w:author="Александр Соколов" w:date="2020-06-04T23:25:00Z"/>
          <w:rFonts w:ascii="JetBrains Mono" w:hAnsi="JetBrains Mono"/>
          <w:color w:val="333333"/>
          <w:lang w:val="en-US"/>
        </w:rPr>
        <w:pPrChange w:id="613" w:author="Александр Соколов" w:date="2020-06-04T23:26:00Z">
          <w:pPr>
            <w:pStyle w:val="HTML0"/>
            <w:spacing w:line="244" w:lineRule="atLeast"/>
          </w:pPr>
        </w:pPrChange>
      </w:pPr>
      <w:moveFrom w:id="614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catid = models.CharField(primary_key=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max_length=</w:t>
        </w:r>
        <w:r w:rsidRPr="007217A3" w:rsidDel="00DE314E">
          <w:rPr>
            <w:rFonts w:ascii="JetBrains Mono" w:hAnsi="JetBrains Mono"/>
            <w:b/>
            <w:bCs/>
            <w:color w:val="0000DD"/>
            <w:lang w:val="en-US"/>
          </w:rPr>
          <w:t>3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2B16B501" w14:textId="39C44A42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615" w:author="Александр Соколов" w:date="2020-06-04T23:25:00Z"/>
          <w:rFonts w:ascii="JetBrains Mono" w:hAnsi="JetBrains Mono"/>
          <w:color w:val="333333"/>
          <w:lang w:val="en-US"/>
        </w:rPr>
        <w:pPrChange w:id="616" w:author="Александр Соколов" w:date="2020-06-04T23:26:00Z">
          <w:pPr>
            <w:pStyle w:val="HTML0"/>
            <w:spacing w:line="244" w:lineRule="atLeast"/>
          </w:pPr>
        </w:pPrChange>
      </w:pPr>
      <w:moveFrom w:id="617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dscra = models.TextField(blank=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null=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212ABE35" w14:textId="2E60D57B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618" w:author="Александр Соколов" w:date="2020-06-04T23:25:00Z"/>
          <w:rFonts w:ascii="JetBrains Mono" w:hAnsi="JetBrains Mono"/>
          <w:color w:val="333333"/>
          <w:lang w:val="en-US"/>
        </w:rPr>
        <w:pPrChange w:id="619" w:author="Александр Соколов" w:date="2020-06-04T23:26:00Z">
          <w:pPr>
            <w:pStyle w:val="HTML0"/>
            <w:spacing w:line="244" w:lineRule="atLeast"/>
          </w:pPr>
        </w:pPrChange>
      </w:pPr>
      <w:moveFrom w:id="620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foldr = models.CharField(max_length=</w:t>
        </w:r>
        <w:r w:rsidRPr="007217A3" w:rsidDel="00DE314E">
          <w:rPr>
            <w:rFonts w:ascii="JetBrains Mono" w:hAnsi="JetBrains Mono"/>
            <w:b/>
            <w:bCs/>
            <w:color w:val="0000DD"/>
            <w:lang w:val="en-US"/>
          </w:rPr>
          <w:t>35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blank=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null=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7FCFBEBB" w14:textId="3F4B6DB1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621" w:author="Александр Соколов" w:date="2020-06-04T23:25:00Z"/>
          <w:rFonts w:ascii="JetBrains Mono" w:hAnsi="JetBrains Mono"/>
          <w:color w:val="333333"/>
          <w:lang w:val="en-US"/>
        </w:rPr>
        <w:pPrChange w:id="622" w:author="Александр Соколов" w:date="2020-06-04T23:26:00Z">
          <w:pPr>
            <w:pStyle w:val="HTML0"/>
            <w:spacing w:line="244" w:lineRule="atLeast"/>
          </w:pPr>
        </w:pPrChange>
      </w:pPr>
      <w:moveFrom w:id="623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rlvnc = models.CharField(max_length=</w:t>
        </w:r>
        <w:r w:rsidRPr="007217A3" w:rsidDel="00DE314E">
          <w:rPr>
            <w:rFonts w:ascii="JetBrains Mono" w:hAnsi="JetBrains Mono"/>
            <w:b/>
            <w:bCs/>
            <w:color w:val="0000DD"/>
            <w:lang w:val="en-US"/>
          </w:rPr>
          <w:t>3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blank=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, null=</w:t>
        </w:r>
        <w:r w:rsidRPr="007217A3" w:rsidDel="00DE314E">
          <w:rPr>
            <w:rFonts w:ascii="JetBrains Mono" w:hAnsi="JetBrains Mono"/>
            <w:b/>
            <w:bCs/>
            <w:color w:val="008800"/>
            <w:lang w:val="en-US"/>
          </w:rPr>
          <w:t>True</w:t>
        </w:r>
        <w:r w:rsidRPr="007217A3" w:rsidDel="00DE314E">
          <w:rPr>
            <w:rFonts w:ascii="JetBrains Mono" w:hAnsi="JetBrains Mono"/>
            <w:color w:val="333333"/>
            <w:lang w:val="en-US"/>
          </w:rPr>
          <w:t>)</w:t>
        </w:r>
      </w:moveFrom>
    </w:p>
    <w:p w14:paraId="5FD51713" w14:textId="4BBBFC10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624" w:author="Александр Соколов" w:date="2020-06-04T23:25:00Z"/>
          <w:rFonts w:ascii="JetBrains Mono" w:hAnsi="JetBrains Mono"/>
          <w:color w:val="333333"/>
          <w:lang w:val="en-US"/>
        </w:rPr>
        <w:pPrChange w:id="625" w:author="Александр Соколов" w:date="2020-06-04T23:26:00Z">
          <w:pPr>
            <w:pStyle w:val="HTML0"/>
            <w:spacing w:line="244" w:lineRule="atLeast"/>
          </w:pPr>
        </w:pPrChange>
      </w:pPr>
    </w:p>
    <w:p w14:paraId="0CE31995" w14:textId="19BF4CAE" w:rsidR="007217A3" w:rsidRPr="007217A3" w:rsidDel="00DE314E" w:rsidRDefault="007217A3" w:rsidP="00DE314E">
      <w:pPr>
        <w:pStyle w:val="HTML0"/>
        <w:spacing w:line="244" w:lineRule="atLeast"/>
        <w:ind w:firstLine="709"/>
        <w:rPr>
          <w:moveFrom w:id="626" w:author="Александр Соколов" w:date="2020-06-04T23:25:00Z"/>
          <w:rFonts w:ascii="JetBrains Mono" w:hAnsi="JetBrains Mono"/>
          <w:color w:val="333333"/>
        </w:rPr>
        <w:pPrChange w:id="627" w:author="Александр Соколов" w:date="2020-06-04T23:26:00Z">
          <w:pPr>
            <w:pStyle w:val="HTML0"/>
            <w:spacing w:line="244" w:lineRule="atLeast"/>
          </w:pPr>
        </w:pPrChange>
      </w:pPr>
      <w:moveFrom w:id="628" w:author="Александр Соколов" w:date="2020-06-04T23:25:00Z">
        <w:r w:rsidRPr="007217A3" w:rsidDel="00DE314E">
          <w:rPr>
            <w:rFonts w:ascii="JetBrains Mono" w:hAnsi="JetBrains Mono"/>
            <w:color w:val="333333"/>
            <w:lang w:val="en-US"/>
          </w:rPr>
          <w:t xml:space="preserve">    </w:t>
        </w:r>
        <w:r w:rsidRPr="007217A3" w:rsidDel="00DE314E">
          <w:rPr>
            <w:rFonts w:ascii="JetBrains Mono" w:hAnsi="JetBrains Mono"/>
            <w:b/>
            <w:bCs/>
            <w:color w:val="008800"/>
          </w:rPr>
          <w:t>class</w:t>
        </w:r>
        <w:r w:rsidRPr="007217A3" w:rsidDel="00DE314E">
          <w:rPr>
            <w:rFonts w:ascii="JetBrains Mono" w:hAnsi="JetBrains Mono"/>
            <w:color w:val="333333"/>
          </w:rPr>
          <w:t xml:space="preserve"> </w:t>
        </w:r>
        <w:r w:rsidRPr="007217A3" w:rsidDel="00DE314E">
          <w:rPr>
            <w:rFonts w:ascii="JetBrains Mono" w:hAnsi="JetBrains Mono"/>
            <w:b/>
            <w:bCs/>
            <w:color w:val="BB0066"/>
          </w:rPr>
          <w:t>Meta</w:t>
        </w:r>
        <w:r w:rsidRPr="007217A3" w:rsidDel="00DE314E">
          <w:rPr>
            <w:rFonts w:ascii="JetBrains Mono" w:hAnsi="JetBrains Mono"/>
            <w:color w:val="333333"/>
          </w:rPr>
          <w:t>:</w:t>
        </w:r>
      </w:moveFrom>
    </w:p>
    <w:p w14:paraId="7F592F42" w14:textId="1742C4B4" w:rsidR="00DA45CF" w:rsidDel="00DE314E" w:rsidRDefault="007217A3" w:rsidP="00DE314E">
      <w:pPr>
        <w:pStyle w:val="HTML0"/>
        <w:spacing w:line="244" w:lineRule="atLeast"/>
        <w:ind w:firstLine="709"/>
        <w:rPr>
          <w:moveFrom w:id="629" w:author="Александр Соколов" w:date="2020-06-04T23:25:00Z"/>
          <w:rFonts w:ascii="JetBrains Mono" w:hAnsi="JetBrains Mono"/>
          <w:color w:val="333333"/>
          <w:shd w:val="clear" w:color="auto" w:fill="FFF0F0"/>
        </w:rPr>
        <w:pPrChange w:id="630" w:author="Александр Соколов" w:date="2020-06-04T23:26:00Z">
          <w:pPr>
            <w:pStyle w:val="HTML0"/>
            <w:spacing w:line="244" w:lineRule="atLeast"/>
          </w:pPr>
        </w:pPrChange>
      </w:pPr>
      <w:moveFrom w:id="631" w:author="Александр Соколов" w:date="2020-06-04T23:25:00Z">
        <w:r w:rsidRPr="007217A3" w:rsidDel="00DE314E">
          <w:rPr>
            <w:rFonts w:ascii="JetBrains Mono" w:hAnsi="JetBrains Mono"/>
            <w:color w:val="333333"/>
          </w:rPr>
          <w:t xml:space="preserve">        db_table = </w:t>
        </w:r>
        <w:r w:rsidRPr="007217A3" w:rsidDel="00DE314E">
          <w:rPr>
            <w:rFonts w:ascii="JetBrains Mono" w:hAnsi="JetBrains Mono"/>
            <w:color w:val="333333"/>
            <w:shd w:val="clear" w:color="auto" w:fill="FFF0F0"/>
          </w:rPr>
          <w:t>'tmcat'</w:t>
        </w:r>
      </w:moveFrom>
    </w:p>
    <w:moveFromRangeEnd w:id="492"/>
    <w:p w14:paraId="1B76F7C8" w14:textId="1918B8A0" w:rsidR="00DA45CF" w:rsidDel="00DE314E" w:rsidRDefault="00DA45CF" w:rsidP="00DE314E">
      <w:pPr>
        <w:pStyle w:val="HTML0"/>
        <w:spacing w:line="244" w:lineRule="atLeast"/>
        <w:ind w:firstLine="709"/>
        <w:rPr>
          <w:del w:id="632" w:author="Александр Соколов" w:date="2020-06-04T23:26:00Z"/>
          <w:rFonts w:ascii="JetBrains Mono" w:hAnsi="JetBrains Mono"/>
          <w:color w:val="333333"/>
          <w:shd w:val="clear" w:color="auto" w:fill="FFF0F0"/>
        </w:rPr>
        <w:pPrChange w:id="633" w:author="Александр Соколов" w:date="2020-06-04T23:26:00Z">
          <w:pPr>
            <w:pStyle w:val="HTML0"/>
            <w:spacing w:line="244" w:lineRule="atLeast"/>
          </w:pPr>
        </w:pPrChange>
      </w:pPr>
    </w:p>
    <w:p w14:paraId="3E0C706C" w14:textId="52531FF2" w:rsidR="007D3EDF" w:rsidRPr="00DA45CF" w:rsidDel="00DE314E" w:rsidRDefault="007D3EDF" w:rsidP="00DE314E">
      <w:pPr>
        <w:spacing w:line="360" w:lineRule="auto"/>
        <w:ind w:firstLine="709"/>
        <w:rPr>
          <w:del w:id="634" w:author="Александр Соколов" w:date="2020-06-04T23:27:00Z"/>
          <w:rFonts w:ascii="Times" w:hAnsi="Times" w:cs="Tahoma"/>
          <w:sz w:val="28"/>
          <w:szCs w:val="28"/>
        </w:rPr>
        <w:pPrChange w:id="635" w:author="Александр Соколов" w:date="2020-06-04T23:26:00Z">
          <w:pPr>
            <w:spacing w:line="360" w:lineRule="auto"/>
          </w:pPr>
        </w:pPrChange>
      </w:pPr>
      <w:r w:rsidRPr="00DA45CF">
        <w:rPr>
          <w:rFonts w:ascii="Times" w:hAnsi="Times" w:cs="Tahoma"/>
          <w:sz w:val="28"/>
          <w:szCs w:val="28"/>
        </w:rPr>
        <w:t xml:space="preserve">Основой цикл </w:t>
      </w:r>
      <w:del w:id="636" w:author="Александр Соколов" w:date="2020-06-04T23:27:00Z">
        <w:r w:rsidRPr="00DA45CF" w:rsidDel="00DE314E">
          <w:rPr>
            <w:rFonts w:ascii="Times" w:hAnsi="Times" w:cs="Tahoma"/>
            <w:sz w:val="28"/>
            <w:szCs w:val="28"/>
          </w:rPr>
          <w:delText xml:space="preserve">работы </w:delText>
        </w:r>
      </w:del>
      <w:r w:rsidRPr="00DA45CF">
        <w:rPr>
          <w:rFonts w:ascii="Times" w:hAnsi="Times" w:cs="Tahoma"/>
          <w:sz w:val="28"/>
          <w:szCs w:val="28"/>
        </w:rPr>
        <w:t xml:space="preserve">приложения представлен </w:t>
      </w:r>
      <w:del w:id="637" w:author="Александр Соколов" w:date="2020-06-04T23:27:00Z">
        <w:r w:rsidRPr="00DA45CF" w:rsidDel="00DE314E">
          <w:rPr>
            <w:rFonts w:ascii="Times" w:hAnsi="Times" w:cs="Tahoma"/>
            <w:sz w:val="28"/>
            <w:szCs w:val="28"/>
          </w:rPr>
          <w:delText xml:space="preserve">реализован </w:delText>
        </w:r>
      </w:del>
      <w:r w:rsidRPr="00DA45CF">
        <w:rPr>
          <w:rFonts w:ascii="Times" w:hAnsi="Times" w:cs="Tahoma"/>
          <w:sz w:val="28"/>
          <w:szCs w:val="28"/>
        </w:rPr>
        <w:t>двумя классами:</w:t>
      </w:r>
      <w:ins w:id="638" w:author="Александр Соколов" w:date="2020-06-04T23:27:00Z">
        <w:r w:rsidR="00DE314E">
          <w:rPr>
            <w:rFonts w:ascii="Times" w:hAnsi="Times" w:cs="Tahoma"/>
            <w:sz w:val="28"/>
            <w:szCs w:val="28"/>
          </w:rPr>
          <w:t xml:space="preserve"> </w:t>
        </w:r>
      </w:ins>
    </w:p>
    <w:p w14:paraId="7E41C4FC" w14:textId="55C0CEB2" w:rsidR="007D3EDF" w:rsidRPr="00DA45CF" w:rsidRDefault="007D3EDF" w:rsidP="00DE314E">
      <w:pPr>
        <w:spacing w:line="360" w:lineRule="auto"/>
        <w:ind w:firstLine="709"/>
        <w:rPr>
          <w:rFonts w:ascii="Times" w:hAnsi="Times" w:cs="Tahoma"/>
          <w:sz w:val="28"/>
          <w:szCs w:val="28"/>
        </w:rPr>
        <w:pPrChange w:id="639" w:author="Александр Соколов" w:date="2020-06-04T23:26:00Z">
          <w:pPr>
            <w:spacing w:line="360" w:lineRule="auto"/>
          </w:pPr>
        </w:pPrChange>
      </w:pPr>
      <w:proofErr w:type="spellStart"/>
      <w:r w:rsidRPr="00DA45CF">
        <w:rPr>
          <w:rFonts w:ascii="Times" w:hAnsi="Times" w:cs="Tahoma"/>
          <w:sz w:val="28"/>
          <w:szCs w:val="28"/>
        </w:rPr>
        <w:t>GitLabExtractor</w:t>
      </w:r>
      <w:proofErr w:type="spellEnd"/>
      <w:r w:rsidRPr="00DA45CF">
        <w:rPr>
          <w:rFonts w:ascii="Times" w:hAnsi="Times" w:cs="Tahoma"/>
          <w:sz w:val="28"/>
          <w:szCs w:val="28"/>
        </w:rPr>
        <w:t xml:space="preserve"> и </w:t>
      </w:r>
      <w:proofErr w:type="spellStart"/>
      <w:r w:rsidRPr="00DA45CF">
        <w:rPr>
          <w:rFonts w:ascii="Times" w:hAnsi="Times" w:cs="Tahoma"/>
          <w:sz w:val="28"/>
          <w:szCs w:val="28"/>
        </w:rPr>
        <w:t>ReportCreator</w:t>
      </w:r>
      <w:proofErr w:type="spellEnd"/>
      <w:r w:rsidR="00DA45CF" w:rsidRPr="00DA45CF">
        <w:rPr>
          <w:rFonts w:ascii="Times" w:hAnsi="Times" w:cs="Tahoma"/>
          <w:sz w:val="28"/>
          <w:szCs w:val="28"/>
        </w:rPr>
        <w:t>:</w:t>
      </w:r>
    </w:p>
    <w:p w14:paraId="3C2EEB03" w14:textId="3BBAD98A" w:rsidR="0089727C" w:rsidRPr="00DA45CF" w:rsidRDefault="00DE314E" w:rsidP="00DE314E">
      <w:pPr>
        <w:pStyle w:val="a6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rPr>
          <w:rFonts w:ascii="Times" w:hAnsi="Times" w:cs="Tahoma"/>
          <w:sz w:val="28"/>
          <w:szCs w:val="28"/>
        </w:rPr>
        <w:pPrChange w:id="640" w:author="Александр Соколов" w:date="2020-06-04T23:28:00Z">
          <w:pPr>
            <w:pStyle w:val="a6"/>
            <w:numPr>
              <w:numId w:val="7"/>
            </w:numPr>
            <w:spacing w:line="360" w:lineRule="auto"/>
            <w:ind w:hanging="360"/>
          </w:pPr>
        </w:pPrChange>
      </w:pPr>
      <w:ins w:id="641" w:author="Александр Соколов" w:date="2020-06-04T23:27:00Z">
        <w:r>
          <w:rPr>
            <w:rFonts w:ascii="Times" w:hAnsi="Times" w:cs="Tahoma"/>
            <w:sz w:val="28"/>
            <w:szCs w:val="28"/>
          </w:rPr>
          <w:t>к</w:t>
        </w:r>
      </w:ins>
      <w:del w:id="642" w:author="Александр Соколов" w:date="2020-06-04T23:27:00Z">
        <w:r w:rsidR="001A6290" w:rsidRPr="00DA45CF" w:rsidDel="00DE314E">
          <w:rPr>
            <w:rFonts w:ascii="Times" w:hAnsi="Times" w:cs="Tahoma"/>
            <w:sz w:val="28"/>
            <w:szCs w:val="28"/>
          </w:rPr>
          <w:delText>К</w:delText>
        </w:r>
      </w:del>
      <w:r w:rsidR="007D3EDF" w:rsidRPr="00DA45CF">
        <w:rPr>
          <w:rFonts w:ascii="Times" w:hAnsi="Times" w:cs="Tahoma"/>
          <w:sz w:val="28"/>
          <w:szCs w:val="28"/>
        </w:rPr>
        <w:t>ласс</w:t>
      </w:r>
      <w:del w:id="643" w:author="Александр Соколов" w:date="2020-06-04T23:27:00Z">
        <w:r w:rsidR="007D3EDF" w:rsidRPr="00DA45CF" w:rsidDel="00DE314E">
          <w:rPr>
            <w:rFonts w:ascii="Times" w:hAnsi="Times" w:cs="Tahoma"/>
            <w:sz w:val="28"/>
            <w:szCs w:val="28"/>
          </w:rPr>
          <w:delText>е</w:delText>
        </w:r>
      </w:del>
      <w:r w:rsidR="007D3EDF" w:rsidRPr="00DA45CF">
        <w:rPr>
          <w:rFonts w:ascii="Times" w:hAnsi="Times" w:cs="Tahoma"/>
          <w:sz w:val="28"/>
          <w:szCs w:val="28"/>
        </w:rPr>
        <w:t xml:space="preserve"> </w:t>
      </w:r>
      <w:proofErr w:type="spellStart"/>
      <w:r w:rsidR="007D3EDF" w:rsidRPr="00DA45CF">
        <w:rPr>
          <w:rFonts w:ascii="Times" w:hAnsi="Times" w:cs="Tahoma"/>
          <w:sz w:val="28"/>
          <w:szCs w:val="28"/>
        </w:rPr>
        <w:t>GitLabExtractor</w:t>
      </w:r>
      <w:proofErr w:type="spellEnd"/>
      <w:r w:rsidR="007D3EDF" w:rsidRPr="00DA45CF">
        <w:rPr>
          <w:rFonts w:ascii="Times" w:hAnsi="Times" w:cs="Tahoma"/>
          <w:sz w:val="28"/>
          <w:szCs w:val="28"/>
        </w:rPr>
        <w:t xml:space="preserve"> </w:t>
      </w:r>
      <w:r w:rsidR="001A6290" w:rsidRPr="00DA45CF">
        <w:rPr>
          <w:rFonts w:ascii="Times" w:hAnsi="Times" w:cs="Tahoma"/>
          <w:sz w:val="28"/>
          <w:szCs w:val="28"/>
        </w:rPr>
        <w:t xml:space="preserve">отвечает за </w:t>
      </w:r>
      <w:del w:id="644" w:author="Александр Соколов" w:date="2020-06-04T23:27:00Z">
        <w:r w:rsidR="001A6290" w:rsidRPr="00DA45CF" w:rsidDel="00DE314E">
          <w:rPr>
            <w:rFonts w:ascii="Times" w:hAnsi="Times" w:cs="Tahoma"/>
            <w:sz w:val="28"/>
            <w:szCs w:val="28"/>
          </w:rPr>
          <w:delText xml:space="preserve">всю </w:delText>
        </w:r>
      </w:del>
      <w:r w:rsidR="001A6290" w:rsidRPr="00DA45CF">
        <w:rPr>
          <w:rFonts w:ascii="Times" w:hAnsi="Times" w:cs="Tahoma"/>
          <w:sz w:val="28"/>
          <w:szCs w:val="28"/>
        </w:rPr>
        <w:t xml:space="preserve">работу с сущностями </w:t>
      </w:r>
      <w:proofErr w:type="spellStart"/>
      <w:r w:rsidR="001A6290" w:rsidRPr="00DA45CF">
        <w:rPr>
          <w:rFonts w:ascii="Times" w:hAnsi="Times" w:cs="Tahoma"/>
          <w:sz w:val="28"/>
          <w:szCs w:val="28"/>
        </w:rPr>
        <w:t>GitLab</w:t>
      </w:r>
      <w:proofErr w:type="spellEnd"/>
      <w:r w:rsidR="001A6290" w:rsidRPr="00DA45CF">
        <w:rPr>
          <w:rFonts w:ascii="Times" w:hAnsi="Times" w:cs="Tahoma"/>
          <w:sz w:val="28"/>
          <w:szCs w:val="28"/>
        </w:rPr>
        <w:t xml:space="preserve"> (получение, загрузка отчетов)</w:t>
      </w:r>
      <w:ins w:id="645" w:author="Александр Соколов" w:date="2020-06-04T23:27:00Z">
        <w:r>
          <w:rPr>
            <w:rFonts w:ascii="Times" w:hAnsi="Times" w:cs="Tahoma"/>
            <w:sz w:val="28"/>
            <w:szCs w:val="28"/>
          </w:rPr>
          <w:t>;</w:t>
        </w:r>
      </w:ins>
    </w:p>
    <w:p w14:paraId="6EFAA87B" w14:textId="74687E25" w:rsidR="001A6290" w:rsidRPr="00DA45CF" w:rsidRDefault="00DE314E" w:rsidP="00DE314E">
      <w:pPr>
        <w:pStyle w:val="a6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rPr>
          <w:rFonts w:ascii="Times" w:hAnsi="Times" w:cs="Tahoma"/>
          <w:sz w:val="28"/>
          <w:szCs w:val="28"/>
        </w:rPr>
        <w:pPrChange w:id="646" w:author="Александр Соколов" w:date="2020-06-04T23:28:00Z">
          <w:pPr>
            <w:pStyle w:val="a6"/>
            <w:numPr>
              <w:numId w:val="7"/>
            </w:numPr>
            <w:spacing w:line="360" w:lineRule="auto"/>
            <w:ind w:hanging="360"/>
          </w:pPr>
        </w:pPrChange>
      </w:pPr>
      <w:ins w:id="647" w:author="Александр Соколов" w:date="2020-06-04T23:27:00Z">
        <w:r>
          <w:rPr>
            <w:rFonts w:ascii="Times" w:hAnsi="Times" w:cs="Tahoma"/>
            <w:sz w:val="28"/>
            <w:szCs w:val="28"/>
          </w:rPr>
          <w:t>к</w:t>
        </w:r>
      </w:ins>
      <w:del w:id="648" w:author="Александр Соколов" w:date="2020-06-04T23:27:00Z">
        <w:r w:rsidR="001A6290" w:rsidRPr="00DA45CF" w:rsidDel="00DE314E">
          <w:rPr>
            <w:rFonts w:ascii="Times" w:hAnsi="Times" w:cs="Tahoma"/>
            <w:sz w:val="28"/>
            <w:szCs w:val="28"/>
          </w:rPr>
          <w:delText>К</w:delText>
        </w:r>
      </w:del>
      <w:r w:rsidR="001A6290" w:rsidRPr="00DA45CF">
        <w:rPr>
          <w:rFonts w:ascii="Times" w:hAnsi="Times" w:cs="Tahoma"/>
          <w:sz w:val="28"/>
          <w:szCs w:val="28"/>
        </w:rPr>
        <w:t xml:space="preserve">ласс </w:t>
      </w:r>
      <w:proofErr w:type="spellStart"/>
      <w:r w:rsidR="001A6290" w:rsidRPr="00DA45CF">
        <w:rPr>
          <w:rFonts w:ascii="Times" w:hAnsi="Times" w:cs="Tahoma"/>
          <w:sz w:val="28"/>
          <w:szCs w:val="28"/>
        </w:rPr>
        <w:t>ReportCreator</w:t>
      </w:r>
      <w:proofErr w:type="spellEnd"/>
      <w:r w:rsidR="001A6290" w:rsidRPr="00DA45CF">
        <w:rPr>
          <w:rFonts w:ascii="Times" w:hAnsi="Times" w:cs="Tahoma"/>
          <w:sz w:val="28"/>
          <w:szCs w:val="28"/>
        </w:rPr>
        <w:t xml:space="preserve"> реализует всю работу по созданию промежуточных и итогового отчета. Блок</w:t>
      </w:r>
      <w:r w:rsidR="00913D78" w:rsidRPr="00DA45CF">
        <w:rPr>
          <w:rFonts w:ascii="Times" w:hAnsi="Times" w:cs="Tahoma"/>
          <w:sz w:val="28"/>
          <w:szCs w:val="28"/>
        </w:rPr>
        <w:t>-</w:t>
      </w:r>
      <w:r w:rsidR="001A6290" w:rsidRPr="00DA45CF">
        <w:rPr>
          <w:rFonts w:ascii="Times" w:hAnsi="Times" w:cs="Tahoma"/>
          <w:sz w:val="28"/>
          <w:szCs w:val="28"/>
        </w:rPr>
        <w:t>схема программы представлена на рисунке 5.</w:t>
      </w:r>
    </w:p>
    <w:p w14:paraId="211E6115" w14:textId="3F7AF65E" w:rsidR="00913D78" w:rsidRPr="00DE314E" w:rsidDel="00DE314E" w:rsidRDefault="00913D78" w:rsidP="00DE314E">
      <w:pPr>
        <w:pStyle w:val="HTML0"/>
        <w:spacing w:line="244" w:lineRule="atLeast"/>
        <w:jc w:val="center"/>
        <w:rPr>
          <w:del w:id="649" w:author="Александр Соколов" w:date="2020-06-04T23:23:00Z"/>
          <w:rFonts w:ascii="Times" w:hAnsi="Times" w:cs="Tahoma"/>
          <w:sz w:val="24"/>
          <w:szCs w:val="24"/>
          <w:rPrChange w:id="650" w:author="Александр Соколов" w:date="2020-06-04T23:24:00Z">
            <w:rPr>
              <w:del w:id="651" w:author="Александр Соколов" w:date="2020-06-04T23:23:00Z"/>
              <w:rFonts w:ascii="Times" w:hAnsi="Times"/>
              <w:sz w:val="28"/>
            </w:rPr>
          </w:rPrChange>
        </w:rPr>
        <w:pPrChange w:id="652" w:author="Александр Соколов" w:date="2020-06-04T23:24:00Z">
          <w:pPr>
            <w:pStyle w:val="HTML0"/>
            <w:spacing w:line="244" w:lineRule="atLeast"/>
          </w:pPr>
        </w:pPrChange>
      </w:pPr>
    </w:p>
    <w:p w14:paraId="257F39C6" w14:textId="6B4A4AB0" w:rsidR="00913D78" w:rsidRPr="00DE314E" w:rsidDel="00DE314E" w:rsidRDefault="00913D78" w:rsidP="00DE314E">
      <w:pPr>
        <w:pStyle w:val="HTML0"/>
        <w:spacing w:line="244" w:lineRule="atLeast"/>
        <w:jc w:val="center"/>
        <w:rPr>
          <w:del w:id="653" w:author="Александр Соколов" w:date="2020-06-04T23:23:00Z"/>
          <w:rFonts w:ascii="Times" w:hAnsi="Times" w:cs="Tahoma"/>
          <w:sz w:val="24"/>
          <w:szCs w:val="24"/>
          <w:rPrChange w:id="654" w:author="Александр Соколов" w:date="2020-06-04T23:24:00Z">
            <w:rPr>
              <w:del w:id="655" w:author="Александр Соколов" w:date="2020-06-04T23:23:00Z"/>
              <w:rFonts w:ascii="Times" w:hAnsi="Times"/>
              <w:bCs/>
              <w:sz w:val="28"/>
              <w:szCs w:val="28"/>
              <w:shd w:val="clear" w:color="auto" w:fill="FFFFFF"/>
            </w:rPr>
          </w:rPrChange>
        </w:rPr>
        <w:pPrChange w:id="656" w:author="Александр Соколов" w:date="2020-06-04T23:24:00Z">
          <w:pPr>
            <w:pStyle w:val="HTML0"/>
            <w:spacing w:line="244" w:lineRule="atLeast"/>
          </w:pPr>
        </w:pPrChange>
      </w:pPr>
    </w:p>
    <w:p w14:paraId="1CD81DEC" w14:textId="1C203A46" w:rsidR="00913D78" w:rsidRPr="00DE314E" w:rsidDel="00DE314E" w:rsidRDefault="00913D78" w:rsidP="00DE314E">
      <w:pPr>
        <w:pStyle w:val="HTML0"/>
        <w:spacing w:line="244" w:lineRule="atLeast"/>
        <w:jc w:val="center"/>
        <w:rPr>
          <w:del w:id="657" w:author="Александр Соколов" w:date="2020-06-04T23:23:00Z"/>
          <w:rFonts w:ascii="Times" w:hAnsi="Times" w:cs="Tahoma"/>
          <w:sz w:val="24"/>
          <w:szCs w:val="24"/>
          <w:rPrChange w:id="658" w:author="Александр Соколов" w:date="2020-06-04T23:24:00Z">
            <w:rPr>
              <w:del w:id="659" w:author="Александр Соколов" w:date="2020-06-04T23:23:00Z"/>
              <w:rFonts w:ascii="Times" w:hAnsi="Times"/>
              <w:bCs/>
              <w:sz w:val="28"/>
              <w:szCs w:val="28"/>
              <w:shd w:val="clear" w:color="auto" w:fill="FFFFFF"/>
            </w:rPr>
          </w:rPrChange>
        </w:rPr>
        <w:pPrChange w:id="660" w:author="Александр Соколов" w:date="2020-06-04T23:24:00Z">
          <w:pPr>
            <w:pStyle w:val="HTML0"/>
            <w:spacing w:line="244" w:lineRule="atLeast"/>
          </w:pPr>
        </w:pPrChange>
      </w:pPr>
    </w:p>
    <w:p w14:paraId="2A00BB08" w14:textId="77777777" w:rsidR="00111C70" w:rsidRPr="00DE314E" w:rsidRDefault="0089727C" w:rsidP="00DE314E">
      <w:pPr>
        <w:spacing w:line="360" w:lineRule="auto"/>
        <w:jc w:val="center"/>
        <w:rPr>
          <w:rFonts w:ascii="Times" w:hAnsi="Times" w:cs="Tahoma"/>
          <w:rPrChange w:id="661" w:author="Александр Соколов" w:date="2020-06-04T23:24:00Z">
            <w:rPr/>
          </w:rPrChange>
        </w:rPr>
        <w:pPrChange w:id="662" w:author="Александр Соколов" w:date="2020-06-04T23:24:00Z">
          <w:pPr>
            <w:keepNext/>
            <w:spacing w:line="360" w:lineRule="auto"/>
            <w:jc w:val="center"/>
          </w:pPr>
        </w:pPrChange>
      </w:pPr>
      <w:commentRangeStart w:id="663"/>
      <w:r w:rsidRPr="00DE314E">
        <w:rPr>
          <w:rFonts w:ascii="Times" w:hAnsi="Times" w:cs="Tahoma"/>
          <w:rPrChange w:id="664" w:author="Александр Соколов" w:date="2020-06-04T23:24:00Z">
            <w:rPr>
              <w:rFonts w:ascii="Times" w:hAnsi="Times" w:cs="Courier New"/>
              <w:bCs/>
              <w:noProof/>
              <w:sz w:val="28"/>
              <w:szCs w:val="28"/>
              <w:shd w:val="clear" w:color="auto" w:fill="FFFFFF"/>
            </w:rPr>
          </w:rPrChange>
        </w:rPr>
        <w:lastRenderedPageBreak/>
        <w:drawing>
          <wp:inline distT="0" distB="0" distL="0" distR="0" wp14:anchorId="63374947" wp14:editId="7B12BE3A">
            <wp:extent cx="2031589" cy="6861658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иаграмма без названия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474" cy="691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63"/>
      <w:r w:rsidR="00DE314E" w:rsidRPr="00DE314E">
        <w:rPr>
          <w:rFonts w:ascii="Times" w:hAnsi="Times" w:cs="Tahoma"/>
          <w:rPrChange w:id="665" w:author="Александр Соколов" w:date="2020-06-04T23:24:00Z">
            <w:rPr>
              <w:rStyle w:val="af3"/>
            </w:rPr>
          </w:rPrChange>
        </w:rPr>
        <w:commentReference w:id="663"/>
      </w:r>
    </w:p>
    <w:p w14:paraId="7913E2A4" w14:textId="77777777" w:rsidR="00EA5991" w:rsidRPr="00DE314E" w:rsidRDefault="001A6290" w:rsidP="001A6290">
      <w:pPr>
        <w:pStyle w:val="a9"/>
        <w:jc w:val="center"/>
        <w:rPr>
          <w:rFonts w:ascii="Times" w:hAnsi="Times" w:cs="Courier New"/>
          <w:bCs/>
          <w:i w:val="0"/>
          <w:color w:val="000000" w:themeColor="text1"/>
          <w:sz w:val="24"/>
          <w:szCs w:val="24"/>
          <w:shd w:val="clear" w:color="auto" w:fill="FFFFFF"/>
          <w:rPrChange w:id="666" w:author="Александр Соколов" w:date="2020-06-04T23:24:00Z">
            <w:rPr>
              <w:rFonts w:ascii="Times" w:hAnsi="Times" w:cs="Courier New"/>
              <w:bCs/>
              <w:i w:val="0"/>
              <w:color w:val="000000" w:themeColor="text1"/>
              <w:sz w:val="48"/>
              <w:szCs w:val="28"/>
              <w:shd w:val="clear" w:color="auto" w:fill="FFFFFF"/>
            </w:rPr>
          </w:rPrChange>
        </w:rPr>
      </w:pPr>
      <w:r w:rsidRPr="00DE314E">
        <w:rPr>
          <w:rFonts w:ascii="Times" w:hAnsi="Times"/>
          <w:i w:val="0"/>
          <w:color w:val="000000" w:themeColor="text1"/>
          <w:sz w:val="24"/>
          <w:szCs w:val="24"/>
          <w:rPrChange w:id="667" w:author="Александр Соколов" w:date="2020-06-04T23:24:00Z">
            <w:rPr>
              <w:rFonts w:ascii="Times" w:hAnsi="Times"/>
              <w:i w:val="0"/>
              <w:color w:val="000000" w:themeColor="text1"/>
              <w:sz w:val="28"/>
            </w:rPr>
          </w:rPrChange>
        </w:rPr>
        <w:t xml:space="preserve">Рисунок </w:t>
      </w:r>
      <w:r w:rsidRPr="00DE314E">
        <w:rPr>
          <w:rFonts w:ascii="Times" w:hAnsi="Times"/>
          <w:i w:val="0"/>
          <w:color w:val="000000" w:themeColor="text1"/>
          <w:sz w:val="24"/>
          <w:szCs w:val="24"/>
          <w:rPrChange w:id="668" w:author="Александр Соколов" w:date="2020-06-04T23:24:00Z">
            <w:rPr>
              <w:rFonts w:ascii="Times" w:hAnsi="Times"/>
              <w:i w:val="0"/>
              <w:color w:val="000000" w:themeColor="text1"/>
              <w:sz w:val="28"/>
            </w:rPr>
          </w:rPrChange>
        </w:rPr>
        <w:fldChar w:fldCharType="begin"/>
      </w:r>
      <w:r w:rsidRPr="00DE314E">
        <w:rPr>
          <w:rFonts w:ascii="Times" w:hAnsi="Times"/>
          <w:i w:val="0"/>
          <w:color w:val="000000" w:themeColor="text1"/>
          <w:sz w:val="24"/>
          <w:szCs w:val="24"/>
          <w:rPrChange w:id="669" w:author="Александр Соколов" w:date="2020-06-04T23:24:00Z">
            <w:rPr>
              <w:rFonts w:ascii="Times" w:hAnsi="Times"/>
              <w:i w:val="0"/>
              <w:color w:val="000000" w:themeColor="text1"/>
              <w:sz w:val="28"/>
            </w:rPr>
          </w:rPrChange>
        </w:rPr>
        <w:instrText xml:space="preserve"> SEQ Рисунок \* ARABIC </w:instrText>
      </w:r>
      <w:r w:rsidRPr="00DE314E">
        <w:rPr>
          <w:rFonts w:ascii="Times" w:hAnsi="Times"/>
          <w:i w:val="0"/>
          <w:color w:val="000000" w:themeColor="text1"/>
          <w:sz w:val="24"/>
          <w:szCs w:val="24"/>
          <w:rPrChange w:id="670" w:author="Александр Соколов" w:date="2020-06-04T23:24:00Z">
            <w:rPr>
              <w:rFonts w:ascii="Times" w:hAnsi="Times"/>
              <w:i w:val="0"/>
              <w:color w:val="000000" w:themeColor="text1"/>
              <w:sz w:val="28"/>
            </w:rPr>
          </w:rPrChange>
        </w:rPr>
        <w:fldChar w:fldCharType="separate"/>
      </w:r>
      <w:r w:rsidR="0071369A" w:rsidRPr="00DE314E">
        <w:rPr>
          <w:rFonts w:ascii="Times" w:hAnsi="Times"/>
          <w:i w:val="0"/>
          <w:noProof/>
          <w:color w:val="000000" w:themeColor="text1"/>
          <w:sz w:val="24"/>
          <w:szCs w:val="24"/>
          <w:rPrChange w:id="671" w:author="Александр Соколов" w:date="2020-06-04T23:24:00Z">
            <w:rPr>
              <w:rFonts w:ascii="Times" w:hAnsi="Times"/>
              <w:i w:val="0"/>
              <w:noProof/>
              <w:color w:val="000000" w:themeColor="text1"/>
              <w:sz w:val="28"/>
            </w:rPr>
          </w:rPrChange>
        </w:rPr>
        <w:t>5</w:t>
      </w:r>
      <w:r w:rsidRPr="00DE314E">
        <w:rPr>
          <w:rFonts w:ascii="Times" w:hAnsi="Times"/>
          <w:i w:val="0"/>
          <w:color w:val="000000" w:themeColor="text1"/>
          <w:sz w:val="24"/>
          <w:szCs w:val="24"/>
          <w:rPrChange w:id="672" w:author="Александр Соколов" w:date="2020-06-04T23:24:00Z">
            <w:rPr>
              <w:rFonts w:ascii="Times" w:hAnsi="Times"/>
              <w:i w:val="0"/>
              <w:color w:val="000000" w:themeColor="text1"/>
              <w:sz w:val="28"/>
            </w:rPr>
          </w:rPrChange>
        </w:rPr>
        <w:fldChar w:fldCharType="end"/>
      </w:r>
      <w:r w:rsidR="00111C70" w:rsidRPr="00DE314E">
        <w:rPr>
          <w:rFonts w:ascii="Times" w:hAnsi="Times"/>
          <w:i w:val="0"/>
          <w:color w:val="000000" w:themeColor="text1"/>
          <w:sz w:val="24"/>
          <w:szCs w:val="24"/>
          <w:lang w:val="en-US"/>
          <w:rPrChange w:id="673" w:author="Александр Соколов" w:date="2020-06-04T23:24:00Z">
            <w:rPr>
              <w:rFonts w:ascii="Times" w:hAnsi="Times"/>
              <w:i w:val="0"/>
              <w:color w:val="000000" w:themeColor="text1"/>
              <w:sz w:val="28"/>
              <w:lang w:val="en-US"/>
            </w:rPr>
          </w:rPrChange>
        </w:rPr>
        <w:t>.</w:t>
      </w:r>
      <w:r w:rsidRPr="00DE314E">
        <w:rPr>
          <w:rFonts w:ascii="Times" w:hAnsi="Times"/>
          <w:i w:val="0"/>
          <w:color w:val="000000" w:themeColor="text1"/>
          <w:sz w:val="24"/>
          <w:szCs w:val="24"/>
          <w:rPrChange w:id="674" w:author="Александр Соколов" w:date="2020-06-04T23:24:00Z">
            <w:rPr>
              <w:rFonts w:ascii="Times" w:hAnsi="Times"/>
              <w:i w:val="0"/>
              <w:color w:val="000000" w:themeColor="text1"/>
              <w:sz w:val="28"/>
            </w:rPr>
          </w:rPrChange>
        </w:rPr>
        <w:t xml:space="preserve"> Блок-схема программы</w:t>
      </w:r>
    </w:p>
    <w:p w14:paraId="0AEAAB63" w14:textId="77777777" w:rsidR="00EA5991" w:rsidRPr="00F1776E" w:rsidRDefault="00EA5991" w:rsidP="00F1776E">
      <w:pPr>
        <w:pStyle w:val="1"/>
        <w:numPr>
          <w:ilvl w:val="0"/>
          <w:numId w:val="8"/>
        </w:numPr>
        <w:jc w:val="center"/>
        <w:rPr>
          <w:shd w:val="clear" w:color="auto" w:fill="FFFFFF"/>
        </w:rPr>
      </w:pPr>
      <w:bookmarkStart w:id="675" w:name="_Toc42184749"/>
      <w:r w:rsidRPr="00F1776E">
        <w:rPr>
          <w:shd w:val="clear" w:color="auto" w:fill="FFFFFF"/>
        </w:rPr>
        <w:lastRenderedPageBreak/>
        <w:t>Тестирование программы</w:t>
      </w:r>
      <w:bookmarkEnd w:id="675"/>
    </w:p>
    <w:p w14:paraId="67BDA78A" w14:textId="064D7650" w:rsidR="00EA5991" w:rsidRPr="00EA5991" w:rsidDel="00DE314E" w:rsidRDefault="00EA5991" w:rsidP="00EA5991">
      <w:pPr>
        <w:rPr>
          <w:del w:id="676" w:author="Александр Соколов" w:date="2020-06-04T23:30:00Z"/>
          <w:rFonts w:ascii="Times" w:hAnsi="Times" w:cs="Courier New"/>
          <w:bCs/>
          <w:sz w:val="28"/>
          <w:szCs w:val="28"/>
          <w:shd w:val="clear" w:color="auto" w:fill="FFFFFF"/>
        </w:rPr>
      </w:pPr>
    </w:p>
    <w:p w14:paraId="71D14A46" w14:textId="77777777" w:rsidR="00EA5991" w:rsidRDefault="00EA5991" w:rsidP="00DA45CF">
      <w:pPr>
        <w:spacing w:line="360" w:lineRule="auto"/>
        <w:ind w:firstLine="708"/>
        <w:jc w:val="both"/>
        <w:rPr>
          <w:rFonts w:ascii="Times" w:hAnsi="Times" w:cs="Courier New"/>
          <w:bCs/>
          <w:sz w:val="28"/>
          <w:szCs w:val="28"/>
          <w:shd w:val="clear" w:color="auto" w:fill="FFFFFF"/>
        </w:rPr>
      </w:pPr>
      <w:r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Для тестирования применялся метод модульного тестирования, </w:t>
      </w:r>
      <w:r w:rsidRPr="00EA5991">
        <w:rPr>
          <w:rFonts w:ascii="Times" w:hAnsi="Times" w:cs="Courier New"/>
          <w:bCs/>
          <w:sz w:val="28"/>
          <w:szCs w:val="28"/>
          <w:shd w:val="clear" w:color="auto" w:fill="FFFFFF"/>
        </w:rPr>
        <w:t>позволяющий проверить на корректность отдельные модули исходного кода программы, наборы из одного или более программных модулей вместе с соответствующими управляющими данными</w:t>
      </w:r>
      <w:r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. </w:t>
      </w:r>
      <w:r w:rsidRPr="00EA5991">
        <w:rPr>
          <w:rFonts w:ascii="Times" w:hAnsi="Times" w:cs="Courier New"/>
          <w:bCs/>
          <w:sz w:val="28"/>
          <w:szCs w:val="28"/>
          <w:shd w:val="clear" w:color="auto" w:fill="FFFFFF"/>
        </w:rPr>
        <w:t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 регрессии, то есть к появлению ошибок в уже оттестированных местах программы, а также облегчает обнаружение и устранение таких ошибок.</w:t>
      </w:r>
    </w:p>
    <w:p w14:paraId="051B43EA" w14:textId="77777777" w:rsidR="004C78FE" w:rsidRPr="009E6857" w:rsidRDefault="00EA5991" w:rsidP="00DA45CF">
      <w:pPr>
        <w:spacing w:line="360" w:lineRule="auto"/>
        <w:ind w:firstLine="708"/>
        <w:jc w:val="both"/>
        <w:rPr>
          <w:rFonts w:ascii="Times" w:hAnsi="Times" w:cs="Courier New"/>
          <w:bCs/>
          <w:sz w:val="28"/>
          <w:szCs w:val="28"/>
          <w:shd w:val="clear" w:color="auto" w:fill="FFFFFF"/>
        </w:rPr>
      </w:pPr>
      <w:r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За модульное тестирование отвечает модуль </w:t>
      </w:r>
      <w:proofErr w:type="spellStart"/>
      <w:r>
        <w:rPr>
          <w:rFonts w:ascii="Times" w:hAnsi="Times" w:cs="Courier New"/>
          <w:bCs/>
          <w:sz w:val="28"/>
          <w:szCs w:val="28"/>
          <w:shd w:val="clear" w:color="auto" w:fill="FFFFFF"/>
          <w:lang w:val="en-US"/>
        </w:rPr>
        <w:t>pytest</w:t>
      </w:r>
      <w:proofErr w:type="spellEnd"/>
      <w:r w:rsidR="00F1776E" w:rsidRPr="00F1776E"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 [</w:t>
      </w:r>
      <w:r w:rsidR="00B54E1E" w:rsidRPr="00B54E1E">
        <w:rPr>
          <w:rFonts w:ascii="Times" w:hAnsi="Times" w:cs="Courier New"/>
          <w:bCs/>
          <w:sz w:val="28"/>
          <w:szCs w:val="28"/>
          <w:shd w:val="clear" w:color="auto" w:fill="FFFFFF"/>
        </w:rPr>
        <w:t>18</w:t>
      </w:r>
      <w:r w:rsidR="00F1776E" w:rsidRPr="00F1776E">
        <w:rPr>
          <w:rFonts w:ascii="Times" w:hAnsi="Times" w:cs="Courier New"/>
          <w:bCs/>
          <w:sz w:val="28"/>
          <w:szCs w:val="28"/>
          <w:shd w:val="clear" w:color="auto" w:fill="FFFFFF"/>
        </w:rPr>
        <w:t>]</w:t>
      </w:r>
      <w:r w:rsidRPr="00EA5991">
        <w:rPr>
          <w:rFonts w:ascii="Times" w:hAnsi="Times" w:cs="Courier New"/>
          <w:bCs/>
          <w:sz w:val="28"/>
          <w:szCs w:val="28"/>
          <w:shd w:val="clear" w:color="auto" w:fill="FFFFFF"/>
        </w:rPr>
        <w:t>.</w:t>
      </w:r>
      <w:r w:rsidR="006B1390"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Для тестирования </w:t>
      </w:r>
      <w:r>
        <w:rPr>
          <w:rFonts w:ascii="Times" w:hAnsi="Times" w:cs="Courier New"/>
          <w:bCs/>
          <w:sz w:val="28"/>
          <w:szCs w:val="28"/>
          <w:shd w:val="clear" w:color="auto" w:fill="FFFFFF"/>
          <w:lang w:val="en-US"/>
        </w:rPr>
        <w:t>Django</w:t>
      </w:r>
      <w:r w:rsidRPr="00EA5991">
        <w:rPr>
          <w:rFonts w:ascii="Times" w:hAnsi="Times" w:cs="Courier New"/>
          <w:bCs/>
          <w:sz w:val="28"/>
          <w:szCs w:val="28"/>
          <w:shd w:val="clear" w:color="auto" w:fill="FFFFFF"/>
        </w:rPr>
        <w:t>-</w:t>
      </w:r>
      <w:r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моделей </w:t>
      </w:r>
      <w:r w:rsidR="004C78FE"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были </w:t>
      </w:r>
      <w:r w:rsidR="006B1390">
        <w:rPr>
          <w:rFonts w:ascii="Times" w:hAnsi="Times" w:cs="Courier New"/>
          <w:bCs/>
          <w:sz w:val="28"/>
          <w:szCs w:val="28"/>
          <w:shd w:val="clear" w:color="auto" w:fill="FFFFFF"/>
        </w:rPr>
        <w:t>созданы</w:t>
      </w:r>
      <w:r w:rsidR="004C78FE"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4C78FE">
        <w:rPr>
          <w:rFonts w:ascii="Times" w:hAnsi="Times" w:cs="Courier New"/>
          <w:bCs/>
          <w:sz w:val="28"/>
          <w:szCs w:val="28"/>
          <w:shd w:val="clear" w:color="auto" w:fill="FFFFFF"/>
        </w:rPr>
        <w:t>фикстуры</w:t>
      </w:r>
      <w:proofErr w:type="spellEnd"/>
      <w:r w:rsidR="004C78FE"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 – тестовые данные, сформированные из базы данных по таблицам </w:t>
      </w:r>
      <w:proofErr w:type="spellStart"/>
      <w:r w:rsidR="004C78FE">
        <w:rPr>
          <w:rFonts w:ascii="Times" w:hAnsi="Times" w:cs="Courier New"/>
          <w:bCs/>
          <w:sz w:val="28"/>
          <w:szCs w:val="28"/>
          <w:shd w:val="clear" w:color="auto" w:fill="FFFFFF"/>
          <w:lang w:val="en-US"/>
        </w:rPr>
        <w:t>solun</w:t>
      </w:r>
      <w:proofErr w:type="spellEnd"/>
      <w:r w:rsidR="004C78FE">
        <w:rPr>
          <w:rFonts w:ascii="Times" w:hAnsi="Times" w:cs="Courier New"/>
          <w:bCs/>
          <w:sz w:val="28"/>
          <w:szCs w:val="28"/>
          <w:shd w:val="clear" w:color="auto" w:fill="FFFFFF"/>
        </w:rPr>
        <w:t>,</w:t>
      </w:r>
      <w:r w:rsidR="004C78FE" w:rsidRPr="004C78FE"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 </w:t>
      </w:r>
      <w:r w:rsidR="004C78FE">
        <w:rPr>
          <w:rFonts w:ascii="Times" w:hAnsi="Times" w:cs="Courier New"/>
          <w:bCs/>
          <w:sz w:val="28"/>
          <w:szCs w:val="28"/>
          <w:shd w:val="clear" w:color="auto" w:fill="FFFFFF"/>
          <w:lang w:val="en-US"/>
        </w:rPr>
        <w:t>t</w:t>
      </w:r>
      <w:proofErr w:type="spellStart"/>
      <w:r w:rsidR="004C78FE" w:rsidRPr="004C78FE">
        <w:rPr>
          <w:rFonts w:ascii="Times" w:hAnsi="Times" w:cs="Courier New"/>
          <w:bCs/>
          <w:sz w:val="28"/>
          <w:szCs w:val="28"/>
          <w:shd w:val="clear" w:color="auto" w:fill="FFFFFF"/>
        </w:rPr>
        <w:t>mpls</w:t>
      </w:r>
      <w:proofErr w:type="spellEnd"/>
      <w:r w:rsidR="004C78FE">
        <w:rPr>
          <w:rFonts w:ascii="Times" w:hAnsi="Times" w:cs="Courier New"/>
          <w:bCs/>
          <w:sz w:val="28"/>
          <w:szCs w:val="28"/>
          <w:shd w:val="clear" w:color="auto" w:fill="FFFFFF"/>
        </w:rPr>
        <w:t>,</w:t>
      </w:r>
      <w:r w:rsidR="004C78FE" w:rsidRPr="004C78FE"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 </w:t>
      </w:r>
      <w:r w:rsidR="004C78FE">
        <w:rPr>
          <w:rFonts w:ascii="Times" w:hAnsi="Times" w:cs="Courier New"/>
          <w:bCs/>
          <w:sz w:val="28"/>
          <w:szCs w:val="28"/>
          <w:shd w:val="clear" w:color="auto" w:fill="FFFFFF"/>
          <w:lang w:val="en-US"/>
        </w:rPr>
        <w:t>c</w:t>
      </w:r>
      <w:proofErr w:type="spellStart"/>
      <w:r w:rsidR="004C78FE" w:rsidRPr="004C78FE">
        <w:rPr>
          <w:rFonts w:ascii="Times" w:hAnsi="Times" w:cs="Courier New"/>
          <w:bCs/>
          <w:sz w:val="28"/>
          <w:szCs w:val="28"/>
          <w:shd w:val="clear" w:color="auto" w:fill="FFFFFF"/>
        </w:rPr>
        <w:t>mplx</w:t>
      </w:r>
      <w:proofErr w:type="spellEnd"/>
      <w:r w:rsidR="004C78FE"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 и </w:t>
      </w:r>
      <w:r w:rsidR="004C78FE">
        <w:rPr>
          <w:rFonts w:ascii="Times" w:hAnsi="Times" w:cs="Courier New"/>
          <w:bCs/>
          <w:sz w:val="28"/>
          <w:szCs w:val="28"/>
          <w:shd w:val="clear" w:color="auto" w:fill="FFFFFF"/>
          <w:lang w:val="en-US"/>
        </w:rPr>
        <w:t>t</w:t>
      </w:r>
      <w:proofErr w:type="spellStart"/>
      <w:r w:rsidR="004C78FE" w:rsidRPr="004C78FE">
        <w:rPr>
          <w:rFonts w:ascii="Times" w:hAnsi="Times" w:cs="Courier New"/>
          <w:bCs/>
          <w:sz w:val="28"/>
          <w:szCs w:val="28"/>
          <w:shd w:val="clear" w:color="auto" w:fill="FFFFFF"/>
        </w:rPr>
        <w:t>mcat</w:t>
      </w:r>
      <w:proofErr w:type="spellEnd"/>
      <w:r w:rsidR="004C78FE" w:rsidRPr="004C78FE">
        <w:rPr>
          <w:rFonts w:ascii="Times" w:hAnsi="Times" w:cs="Courier New"/>
          <w:bCs/>
          <w:sz w:val="28"/>
          <w:szCs w:val="28"/>
          <w:shd w:val="clear" w:color="auto" w:fill="FFFFFF"/>
        </w:rPr>
        <w:t>.</w:t>
      </w:r>
      <w:r w:rsidR="006B1390" w:rsidRPr="006B1390"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 </w:t>
      </w:r>
      <w:r w:rsidR="006B1390">
        <w:rPr>
          <w:rFonts w:ascii="Times" w:hAnsi="Times" w:cs="Courier New"/>
          <w:bCs/>
          <w:sz w:val="28"/>
          <w:szCs w:val="28"/>
          <w:shd w:val="clear" w:color="auto" w:fill="FFFFFF"/>
        </w:rPr>
        <w:t>В итоге получилось 326 тестовых объектов. Ниже представлен пример тестирования функционала группировки списка отчетов</w:t>
      </w:r>
      <w:r w:rsidR="006B1390" w:rsidRPr="009E6857">
        <w:rPr>
          <w:rFonts w:ascii="Times" w:hAnsi="Times" w:cs="Courier New"/>
          <w:bCs/>
          <w:sz w:val="28"/>
          <w:szCs w:val="28"/>
          <w:shd w:val="clear" w:color="auto" w:fill="FFFFFF"/>
        </w:rPr>
        <w:t>:</w:t>
      </w:r>
    </w:p>
    <w:p w14:paraId="02090B74" w14:textId="67D7FAE1" w:rsidR="006B1390" w:rsidRPr="009E6857" w:rsidDel="00DE314E" w:rsidRDefault="006B1390" w:rsidP="00DA45CF">
      <w:pPr>
        <w:spacing w:line="360" w:lineRule="auto"/>
        <w:jc w:val="both"/>
        <w:rPr>
          <w:del w:id="677" w:author="Александр Соколов" w:date="2020-06-04T23:30:00Z"/>
          <w:rFonts w:ascii="Times" w:hAnsi="Times" w:cs="Courier New"/>
          <w:bCs/>
          <w:sz w:val="28"/>
          <w:szCs w:val="28"/>
          <w:shd w:val="clear" w:color="auto" w:fill="FFFFFF"/>
        </w:rPr>
      </w:pPr>
      <w:del w:id="678" w:author="Александр Соколов" w:date="2020-06-04T23:30:00Z">
        <w:r w:rsidRPr="009E6857" w:rsidDel="00DE314E">
          <w:rPr>
            <w:rFonts w:ascii="Times" w:hAnsi="Times" w:cs="Courier New"/>
            <w:bCs/>
            <w:sz w:val="28"/>
            <w:szCs w:val="28"/>
            <w:shd w:val="clear" w:color="auto" w:fill="FFFFFF"/>
          </w:rPr>
          <w:br w:type="page"/>
        </w:r>
      </w:del>
    </w:p>
    <w:p w14:paraId="30091165" w14:textId="77777777" w:rsidR="006B1390" w:rsidRPr="00DE314E" w:rsidRDefault="006B1390" w:rsidP="00DE314E">
      <w:pPr>
        <w:spacing w:line="360" w:lineRule="auto"/>
        <w:jc w:val="both"/>
        <w:rPr>
          <w:rFonts w:ascii="Times" w:hAnsi="Times" w:cs="Courier New"/>
          <w:bCs/>
          <w:shd w:val="clear" w:color="auto" w:fill="FFFFFF"/>
          <w:lang w:val="en-US"/>
          <w:rPrChange w:id="679" w:author="Александр Соколов" w:date="2020-06-04T23:30:00Z">
            <w:rPr>
              <w:rFonts w:ascii="Times" w:hAnsi="Times" w:cs="Courier New"/>
              <w:bCs/>
              <w:sz w:val="28"/>
              <w:szCs w:val="28"/>
              <w:shd w:val="clear" w:color="auto" w:fill="FFFFFF"/>
              <w:lang w:val="en-US"/>
            </w:rPr>
          </w:rPrChange>
        </w:rPr>
        <w:pPrChange w:id="680" w:author="Александр Соколов" w:date="2020-06-04T23:30:00Z">
          <w:pPr/>
        </w:pPrChange>
      </w:pPr>
      <w:r w:rsidRPr="00DE314E">
        <w:rPr>
          <w:rFonts w:ascii="Times" w:hAnsi="Times" w:cs="Courier New"/>
          <w:bCs/>
          <w:shd w:val="clear" w:color="auto" w:fill="FFFFFF"/>
          <w:rPrChange w:id="681" w:author="Александр Соколов" w:date="2020-06-04T23:30:00Z">
            <w:rPr>
              <w:rFonts w:ascii="Times" w:hAnsi="Times" w:cs="Courier New"/>
              <w:bCs/>
              <w:sz w:val="28"/>
              <w:szCs w:val="28"/>
              <w:shd w:val="clear" w:color="auto" w:fill="FFFFFF"/>
            </w:rPr>
          </w:rPrChange>
        </w:rPr>
        <w:lastRenderedPageBreak/>
        <w:t>Листинг</w:t>
      </w:r>
      <w:r w:rsidRPr="00DE314E">
        <w:rPr>
          <w:rFonts w:ascii="Times" w:hAnsi="Times" w:cs="Courier New"/>
          <w:bCs/>
          <w:shd w:val="clear" w:color="auto" w:fill="FFFFFF"/>
          <w:lang w:val="en-US"/>
          <w:rPrChange w:id="682" w:author="Александр Соколов" w:date="2020-06-04T23:30:00Z">
            <w:rPr>
              <w:rFonts w:ascii="Times" w:hAnsi="Times" w:cs="Courier New"/>
              <w:bCs/>
              <w:sz w:val="28"/>
              <w:szCs w:val="28"/>
              <w:shd w:val="clear" w:color="auto" w:fill="FFFFFF"/>
              <w:lang w:val="en-US"/>
            </w:rPr>
          </w:rPrChange>
        </w:rPr>
        <w:t xml:space="preserve"> </w:t>
      </w:r>
      <w:r w:rsidR="007D3EDF" w:rsidRPr="00DE314E">
        <w:rPr>
          <w:rFonts w:ascii="Times" w:hAnsi="Times" w:cs="Courier New"/>
          <w:bCs/>
          <w:shd w:val="clear" w:color="auto" w:fill="FFFFFF"/>
          <w:lang w:val="en-US"/>
          <w:rPrChange w:id="683" w:author="Александр Соколов" w:date="2020-06-04T23:30:00Z">
            <w:rPr>
              <w:rFonts w:ascii="Times" w:hAnsi="Times" w:cs="Courier New"/>
              <w:bCs/>
              <w:sz w:val="28"/>
              <w:szCs w:val="28"/>
              <w:shd w:val="clear" w:color="auto" w:fill="FFFFFF"/>
              <w:lang w:val="en-US"/>
            </w:rPr>
          </w:rPrChange>
        </w:rPr>
        <w:t>3</w:t>
      </w:r>
      <w:r w:rsidRPr="00DE314E">
        <w:rPr>
          <w:rFonts w:ascii="Times" w:hAnsi="Times" w:cs="Courier New"/>
          <w:bCs/>
          <w:shd w:val="clear" w:color="auto" w:fill="FFFFFF"/>
          <w:lang w:val="en-US"/>
          <w:rPrChange w:id="684" w:author="Александр Соколов" w:date="2020-06-04T23:30:00Z">
            <w:rPr>
              <w:rFonts w:ascii="Times" w:hAnsi="Times" w:cs="Courier New"/>
              <w:bCs/>
              <w:sz w:val="28"/>
              <w:szCs w:val="28"/>
              <w:shd w:val="clear" w:color="auto" w:fill="FFFFFF"/>
              <w:lang w:val="en-US"/>
            </w:rPr>
          </w:rPrChange>
        </w:rPr>
        <w:t xml:space="preserve">. </w:t>
      </w:r>
      <w:r w:rsidRPr="00DE314E">
        <w:rPr>
          <w:rFonts w:ascii="Times" w:hAnsi="Times" w:cs="Courier New"/>
          <w:bCs/>
          <w:shd w:val="clear" w:color="auto" w:fill="FFFFFF"/>
          <w:rPrChange w:id="685" w:author="Александр Соколов" w:date="2020-06-04T23:30:00Z">
            <w:rPr>
              <w:rFonts w:ascii="Times" w:hAnsi="Times" w:cs="Courier New"/>
              <w:bCs/>
              <w:sz w:val="28"/>
              <w:szCs w:val="28"/>
              <w:shd w:val="clear" w:color="auto" w:fill="FFFFFF"/>
            </w:rPr>
          </w:rPrChange>
        </w:rPr>
        <w:t>Пример</w:t>
      </w:r>
      <w:r w:rsidRPr="00DE314E">
        <w:rPr>
          <w:rFonts w:ascii="Times" w:hAnsi="Times" w:cs="Courier New"/>
          <w:bCs/>
          <w:shd w:val="clear" w:color="auto" w:fill="FFFFFF"/>
          <w:lang w:val="en-US"/>
          <w:rPrChange w:id="686" w:author="Александр Соколов" w:date="2020-06-04T23:30:00Z">
            <w:rPr>
              <w:rFonts w:ascii="Times" w:hAnsi="Times" w:cs="Courier New"/>
              <w:bCs/>
              <w:sz w:val="28"/>
              <w:szCs w:val="28"/>
              <w:shd w:val="clear" w:color="auto" w:fill="FFFFFF"/>
              <w:lang w:val="en-US"/>
            </w:rPr>
          </w:rPrChange>
        </w:rPr>
        <w:t xml:space="preserve"> </w:t>
      </w:r>
      <w:r w:rsidRPr="00DE314E">
        <w:rPr>
          <w:rFonts w:ascii="Times" w:hAnsi="Times" w:cs="Courier New"/>
          <w:bCs/>
          <w:shd w:val="clear" w:color="auto" w:fill="FFFFFF"/>
          <w:rPrChange w:id="687" w:author="Александр Соколов" w:date="2020-06-04T23:30:00Z">
            <w:rPr>
              <w:rFonts w:ascii="Times" w:hAnsi="Times" w:cs="Courier New"/>
              <w:bCs/>
              <w:sz w:val="28"/>
              <w:szCs w:val="28"/>
              <w:shd w:val="clear" w:color="auto" w:fill="FFFFFF"/>
            </w:rPr>
          </w:rPrChange>
        </w:rPr>
        <w:t>модульного</w:t>
      </w:r>
      <w:r w:rsidRPr="00DE314E">
        <w:rPr>
          <w:rFonts w:ascii="Times" w:hAnsi="Times" w:cs="Courier New"/>
          <w:bCs/>
          <w:shd w:val="clear" w:color="auto" w:fill="FFFFFF"/>
          <w:lang w:val="en-US"/>
          <w:rPrChange w:id="688" w:author="Александр Соколов" w:date="2020-06-04T23:30:00Z">
            <w:rPr>
              <w:rFonts w:ascii="Times" w:hAnsi="Times" w:cs="Courier New"/>
              <w:bCs/>
              <w:sz w:val="28"/>
              <w:szCs w:val="28"/>
              <w:shd w:val="clear" w:color="auto" w:fill="FFFFFF"/>
              <w:lang w:val="en-US"/>
            </w:rPr>
          </w:rPrChange>
        </w:rPr>
        <w:t xml:space="preserve"> </w:t>
      </w:r>
      <w:r w:rsidRPr="00DE314E">
        <w:rPr>
          <w:rFonts w:ascii="Times" w:hAnsi="Times" w:cs="Courier New"/>
          <w:bCs/>
          <w:shd w:val="clear" w:color="auto" w:fill="FFFFFF"/>
          <w:rPrChange w:id="689" w:author="Александр Соколов" w:date="2020-06-04T23:30:00Z">
            <w:rPr>
              <w:rFonts w:ascii="Times" w:hAnsi="Times" w:cs="Courier New"/>
              <w:bCs/>
              <w:sz w:val="28"/>
              <w:szCs w:val="28"/>
              <w:shd w:val="clear" w:color="auto" w:fill="FFFFFF"/>
            </w:rPr>
          </w:rPrChange>
        </w:rPr>
        <w:t>теста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623"/>
      </w:tblGrid>
      <w:tr w:rsidR="00DE314E" w14:paraId="6AC5E39D" w14:textId="77777777" w:rsidTr="00DE314E">
        <w:trPr>
          <w:ins w:id="690" w:author="Александр Соколов" w:date="2020-06-04T23:29:00Z"/>
        </w:trPr>
        <w:tc>
          <w:tcPr>
            <w:tcW w:w="9623" w:type="dxa"/>
          </w:tcPr>
          <w:p w14:paraId="348348A5" w14:textId="77777777" w:rsidR="00DE314E" w:rsidRPr="006B1390" w:rsidRDefault="00DE314E" w:rsidP="00DE314E">
            <w:pPr>
              <w:pStyle w:val="HTML0"/>
              <w:rPr>
                <w:ins w:id="691" w:author="Александр Соколов" w:date="2020-06-04T23:29:00Z"/>
                <w:color w:val="333333"/>
                <w:lang w:val="en-US"/>
              </w:rPr>
            </w:pPr>
            <w:ins w:id="692" w:author="Александр Соколов" w:date="2020-06-04T23:29:00Z">
              <w:r w:rsidRPr="006B1390">
                <w:rPr>
                  <w:b/>
                  <w:bCs/>
                  <w:color w:val="008800"/>
                  <w:lang w:val="en-US"/>
                </w:rPr>
                <w:t>def</w:t>
              </w:r>
              <w:r w:rsidRPr="006B1390">
                <w:rPr>
                  <w:color w:val="333333"/>
                  <w:lang w:val="en-US"/>
                </w:rPr>
                <w:t xml:space="preserve"> </w:t>
              </w:r>
              <w:proofErr w:type="spellStart"/>
              <w:r w:rsidRPr="006B1390">
                <w:rPr>
                  <w:b/>
                  <w:bCs/>
                  <w:color w:val="0066BB"/>
                  <w:lang w:val="en-US"/>
                </w:rPr>
                <w:t>test_group_by_type</w:t>
              </w:r>
              <w:proofErr w:type="spellEnd"/>
              <w:r w:rsidRPr="006B1390">
                <w:rPr>
                  <w:color w:val="333333"/>
                  <w:lang w:val="en-US"/>
                </w:rPr>
                <w:t>(</w:t>
              </w:r>
              <w:r w:rsidRPr="006B1390">
                <w:rPr>
                  <w:color w:val="007020"/>
                  <w:lang w:val="en-US"/>
                </w:rPr>
                <w:t>self</w:t>
              </w:r>
              <w:r w:rsidRPr="006B1390">
                <w:rPr>
                  <w:color w:val="333333"/>
                  <w:lang w:val="en-US"/>
                </w:rPr>
                <w:t>):</w:t>
              </w:r>
            </w:ins>
          </w:p>
          <w:p w14:paraId="2B869FC2" w14:textId="77777777" w:rsidR="00DE314E" w:rsidRPr="006B1390" w:rsidRDefault="00DE314E" w:rsidP="00DE314E">
            <w:pPr>
              <w:pStyle w:val="HTML0"/>
              <w:rPr>
                <w:ins w:id="693" w:author="Александр Соколов" w:date="2020-06-04T23:29:00Z"/>
                <w:color w:val="333333"/>
                <w:lang w:val="en-US"/>
              </w:rPr>
            </w:pPr>
            <w:ins w:id="694" w:author="Александр Соколов" w:date="2020-06-04T23:29:00Z">
              <w:r w:rsidRPr="006B1390">
                <w:rPr>
                  <w:color w:val="333333"/>
                  <w:lang w:val="en-US"/>
                </w:rPr>
                <w:t xml:space="preserve">    notes = [</w:t>
              </w:r>
            </w:ins>
          </w:p>
          <w:p w14:paraId="66ABA9B2" w14:textId="77777777" w:rsidR="00DE314E" w:rsidRPr="006B1390" w:rsidRDefault="00DE314E" w:rsidP="00DE314E">
            <w:pPr>
              <w:pStyle w:val="HTML0"/>
              <w:rPr>
                <w:ins w:id="695" w:author="Александр Соколов" w:date="2020-06-04T23:29:00Z"/>
                <w:color w:val="333333"/>
                <w:lang w:val="en-US"/>
              </w:rPr>
            </w:pPr>
            <w:ins w:id="696" w:author="Александр Соколов" w:date="2020-06-04T23:29:00Z">
              <w:r w:rsidRPr="006B1390">
                <w:rPr>
                  <w:color w:val="333333"/>
                  <w:lang w:val="en-US"/>
                </w:rPr>
                <w:t xml:space="preserve">        {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'id'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'f0b4b21c607290d52c35af3ca6b36270a4d92fc9'</w:t>
              </w:r>
              <w:r w:rsidRPr="006B1390">
                <w:rPr>
                  <w:color w:val="333333"/>
                  <w:lang w:val="en-US"/>
                </w:rPr>
                <w:t xml:space="preserve">,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'name'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'rndhpc_rem_2020_04_09_n01.tex'</w:t>
              </w:r>
              <w:r w:rsidRPr="006B1390">
                <w:rPr>
                  <w:color w:val="333333"/>
                  <w:lang w:val="en-US"/>
                </w:rPr>
                <w:t xml:space="preserve">,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'type'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'rem'</w:t>
              </w:r>
              <w:r w:rsidRPr="006B1390">
                <w:rPr>
                  <w:color w:val="333333"/>
                  <w:lang w:val="en-US"/>
                </w:rPr>
                <w:t>,</w:t>
              </w:r>
            </w:ins>
          </w:p>
          <w:p w14:paraId="6299F1CC" w14:textId="77777777" w:rsidR="00DE314E" w:rsidRPr="006B1390" w:rsidRDefault="00DE314E" w:rsidP="00DE314E">
            <w:pPr>
              <w:pStyle w:val="HTML0"/>
              <w:rPr>
                <w:ins w:id="697" w:author="Александр Соколов" w:date="2020-06-04T23:29:00Z"/>
                <w:color w:val="333333"/>
                <w:lang w:val="en-US"/>
              </w:rPr>
            </w:pPr>
            <w:ins w:id="698" w:author="Александр Соколов" w:date="2020-06-04T23:29:00Z">
              <w:r w:rsidRPr="006B1390">
                <w:rPr>
                  <w:color w:val="333333"/>
                  <w:lang w:val="en-US"/>
                </w:rPr>
                <w:t xml:space="preserve">        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'path'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</w:t>
              </w:r>
              <w:proofErr w:type="spellStart"/>
              <w:r w:rsidRPr="006B1390">
                <w:rPr>
                  <w:color w:val="333333"/>
                  <w:shd w:val="clear" w:color="auto" w:fill="FFF0F0"/>
                  <w:lang w:val="en-US"/>
                </w:rPr>
                <w:t>rnddoc</w:t>
              </w:r>
              <w:proofErr w:type="spellEnd"/>
              <w:r w:rsidRPr="006B1390">
                <w:rPr>
                  <w:color w:val="333333"/>
                  <w:shd w:val="clear" w:color="auto" w:fill="FFF0F0"/>
                  <w:lang w:val="en-US"/>
                </w:rPr>
                <w:t>/rndhpc_rem_2020_04_09_n01.tex'</w:t>
              </w:r>
              <w:r w:rsidRPr="006B1390">
                <w:rPr>
                  <w:color w:val="333333"/>
                  <w:lang w:val="en-US"/>
                </w:rPr>
                <w:t xml:space="preserve">,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'mode'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'100644'</w:t>
              </w:r>
              <w:r w:rsidRPr="006B1390">
                <w:rPr>
                  <w:color w:val="333333"/>
                  <w:lang w:val="en-US"/>
                </w:rPr>
                <w:t xml:space="preserve">,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'complex'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</w:t>
              </w:r>
              <w:proofErr w:type="spellStart"/>
              <w:r w:rsidRPr="006B1390">
                <w:rPr>
                  <w:color w:val="333333"/>
                  <w:shd w:val="clear" w:color="auto" w:fill="FFF0F0"/>
                  <w:lang w:val="en-US"/>
                </w:rPr>
                <w:t>rndhpc</w:t>
              </w:r>
              <w:proofErr w:type="spellEnd"/>
              <w:r w:rsidRPr="006B1390">
                <w:rPr>
                  <w:color w:val="333333"/>
                  <w:shd w:val="clear" w:color="auto" w:fill="FFF0F0"/>
                  <w:lang w:val="en-US"/>
                </w:rPr>
                <w:t>'</w:t>
              </w:r>
              <w:r w:rsidRPr="006B1390">
                <w:rPr>
                  <w:color w:val="333333"/>
                  <w:lang w:val="en-US"/>
                </w:rPr>
                <w:t xml:space="preserve">,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'year'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'20'</w:t>
              </w:r>
              <w:r w:rsidRPr="006B1390">
                <w:rPr>
                  <w:color w:val="333333"/>
                  <w:lang w:val="en-US"/>
                </w:rPr>
                <w:t>,</w:t>
              </w:r>
            </w:ins>
          </w:p>
          <w:p w14:paraId="46DDFAAC" w14:textId="77777777" w:rsidR="00DE314E" w:rsidRPr="006B1390" w:rsidRDefault="00DE314E" w:rsidP="00DE314E">
            <w:pPr>
              <w:pStyle w:val="HTML0"/>
              <w:rPr>
                <w:ins w:id="699" w:author="Александр Соколов" w:date="2020-06-04T23:29:00Z"/>
                <w:color w:val="333333"/>
                <w:lang w:val="en-US"/>
              </w:rPr>
            </w:pPr>
            <w:ins w:id="700" w:author="Александр Соколов" w:date="2020-06-04T23:29:00Z">
              <w:r w:rsidRPr="006B1390">
                <w:rPr>
                  <w:color w:val="333333"/>
                  <w:lang w:val="en-US"/>
                </w:rPr>
                <w:t xml:space="preserve">        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'month'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'04'</w:t>
              </w:r>
              <w:r w:rsidRPr="006B1390">
                <w:rPr>
                  <w:color w:val="333333"/>
                  <w:lang w:val="en-US"/>
                </w:rPr>
                <w:t xml:space="preserve">,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'day'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'09'</w:t>
              </w:r>
              <w:r w:rsidRPr="006B1390">
                <w:rPr>
                  <w:color w:val="333333"/>
                  <w:lang w:val="en-US"/>
                </w:rPr>
                <w:t xml:space="preserve">,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'title'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'n01'</w:t>
              </w:r>
              <w:r w:rsidRPr="006B1390">
                <w:rPr>
                  <w:color w:val="333333"/>
                  <w:lang w:val="en-US"/>
                </w:rPr>
                <w:t>},</w:t>
              </w:r>
            </w:ins>
          </w:p>
          <w:p w14:paraId="4CE670F9" w14:textId="77777777" w:rsidR="00DE314E" w:rsidRPr="006B1390" w:rsidRDefault="00DE314E" w:rsidP="00DE314E">
            <w:pPr>
              <w:pStyle w:val="HTML0"/>
              <w:rPr>
                <w:ins w:id="701" w:author="Александр Соколов" w:date="2020-06-04T23:29:00Z"/>
                <w:color w:val="333333"/>
                <w:lang w:val="en-US"/>
              </w:rPr>
            </w:pPr>
            <w:ins w:id="702" w:author="Александр Соколов" w:date="2020-06-04T23:29:00Z">
              <w:r w:rsidRPr="006B1390">
                <w:rPr>
                  <w:color w:val="333333"/>
                  <w:lang w:val="en-US"/>
                </w:rPr>
                <w:t xml:space="preserve">        {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'id'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'78e41117f4663ac886c01c4790ccf5524e194fc9'</w:t>
              </w:r>
              <w:r w:rsidRPr="006B1390">
                <w:rPr>
                  <w:color w:val="333333"/>
                  <w:lang w:val="en-US"/>
                </w:rPr>
                <w:t xml:space="preserve">,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'name'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'rndhpc_rem_2025_12_10_214124.tex'</w:t>
              </w:r>
              <w:r w:rsidRPr="006B1390">
                <w:rPr>
                  <w:color w:val="333333"/>
                  <w:lang w:val="en-US"/>
                </w:rPr>
                <w:t>,</w:t>
              </w:r>
            </w:ins>
          </w:p>
          <w:p w14:paraId="3F88EE27" w14:textId="77777777" w:rsidR="00DE314E" w:rsidRPr="006B1390" w:rsidRDefault="00DE314E" w:rsidP="00DE314E">
            <w:pPr>
              <w:pStyle w:val="HTML0"/>
              <w:rPr>
                <w:ins w:id="703" w:author="Александр Соколов" w:date="2020-06-04T23:29:00Z"/>
                <w:color w:val="333333"/>
                <w:lang w:val="en-US"/>
              </w:rPr>
            </w:pPr>
            <w:ins w:id="704" w:author="Александр Соколов" w:date="2020-06-04T23:29:00Z">
              <w:r w:rsidRPr="006B1390">
                <w:rPr>
                  <w:color w:val="333333"/>
                  <w:lang w:val="en-US"/>
                </w:rPr>
                <w:t xml:space="preserve">        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'type'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'rem'</w:t>
              </w:r>
              <w:r w:rsidRPr="006B1390">
                <w:rPr>
                  <w:color w:val="333333"/>
                  <w:lang w:val="en-US"/>
                </w:rPr>
                <w:t xml:space="preserve">,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'path'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</w:t>
              </w:r>
              <w:proofErr w:type="spellStart"/>
              <w:r w:rsidRPr="006B1390">
                <w:rPr>
                  <w:color w:val="333333"/>
                  <w:shd w:val="clear" w:color="auto" w:fill="FFF0F0"/>
                  <w:lang w:val="en-US"/>
                </w:rPr>
                <w:t>rnddoc</w:t>
              </w:r>
              <w:proofErr w:type="spellEnd"/>
              <w:r w:rsidRPr="006B1390">
                <w:rPr>
                  <w:color w:val="333333"/>
                  <w:shd w:val="clear" w:color="auto" w:fill="FFF0F0"/>
                  <w:lang w:val="en-US"/>
                </w:rPr>
                <w:t>/rndhpc_rem_2025_12_10_214124.tex'</w:t>
              </w:r>
              <w:r w:rsidRPr="006B1390">
                <w:rPr>
                  <w:color w:val="333333"/>
                  <w:lang w:val="en-US"/>
                </w:rPr>
                <w:t xml:space="preserve">,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'mode'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'100644'</w:t>
              </w:r>
              <w:r w:rsidRPr="006B1390">
                <w:rPr>
                  <w:color w:val="333333"/>
                  <w:lang w:val="en-US"/>
                </w:rPr>
                <w:t xml:space="preserve">,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'complex'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</w:t>
              </w:r>
              <w:proofErr w:type="spellStart"/>
              <w:r w:rsidRPr="006B1390">
                <w:rPr>
                  <w:color w:val="333333"/>
                  <w:shd w:val="clear" w:color="auto" w:fill="FFF0F0"/>
                  <w:lang w:val="en-US"/>
                </w:rPr>
                <w:t>rndhpc</w:t>
              </w:r>
              <w:proofErr w:type="spellEnd"/>
              <w:r w:rsidRPr="006B1390">
                <w:rPr>
                  <w:color w:val="333333"/>
                  <w:shd w:val="clear" w:color="auto" w:fill="FFF0F0"/>
                  <w:lang w:val="en-US"/>
                </w:rPr>
                <w:t>'</w:t>
              </w:r>
              <w:r w:rsidRPr="006B1390">
                <w:rPr>
                  <w:color w:val="333333"/>
                  <w:lang w:val="en-US"/>
                </w:rPr>
                <w:t>,</w:t>
              </w:r>
            </w:ins>
          </w:p>
          <w:p w14:paraId="03252504" w14:textId="77777777" w:rsidR="00DE314E" w:rsidRPr="006B1390" w:rsidRDefault="00DE314E" w:rsidP="00DE314E">
            <w:pPr>
              <w:pStyle w:val="HTML0"/>
              <w:rPr>
                <w:ins w:id="705" w:author="Александр Соколов" w:date="2020-06-04T23:29:00Z"/>
                <w:color w:val="333333"/>
                <w:lang w:val="en-US"/>
              </w:rPr>
            </w:pPr>
            <w:ins w:id="706" w:author="Александр Соколов" w:date="2020-06-04T23:29:00Z">
              <w:r w:rsidRPr="006B1390">
                <w:rPr>
                  <w:color w:val="333333"/>
                  <w:lang w:val="en-US"/>
                </w:rPr>
                <w:t xml:space="preserve">        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'year'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'25'</w:t>
              </w:r>
              <w:r w:rsidRPr="006B1390">
                <w:rPr>
                  <w:color w:val="333333"/>
                  <w:lang w:val="en-US"/>
                </w:rPr>
                <w:t xml:space="preserve">,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'month'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'12'</w:t>
              </w:r>
              <w:r w:rsidRPr="006B1390">
                <w:rPr>
                  <w:color w:val="333333"/>
                  <w:lang w:val="en-US"/>
                </w:rPr>
                <w:t xml:space="preserve">,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'day'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'10'</w:t>
              </w:r>
              <w:r w:rsidRPr="006B1390">
                <w:rPr>
                  <w:color w:val="333333"/>
                  <w:lang w:val="en-US"/>
                </w:rPr>
                <w:t xml:space="preserve">,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'title'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'214124'</w:t>
              </w:r>
              <w:r w:rsidRPr="006B1390">
                <w:rPr>
                  <w:color w:val="333333"/>
                  <w:lang w:val="en-US"/>
                </w:rPr>
                <w:t>}]</w:t>
              </w:r>
            </w:ins>
          </w:p>
          <w:p w14:paraId="6507E4D1" w14:textId="25812E3F" w:rsidR="00DE314E" w:rsidRPr="006B1390" w:rsidRDefault="00DE314E" w:rsidP="00DE314E">
            <w:pPr>
              <w:pStyle w:val="HTML0"/>
              <w:rPr>
                <w:ins w:id="707" w:author="Александр Соколов" w:date="2020-06-04T23:29:00Z"/>
                <w:color w:val="333333"/>
                <w:lang w:val="en-US"/>
              </w:rPr>
            </w:pPr>
            <w:ins w:id="708" w:author="Александр Соколов" w:date="2020-06-04T23:29:00Z">
              <w:r w:rsidRPr="006B1390">
                <w:rPr>
                  <w:color w:val="333333"/>
                  <w:lang w:val="en-US"/>
                </w:rPr>
                <w:t xml:space="preserve"> </w:t>
              </w:r>
              <w:r w:rsidRPr="00DE314E">
                <w:rPr>
                  <w:color w:val="333333"/>
                  <w:lang w:val="en-US"/>
                  <w:rPrChange w:id="709" w:author="Александр Соколов" w:date="2020-06-04T23:30:00Z">
                    <w:rPr>
                      <w:color w:val="333333"/>
                    </w:rPr>
                  </w:rPrChange>
                </w:rPr>
                <w:t xml:space="preserve">  </w:t>
              </w:r>
              <w:r w:rsidRPr="006B1390">
                <w:rPr>
                  <w:color w:val="333333"/>
                  <w:lang w:val="en-US"/>
                </w:rPr>
                <w:t xml:space="preserve"> </w:t>
              </w:r>
              <w:proofErr w:type="spellStart"/>
              <w:r w:rsidRPr="006B1390">
                <w:rPr>
                  <w:color w:val="333333"/>
                  <w:lang w:val="en-US"/>
                </w:rPr>
                <w:t>grouped_notes</w:t>
              </w:r>
              <w:proofErr w:type="spellEnd"/>
              <w:r w:rsidRPr="006B1390">
                <w:rPr>
                  <w:color w:val="333333"/>
                  <w:lang w:val="en-US"/>
                </w:rPr>
                <w:t xml:space="preserve"> = </w:t>
              </w:r>
              <w:proofErr w:type="spellStart"/>
              <w:proofErr w:type="gramStart"/>
              <w:r w:rsidRPr="006B1390">
                <w:rPr>
                  <w:color w:val="007020"/>
                  <w:lang w:val="en-US"/>
                </w:rPr>
                <w:t>self</w:t>
              </w:r>
              <w:r w:rsidRPr="006B1390">
                <w:rPr>
                  <w:color w:val="333333"/>
                  <w:lang w:val="en-US"/>
                </w:rPr>
                <w:t>.worker</w:t>
              </w:r>
              <w:proofErr w:type="gramEnd"/>
              <w:r w:rsidRPr="006B1390">
                <w:rPr>
                  <w:color w:val="333333"/>
                  <w:lang w:val="en-US"/>
                </w:rPr>
                <w:t>.group_by_type</w:t>
              </w:r>
              <w:proofErr w:type="spellEnd"/>
              <w:r w:rsidRPr="006B1390">
                <w:rPr>
                  <w:color w:val="333333"/>
                  <w:lang w:val="en-US"/>
                </w:rPr>
                <w:t>(notes)</w:t>
              </w:r>
            </w:ins>
          </w:p>
          <w:p w14:paraId="505397DE" w14:textId="77777777" w:rsidR="00DE314E" w:rsidRDefault="00DE314E" w:rsidP="00DE314E">
            <w:pPr>
              <w:pStyle w:val="HTML0"/>
              <w:rPr>
                <w:ins w:id="710" w:author="Александр Соколов" w:date="2020-06-04T23:29:00Z"/>
                <w:color w:val="333333"/>
              </w:rPr>
            </w:pPr>
            <w:ins w:id="711" w:author="Александр Соколов" w:date="2020-06-04T23:29:00Z">
              <w:r w:rsidRPr="006B1390">
                <w:rPr>
                  <w:color w:val="333333"/>
                  <w:lang w:val="en-US"/>
                </w:rPr>
                <w:t xml:space="preserve">    </w:t>
              </w:r>
              <w:proofErr w:type="spellStart"/>
              <w:r>
                <w:rPr>
                  <w:b/>
                  <w:bCs/>
                  <w:color w:val="008800"/>
                </w:rPr>
                <w:t>assert</w:t>
              </w:r>
              <w:proofErr w:type="spellEnd"/>
              <w:r>
                <w:rPr>
                  <w:color w:val="333333"/>
                </w:rPr>
                <w:t xml:space="preserve"> </w:t>
              </w:r>
              <w:proofErr w:type="spellStart"/>
              <w:r>
                <w:rPr>
                  <w:color w:val="333333"/>
                </w:rPr>
                <w:t>grouped_notes</w:t>
              </w:r>
              <w:proofErr w:type="spellEnd"/>
              <w:r>
                <w:rPr>
                  <w:color w:val="333333"/>
                </w:rPr>
                <w:t xml:space="preserve"> == {</w:t>
              </w:r>
            </w:ins>
          </w:p>
          <w:p w14:paraId="31F5FF2F" w14:textId="77777777" w:rsidR="00DE314E" w:rsidRDefault="00DE314E" w:rsidP="00DE314E">
            <w:pPr>
              <w:pStyle w:val="HTML0"/>
              <w:rPr>
                <w:ins w:id="712" w:author="Александр Соколов" w:date="2020-06-04T23:29:00Z"/>
                <w:color w:val="333333"/>
              </w:rPr>
            </w:pPr>
            <w:ins w:id="713" w:author="Александр Соколов" w:date="2020-06-04T23:29:00Z">
              <w:r>
                <w:rPr>
                  <w:color w:val="333333"/>
                  <w:shd w:val="clear" w:color="auto" w:fill="FFF0F0"/>
                </w:rPr>
                <w:t xml:space="preserve">'Разработка ресурсоемкого ПО </w:t>
              </w:r>
              <w:proofErr w:type="spellStart"/>
              <w:proofErr w:type="gramStart"/>
              <w:r>
                <w:rPr>
                  <w:color w:val="333333"/>
                  <w:shd w:val="clear" w:color="auto" w:fill="FFF0F0"/>
                </w:rPr>
                <w:t>инж.анализа</w:t>
              </w:r>
              <w:proofErr w:type="spellEnd"/>
              <w:proofErr w:type="gramEnd"/>
              <w:r>
                <w:rPr>
                  <w:color w:val="333333"/>
                  <w:shd w:val="clear" w:color="auto" w:fill="FFF0F0"/>
                </w:rPr>
                <w:t>.          '</w:t>
              </w:r>
              <w:r>
                <w:rPr>
                  <w:color w:val="333333"/>
                </w:rPr>
                <w:t>: {</w:t>
              </w:r>
              <w:r>
                <w:rPr>
                  <w:color w:val="333333"/>
                  <w:shd w:val="clear" w:color="auto" w:fill="FFF0F0"/>
                </w:rPr>
                <w:t>'Заметка общего назначения'</w:t>
              </w:r>
              <w:r>
                <w:rPr>
                  <w:color w:val="333333"/>
                </w:rPr>
                <w:t>: [{</w:t>
              </w:r>
              <w:r>
                <w:rPr>
                  <w:color w:val="333333"/>
                  <w:shd w:val="clear" w:color="auto" w:fill="FFF0F0"/>
                </w:rPr>
                <w:t>'</w:t>
              </w:r>
              <w:proofErr w:type="spellStart"/>
              <w:r>
                <w:rPr>
                  <w:color w:val="333333"/>
                  <w:shd w:val="clear" w:color="auto" w:fill="FFF0F0"/>
                </w:rPr>
                <w:t>complex</w:t>
              </w:r>
              <w:proofErr w:type="spellEnd"/>
              <w:r>
                <w:rPr>
                  <w:color w:val="333333"/>
                  <w:shd w:val="clear" w:color="auto" w:fill="FFF0F0"/>
                </w:rPr>
                <w:t>'</w:t>
              </w:r>
              <w:r>
                <w:rPr>
                  <w:color w:val="333333"/>
                </w:rPr>
                <w:t xml:space="preserve">: </w:t>
              </w:r>
              <w:r>
                <w:rPr>
                  <w:color w:val="333333"/>
                  <w:shd w:val="clear" w:color="auto" w:fill="FFF0F0"/>
                </w:rPr>
                <w:t>'</w:t>
              </w:r>
              <w:proofErr w:type="spellStart"/>
              <w:r>
                <w:rPr>
                  <w:color w:val="333333"/>
                  <w:shd w:val="clear" w:color="auto" w:fill="FFF0F0"/>
                </w:rPr>
                <w:t>rndhpc</w:t>
              </w:r>
              <w:proofErr w:type="spellEnd"/>
              <w:r>
                <w:rPr>
                  <w:color w:val="333333"/>
                  <w:shd w:val="clear" w:color="auto" w:fill="FFF0F0"/>
                </w:rPr>
                <w:t>'</w:t>
              </w:r>
              <w:r>
                <w:rPr>
                  <w:color w:val="333333"/>
                </w:rPr>
                <w:t>,</w:t>
              </w:r>
            </w:ins>
          </w:p>
          <w:p w14:paraId="454B7841" w14:textId="77777777" w:rsidR="00DE314E" w:rsidRPr="006B1390" w:rsidRDefault="00DE314E" w:rsidP="00DE314E">
            <w:pPr>
              <w:pStyle w:val="HTML0"/>
              <w:rPr>
                <w:ins w:id="714" w:author="Александр Соколов" w:date="2020-06-04T23:29:00Z"/>
                <w:color w:val="333333"/>
                <w:lang w:val="en-US"/>
              </w:rPr>
            </w:pPr>
            <w:ins w:id="715" w:author="Александр Соколов" w:date="2020-06-04T23:29:00Z">
              <w:r w:rsidRPr="006B1390">
                <w:rPr>
                  <w:color w:val="333333"/>
                  <w:shd w:val="clear" w:color="auto" w:fill="FFF0F0"/>
                  <w:lang w:val="en-US"/>
                </w:rPr>
                <w:t>'day'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'10'</w:t>
              </w:r>
              <w:r w:rsidRPr="006B1390">
                <w:rPr>
                  <w:color w:val="333333"/>
                  <w:lang w:val="en-US"/>
                </w:rPr>
                <w:t>,</w:t>
              </w:r>
            </w:ins>
          </w:p>
          <w:p w14:paraId="7B5128B5" w14:textId="77777777" w:rsidR="00DE314E" w:rsidRPr="006B1390" w:rsidRDefault="00DE314E" w:rsidP="00DE314E">
            <w:pPr>
              <w:pStyle w:val="HTML0"/>
              <w:rPr>
                <w:ins w:id="716" w:author="Александр Соколов" w:date="2020-06-04T23:29:00Z"/>
                <w:color w:val="333333"/>
                <w:lang w:val="en-US"/>
              </w:rPr>
            </w:pPr>
            <w:ins w:id="717" w:author="Александр Соколов" w:date="2020-06-04T23:29:00Z">
              <w:r w:rsidRPr="006B1390">
                <w:rPr>
                  <w:color w:val="333333"/>
                  <w:shd w:val="clear" w:color="auto" w:fill="FFF0F0"/>
                  <w:lang w:val="en-US"/>
                </w:rPr>
                <w:t>'id'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'78e41117f4663ac886c01c4790ccf5524e194fc9'</w:t>
              </w:r>
              <w:r w:rsidRPr="006B1390">
                <w:rPr>
                  <w:color w:val="333333"/>
                  <w:lang w:val="en-US"/>
                </w:rPr>
                <w:t>,</w:t>
              </w:r>
            </w:ins>
          </w:p>
          <w:p w14:paraId="73939273" w14:textId="77777777" w:rsidR="00DE314E" w:rsidRPr="006B1390" w:rsidRDefault="00DE314E" w:rsidP="00DE314E">
            <w:pPr>
              <w:pStyle w:val="HTML0"/>
              <w:rPr>
                <w:ins w:id="718" w:author="Александр Соколов" w:date="2020-06-04T23:29:00Z"/>
                <w:color w:val="333333"/>
                <w:lang w:val="en-US"/>
              </w:rPr>
            </w:pPr>
            <w:ins w:id="719" w:author="Александр Соколов" w:date="2020-06-04T23:29:00Z">
              <w:r w:rsidRPr="006B1390">
                <w:rPr>
                  <w:color w:val="333333"/>
                  <w:shd w:val="clear" w:color="auto" w:fill="FFF0F0"/>
                  <w:lang w:val="en-US"/>
                </w:rPr>
                <w:t>'mode'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'100644'</w:t>
              </w:r>
              <w:r w:rsidRPr="006B1390">
                <w:rPr>
                  <w:color w:val="333333"/>
                  <w:lang w:val="en-US"/>
                </w:rPr>
                <w:t>,</w:t>
              </w:r>
            </w:ins>
          </w:p>
          <w:p w14:paraId="7F6638CA" w14:textId="77777777" w:rsidR="00DE314E" w:rsidRPr="006B1390" w:rsidRDefault="00DE314E" w:rsidP="00DE314E">
            <w:pPr>
              <w:pStyle w:val="HTML0"/>
              <w:rPr>
                <w:ins w:id="720" w:author="Александр Соколов" w:date="2020-06-04T23:29:00Z"/>
                <w:color w:val="333333"/>
                <w:lang w:val="en-US"/>
              </w:rPr>
            </w:pPr>
            <w:ins w:id="721" w:author="Александр Соколов" w:date="2020-06-04T23:29:00Z">
              <w:r w:rsidRPr="006B1390">
                <w:rPr>
                  <w:color w:val="333333"/>
                  <w:shd w:val="clear" w:color="auto" w:fill="FFF0F0"/>
                  <w:lang w:val="en-US"/>
                </w:rPr>
                <w:t>'month'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'12'</w:t>
              </w:r>
              <w:r w:rsidRPr="006B1390">
                <w:rPr>
                  <w:color w:val="333333"/>
                  <w:lang w:val="en-US"/>
                </w:rPr>
                <w:t>,</w:t>
              </w:r>
            </w:ins>
          </w:p>
          <w:p w14:paraId="0F9D96B2" w14:textId="77777777" w:rsidR="00DE314E" w:rsidRPr="006B1390" w:rsidRDefault="00DE314E" w:rsidP="00DE314E">
            <w:pPr>
              <w:pStyle w:val="HTML0"/>
              <w:rPr>
                <w:ins w:id="722" w:author="Александр Соколов" w:date="2020-06-04T23:29:00Z"/>
                <w:color w:val="333333"/>
                <w:lang w:val="en-US"/>
              </w:rPr>
            </w:pPr>
            <w:ins w:id="723" w:author="Александр Соколов" w:date="2020-06-04T23:29:00Z">
              <w:r w:rsidRPr="006B1390">
                <w:rPr>
                  <w:color w:val="333333"/>
                  <w:shd w:val="clear" w:color="auto" w:fill="FFF0F0"/>
                  <w:lang w:val="en-US"/>
                </w:rPr>
                <w:t>'name'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'rndhpc_rem_2025_12_10_214124.tex'</w:t>
              </w:r>
              <w:r w:rsidRPr="006B1390">
                <w:rPr>
                  <w:color w:val="333333"/>
                  <w:lang w:val="en-US"/>
                </w:rPr>
                <w:t>,</w:t>
              </w:r>
            </w:ins>
          </w:p>
          <w:p w14:paraId="2BAAE123" w14:textId="77777777" w:rsidR="00DE314E" w:rsidRPr="006B1390" w:rsidRDefault="00DE314E" w:rsidP="00DE314E">
            <w:pPr>
              <w:pStyle w:val="HTML0"/>
              <w:rPr>
                <w:ins w:id="724" w:author="Александр Соколов" w:date="2020-06-04T23:29:00Z"/>
                <w:color w:val="333333"/>
                <w:lang w:val="en-US"/>
              </w:rPr>
            </w:pPr>
            <w:ins w:id="725" w:author="Александр Соколов" w:date="2020-06-04T23:29:00Z">
              <w:r w:rsidRPr="006B1390">
                <w:rPr>
                  <w:color w:val="333333"/>
                  <w:shd w:val="clear" w:color="auto" w:fill="FFF0F0"/>
                  <w:lang w:val="en-US"/>
                </w:rPr>
                <w:t>'path'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</w:t>
              </w:r>
              <w:proofErr w:type="spellStart"/>
              <w:r w:rsidRPr="006B1390">
                <w:rPr>
                  <w:color w:val="333333"/>
                  <w:shd w:val="clear" w:color="auto" w:fill="FFF0F0"/>
                  <w:lang w:val="en-US"/>
                </w:rPr>
                <w:t>rnddoc</w:t>
              </w:r>
              <w:proofErr w:type="spellEnd"/>
              <w:r w:rsidRPr="006B1390">
                <w:rPr>
                  <w:color w:val="333333"/>
                  <w:shd w:val="clear" w:color="auto" w:fill="FFF0F0"/>
                  <w:lang w:val="en-US"/>
                </w:rPr>
                <w:t>/rndhpc_rem_2025_12_10_214124.tex'</w:t>
              </w:r>
              <w:r w:rsidRPr="006B1390">
                <w:rPr>
                  <w:color w:val="333333"/>
                  <w:lang w:val="en-US"/>
                </w:rPr>
                <w:t>,</w:t>
              </w:r>
            </w:ins>
          </w:p>
          <w:p w14:paraId="558BD793" w14:textId="77777777" w:rsidR="00DE314E" w:rsidRPr="006B1390" w:rsidRDefault="00DE314E" w:rsidP="00DE314E">
            <w:pPr>
              <w:pStyle w:val="HTML0"/>
              <w:rPr>
                <w:ins w:id="726" w:author="Александр Соколов" w:date="2020-06-04T23:29:00Z"/>
                <w:color w:val="333333"/>
                <w:lang w:val="en-US"/>
              </w:rPr>
            </w:pPr>
            <w:ins w:id="727" w:author="Александр Соколов" w:date="2020-06-04T23:29:00Z">
              <w:r w:rsidRPr="006B1390">
                <w:rPr>
                  <w:color w:val="333333"/>
                  <w:shd w:val="clear" w:color="auto" w:fill="FFF0F0"/>
                  <w:lang w:val="en-US"/>
                </w:rPr>
                <w:t>'title'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'214124'</w:t>
              </w:r>
              <w:r w:rsidRPr="006B1390">
                <w:rPr>
                  <w:color w:val="333333"/>
                  <w:lang w:val="en-US"/>
                </w:rPr>
                <w:t>,</w:t>
              </w:r>
            </w:ins>
          </w:p>
          <w:p w14:paraId="70DA16C3" w14:textId="77777777" w:rsidR="00DE314E" w:rsidRPr="006B1390" w:rsidRDefault="00DE314E" w:rsidP="00DE314E">
            <w:pPr>
              <w:pStyle w:val="HTML0"/>
              <w:rPr>
                <w:ins w:id="728" w:author="Александр Соколов" w:date="2020-06-04T23:29:00Z"/>
                <w:color w:val="333333"/>
                <w:lang w:val="en-US"/>
              </w:rPr>
            </w:pPr>
            <w:ins w:id="729" w:author="Александр Соколов" w:date="2020-06-04T23:29:00Z">
              <w:r w:rsidRPr="006B1390">
                <w:rPr>
                  <w:color w:val="333333"/>
                  <w:shd w:val="clear" w:color="auto" w:fill="FFF0F0"/>
                  <w:lang w:val="en-US"/>
                </w:rPr>
                <w:t>'type'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'rem'</w:t>
              </w:r>
              <w:r w:rsidRPr="006B1390">
                <w:rPr>
                  <w:color w:val="333333"/>
                  <w:lang w:val="en-US"/>
                </w:rPr>
                <w:t>,</w:t>
              </w:r>
            </w:ins>
          </w:p>
          <w:p w14:paraId="79A83A69" w14:textId="77777777" w:rsidR="00DE314E" w:rsidRPr="006B1390" w:rsidRDefault="00DE314E" w:rsidP="00DE314E">
            <w:pPr>
              <w:pStyle w:val="HTML0"/>
              <w:rPr>
                <w:ins w:id="730" w:author="Александр Соколов" w:date="2020-06-04T23:29:00Z"/>
                <w:color w:val="333333"/>
                <w:lang w:val="en-US"/>
              </w:rPr>
            </w:pPr>
            <w:ins w:id="731" w:author="Александр Соколов" w:date="2020-06-04T23:29:00Z">
              <w:r w:rsidRPr="006B1390">
                <w:rPr>
                  <w:color w:val="333333"/>
                  <w:shd w:val="clear" w:color="auto" w:fill="FFF0F0"/>
                  <w:lang w:val="en-US"/>
                </w:rPr>
                <w:t>'year'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'25'</w:t>
              </w:r>
              <w:r w:rsidRPr="006B1390">
                <w:rPr>
                  <w:color w:val="333333"/>
                  <w:lang w:val="en-US"/>
                </w:rPr>
                <w:t>},</w:t>
              </w:r>
            </w:ins>
          </w:p>
          <w:p w14:paraId="45D5CCD9" w14:textId="77777777" w:rsidR="00DE314E" w:rsidRPr="006B1390" w:rsidRDefault="00DE314E" w:rsidP="00DE314E">
            <w:pPr>
              <w:pStyle w:val="HTML0"/>
              <w:rPr>
                <w:ins w:id="732" w:author="Александр Соколов" w:date="2020-06-04T23:29:00Z"/>
                <w:color w:val="333333"/>
                <w:lang w:val="en-US"/>
              </w:rPr>
            </w:pPr>
            <w:ins w:id="733" w:author="Александр Соколов" w:date="2020-06-04T23:29:00Z">
              <w:r w:rsidRPr="006B1390">
                <w:rPr>
                  <w:color w:val="333333"/>
                  <w:lang w:val="en-US"/>
                </w:rPr>
                <w:t>{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'complex'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</w:t>
              </w:r>
              <w:proofErr w:type="spellStart"/>
              <w:r w:rsidRPr="006B1390">
                <w:rPr>
                  <w:color w:val="333333"/>
                  <w:shd w:val="clear" w:color="auto" w:fill="FFF0F0"/>
                  <w:lang w:val="en-US"/>
                </w:rPr>
                <w:t>rndhpc</w:t>
              </w:r>
              <w:proofErr w:type="spellEnd"/>
              <w:r w:rsidRPr="006B1390">
                <w:rPr>
                  <w:color w:val="333333"/>
                  <w:shd w:val="clear" w:color="auto" w:fill="FFF0F0"/>
                  <w:lang w:val="en-US"/>
                </w:rPr>
                <w:t>'</w:t>
              </w:r>
              <w:r w:rsidRPr="006B1390">
                <w:rPr>
                  <w:color w:val="333333"/>
                  <w:lang w:val="en-US"/>
                </w:rPr>
                <w:t>,</w:t>
              </w:r>
            </w:ins>
          </w:p>
          <w:p w14:paraId="362080AB" w14:textId="77777777" w:rsidR="00DE314E" w:rsidRPr="006B1390" w:rsidRDefault="00DE314E" w:rsidP="00DE314E">
            <w:pPr>
              <w:pStyle w:val="HTML0"/>
              <w:rPr>
                <w:ins w:id="734" w:author="Александр Соколов" w:date="2020-06-04T23:29:00Z"/>
                <w:color w:val="333333"/>
                <w:lang w:val="en-US"/>
              </w:rPr>
            </w:pPr>
            <w:ins w:id="735" w:author="Александр Соколов" w:date="2020-06-04T23:29:00Z">
              <w:r w:rsidRPr="006B1390">
                <w:rPr>
                  <w:color w:val="333333"/>
                  <w:shd w:val="clear" w:color="auto" w:fill="FFF0F0"/>
                  <w:lang w:val="en-US"/>
                </w:rPr>
                <w:t>'day'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'09'</w:t>
              </w:r>
              <w:r w:rsidRPr="006B1390">
                <w:rPr>
                  <w:color w:val="333333"/>
                  <w:lang w:val="en-US"/>
                </w:rPr>
                <w:t>,</w:t>
              </w:r>
            </w:ins>
          </w:p>
          <w:p w14:paraId="17F4DFD0" w14:textId="77777777" w:rsidR="00DE314E" w:rsidRPr="006B1390" w:rsidRDefault="00DE314E" w:rsidP="00DE314E">
            <w:pPr>
              <w:pStyle w:val="HTML0"/>
              <w:rPr>
                <w:ins w:id="736" w:author="Александр Соколов" w:date="2020-06-04T23:29:00Z"/>
                <w:color w:val="333333"/>
                <w:lang w:val="en-US"/>
              </w:rPr>
            </w:pPr>
            <w:ins w:id="737" w:author="Александр Соколов" w:date="2020-06-04T23:29:00Z">
              <w:r w:rsidRPr="006B1390">
                <w:rPr>
                  <w:color w:val="333333"/>
                  <w:shd w:val="clear" w:color="auto" w:fill="FFF0F0"/>
                  <w:lang w:val="en-US"/>
                </w:rPr>
                <w:t>'id'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'f0b4b21c607290d52c35af3ca6b36270a4d92fc9'</w:t>
              </w:r>
              <w:r w:rsidRPr="006B1390">
                <w:rPr>
                  <w:color w:val="333333"/>
                  <w:lang w:val="en-US"/>
                </w:rPr>
                <w:t>,</w:t>
              </w:r>
            </w:ins>
          </w:p>
          <w:p w14:paraId="283AF12D" w14:textId="77777777" w:rsidR="00DE314E" w:rsidRPr="006B1390" w:rsidRDefault="00DE314E" w:rsidP="00DE314E">
            <w:pPr>
              <w:pStyle w:val="HTML0"/>
              <w:rPr>
                <w:ins w:id="738" w:author="Александр Соколов" w:date="2020-06-04T23:29:00Z"/>
                <w:color w:val="333333"/>
                <w:lang w:val="en-US"/>
              </w:rPr>
            </w:pPr>
            <w:ins w:id="739" w:author="Александр Соколов" w:date="2020-06-04T23:29:00Z">
              <w:r w:rsidRPr="006B1390">
                <w:rPr>
                  <w:color w:val="333333"/>
                  <w:shd w:val="clear" w:color="auto" w:fill="FFF0F0"/>
                  <w:lang w:val="en-US"/>
                </w:rPr>
                <w:t>'mode'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'100644'</w:t>
              </w:r>
              <w:r w:rsidRPr="006B1390">
                <w:rPr>
                  <w:color w:val="333333"/>
                  <w:lang w:val="en-US"/>
                </w:rPr>
                <w:t>,</w:t>
              </w:r>
            </w:ins>
          </w:p>
          <w:p w14:paraId="7843112D" w14:textId="77777777" w:rsidR="00DE314E" w:rsidRPr="006B1390" w:rsidRDefault="00DE314E" w:rsidP="00DE314E">
            <w:pPr>
              <w:pStyle w:val="HTML0"/>
              <w:rPr>
                <w:ins w:id="740" w:author="Александр Соколов" w:date="2020-06-04T23:29:00Z"/>
                <w:color w:val="333333"/>
                <w:lang w:val="en-US"/>
              </w:rPr>
            </w:pPr>
            <w:ins w:id="741" w:author="Александр Соколов" w:date="2020-06-04T23:29:00Z">
              <w:r w:rsidRPr="006B1390">
                <w:rPr>
                  <w:color w:val="333333"/>
                  <w:shd w:val="clear" w:color="auto" w:fill="FFF0F0"/>
                  <w:lang w:val="en-US"/>
                </w:rPr>
                <w:t>'month'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'04'</w:t>
              </w:r>
              <w:r w:rsidRPr="006B1390">
                <w:rPr>
                  <w:color w:val="333333"/>
                  <w:lang w:val="en-US"/>
                </w:rPr>
                <w:t>,</w:t>
              </w:r>
            </w:ins>
          </w:p>
          <w:p w14:paraId="3FF6F6A4" w14:textId="77777777" w:rsidR="00DE314E" w:rsidRPr="006B1390" w:rsidRDefault="00DE314E" w:rsidP="00DE314E">
            <w:pPr>
              <w:pStyle w:val="HTML0"/>
              <w:rPr>
                <w:ins w:id="742" w:author="Александр Соколов" w:date="2020-06-04T23:29:00Z"/>
                <w:color w:val="333333"/>
                <w:lang w:val="en-US"/>
              </w:rPr>
            </w:pPr>
            <w:ins w:id="743" w:author="Александр Соколов" w:date="2020-06-04T23:29:00Z">
              <w:r w:rsidRPr="006B1390">
                <w:rPr>
                  <w:color w:val="333333"/>
                  <w:shd w:val="clear" w:color="auto" w:fill="FFF0F0"/>
                  <w:lang w:val="en-US"/>
                </w:rPr>
                <w:t>'name'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'rndhpc_rem_2020_04_09_n01.tex'</w:t>
              </w:r>
              <w:r w:rsidRPr="006B1390">
                <w:rPr>
                  <w:color w:val="333333"/>
                  <w:lang w:val="en-US"/>
                </w:rPr>
                <w:t>,</w:t>
              </w:r>
            </w:ins>
          </w:p>
          <w:p w14:paraId="0060BED5" w14:textId="77777777" w:rsidR="00DE314E" w:rsidRPr="006B1390" w:rsidRDefault="00DE314E" w:rsidP="00DE314E">
            <w:pPr>
              <w:pStyle w:val="HTML0"/>
              <w:rPr>
                <w:ins w:id="744" w:author="Александр Соколов" w:date="2020-06-04T23:29:00Z"/>
                <w:color w:val="333333"/>
                <w:lang w:val="en-US"/>
              </w:rPr>
            </w:pPr>
            <w:ins w:id="745" w:author="Александр Соколов" w:date="2020-06-04T23:29:00Z">
              <w:r w:rsidRPr="006B1390">
                <w:rPr>
                  <w:color w:val="333333"/>
                  <w:shd w:val="clear" w:color="auto" w:fill="FFF0F0"/>
                  <w:lang w:val="en-US"/>
                </w:rPr>
                <w:t>'path'</w:t>
              </w:r>
              <w:r w:rsidRPr="006B1390">
                <w:rPr>
                  <w:color w:val="333333"/>
                  <w:lang w:val="en-US"/>
                </w:rPr>
                <w:t xml:space="preserve">: </w:t>
              </w:r>
              <w:r w:rsidRPr="006B1390">
                <w:rPr>
                  <w:color w:val="333333"/>
                  <w:shd w:val="clear" w:color="auto" w:fill="FFF0F0"/>
                  <w:lang w:val="en-US"/>
                </w:rPr>
                <w:t>'</w:t>
              </w:r>
              <w:proofErr w:type="spellStart"/>
              <w:r w:rsidRPr="006B1390">
                <w:rPr>
                  <w:color w:val="333333"/>
                  <w:shd w:val="clear" w:color="auto" w:fill="FFF0F0"/>
                  <w:lang w:val="en-US"/>
                </w:rPr>
                <w:t>rnddoc</w:t>
              </w:r>
              <w:proofErr w:type="spellEnd"/>
              <w:r w:rsidRPr="006B1390">
                <w:rPr>
                  <w:color w:val="333333"/>
                  <w:shd w:val="clear" w:color="auto" w:fill="FFF0F0"/>
                  <w:lang w:val="en-US"/>
                </w:rPr>
                <w:t>/rndhpc_rem_2020_04_09_n01.tex'</w:t>
              </w:r>
              <w:r w:rsidRPr="006B1390">
                <w:rPr>
                  <w:color w:val="333333"/>
                  <w:lang w:val="en-US"/>
                </w:rPr>
                <w:t>,</w:t>
              </w:r>
            </w:ins>
          </w:p>
          <w:p w14:paraId="2C08DAFD" w14:textId="54314BB6" w:rsidR="00DE314E" w:rsidRPr="00DE314E" w:rsidRDefault="00DE314E" w:rsidP="00DE314E">
            <w:pPr>
              <w:pStyle w:val="HTML0"/>
              <w:rPr>
                <w:ins w:id="746" w:author="Александр Соколов" w:date="2020-06-04T23:29:00Z"/>
                <w:color w:val="333333"/>
                <w:lang w:val="en-US"/>
                <w:rPrChange w:id="747" w:author="Александр Соколов" w:date="2020-06-04T23:32:00Z">
                  <w:rPr>
                    <w:ins w:id="748" w:author="Александр Соколов" w:date="2020-06-04T23:29:00Z"/>
                    <w:rFonts w:ascii="Times" w:hAnsi="Times" w:cs="Courier New"/>
                    <w:bCs/>
                    <w:sz w:val="28"/>
                    <w:szCs w:val="28"/>
                    <w:shd w:val="clear" w:color="auto" w:fill="FFFFFF"/>
                    <w:lang w:val="en-US"/>
                  </w:rPr>
                </w:rPrChange>
              </w:rPr>
              <w:pPrChange w:id="749" w:author="Александр Соколов" w:date="2020-06-04T23:32:00Z">
                <w:pPr/>
              </w:pPrChange>
            </w:pPr>
            <w:ins w:id="750" w:author="Александр Соколов" w:date="2020-06-04T23:29:00Z">
              <w:r w:rsidRPr="00DE314E">
                <w:rPr>
                  <w:color w:val="333333"/>
                  <w:shd w:val="clear" w:color="auto" w:fill="FFF0F0"/>
                  <w:lang w:val="en-US"/>
                  <w:rPrChange w:id="751" w:author="Александр Соколов" w:date="2020-06-04T23:32:00Z">
                    <w:rPr>
                      <w:color w:val="333333"/>
                      <w:shd w:val="clear" w:color="auto" w:fill="FFF0F0"/>
                    </w:rPr>
                  </w:rPrChange>
                </w:rPr>
                <w:t>'title'</w:t>
              </w:r>
              <w:r w:rsidRPr="00DE314E">
                <w:rPr>
                  <w:color w:val="333333"/>
                  <w:lang w:val="en-US"/>
                  <w:rPrChange w:id="752" w:author="Александр Соколов" w:date="2020-06-04T23:32:00Z">
                    <w:rPr>
                      <w:color w:val="333333"/>
                    </w:rPr>
                  </w:rPrChange>
                </w:rPr>
                <w:t xml:space="preserve">: </w:t>
              </w:r>
              <w:r w:rsidRPr="00DE314E">
                <w:rPr>
                  <w:color w:val="333333"/>
                  <w:shd w:val="clear" w:color="auto" w:fill="FFF0F0"/>
                  <w:lang w:val="en-US"/>
                  <w:rPrChange w:id="753" w:author="Александр Соколов" w:date="2020-06-04T23:32:00Z">
                    <w:rPr>
                      <w:color w:val="333333"/>
                      <w:shd w:val="clear" w:color="auto" w:fill="FFF0F0"/>
                    </w:rPr>
                  </w:rPrChange>
                </w:rPr>
                <w:t>'n01'</w:t>
              </w:r>
              <w:r w:rsidRPr="00DE314E">
                <w:rPr>
                  <w:color w:val="333333"/>
                  <w:lang w:val="en-US"/>
                  <w:rPrChange w:id="754" w:author="Александр Соколов" w:date="2020-06-04T23:32:00Z">
                    <w:rPr>
                      <w:color w:val="333333"/>
                    </w:rPr>
                  </w:rPrChange>
                </w:rPr>
                <w:t>,</w:t>
              </w:r>
            </w:ins>
            <w:ins w:id="755" w:author="Александр Соколов" w:date="2020-06-04T23:32:00Z">
              <w:r w:rsidRPr="00DE314E">
                <w:rPr>
                  <w:color w:val="333333"/>
                  <w:lang w:val="en-US"/>
                  <w:rPrChange w:id="756" w:author="Александр Соколов" w:date="2020-06-04T23:32:00Z">
                    <w:rPr>
                      <w:color w:val="333333"/>
                    </w:rPr>
                  </w:rPrChange>
                </w:rPr>
                <w:t xml:space="preserve"> </w:t>
              </w:r>
            </w:ins>
            <w:ins w:id="757" w:author="Александр Соколов" w:date="2020-06-04T23:29:00Z">
              <w:r w:rsidRPr="00DE314E">
                <w:rPr>
                  <w:color w:val="333333"/>
                  <w:shd w:val="clear" w:color="auto" w:fill="FFF0F0"/>
                  <w:lang w:val="en-US"/>
                  <w:rPrChange w:id="758" w:author="Александр Соколов" w:date="2020-06-04T23:32:00Z">
                    <w:rPr>
                      <w:color w:val="333333"/>
                      <w:shd w:val="clear" w:color="auto" w:fill="FFF0F0"/>
                    </w:rPr>
                  </w:rPrChange>
                </w:rPr>
                <w:t>'type'</w:t>
              </w:r>
              <w:r w:rsidRPr="00DE314E">
                <w:rPr>
                  <w:color w:val="333333"/>
                  <w:lang w:val="en-US"/>
                  <w:rPrChange w:id="759" w:author="Александр Соколов" w:date="2020-06-04T23:32:00Z">
                    <w:rPr>
                      <w:color w:val="333333"/>
                    </w:rPr>
                  </w:rPrChange>
                </w:rPr>
                <w:t xml:space="preserve">: </w:t>
              </w:r>
              <w:r w:rsidRPr="00DE314E">
                <w:rPr>
                  <w:color w:val="333333"/>
                  <w:shd w:val="clear" w:color="auto" w:fill="FFF0F0"/>
                  <w:lang w:val="en-US"/>
                  <w:rPrChange w:id="760" w:author="Александр Соколов" w:date="2020-06-04T23:32:00Z">
                    <w:rPr>
                      <w:color w:val="333333"/>
                      <w:shd w:val="clear" w:color="auto" w:fill="FFF0F0"/>
                    </w:rPr>
                  </w:rPrChange>
                </w:rPr>
                <w:t>'rem'</w:t>
              </w:r>
              <w:r w:rsidRPr="00DE314E">
                <w:rPr>
                  <w:color w:val="333333"/>
                  <w:lang w:val="en-US"/>
                  <w:rPrChange w:id="761" w:author="Александр Соколов" w:date="2020-06-04T23:32:00Z">
                    <w:rPr>
                      <w:color w:val="333333"/>
                    </w:rPr>
                  </w:rPrChange>
                </w:rPr>
                <w:t>,</w:t>
              </w:r>
            </w:ins>
            <w:ins w:id="762" w:author="Александр Соколов" w:date="2020-06-04T23:32:00Z">
              <w:r w:rsidRPr="004D1C1E">
                <w:rPr>
                  <w:color w:val="333333"/>
                  <w:lang w:val="en-US"/>
                  <w:rPrChange w:id="763" w:author="Александр Соколов" w:date="2020-06-04T23:33:00Z">
                    <w:rPr>
                      <w:color w:val="333333"/>
                    </w:rPr>
                  </w:rPrChange>
                </w:rPr>
                <w:t xml:space="preserve"> </w:t>
              </w:r>
            </w:ins>
            <w:ins w:id="764" w:author="Александр Соколов" w:date="2020-06-04T23:29:00Z">
              <w:r w:rsidRPr="00DE314E">
                <w:rPr>
                  <w:color w:val="333333"/>
                  <w:shd w:val="clear" w:color="auto" w:fill="FFF0F0"/>
                  <w:lang w:val="en-US"/>
                  <w:rPrChange w:id="765" w:author="Александр Соколов" w:date="2020-06-04T23:32:00Z">
                    <w:rPr>
                      <w:color w:val="333333"/>
                      <w:shd w:val="clear" w:color="auto" w:fill="FFF0F0"/>
                    </w:rPr>
                  </w:rPrChange>
                </w:rPr>
                <w:t>'year'</w:t>
              </w:r>
              <w:r w:rsidRPr="00DE314E">
                <w:rPr>
                  <w:color w:val="333333"/>
                  <w:lang w:val="en-US"/>
                  <w:rPrChange w:id="766" w:author="Александр Соколов" w:date="2020-06-04T23:32:00Z">
                    <w:rPr>
                      <w:color w:val="333333"/>
                    </w:rPr>
                  </w:rPrChange>
                </w:rPr>
                <w:t xml:space="preserve">: </w:t>
              </w:r>
              <w:r w:rsidRPr="00DE314E">
                <w:rPr>
                  <w:color w:val="333333"/>
                  <w:shd w:val="clear" w:color="auto" w:fill="FFF0F0"/>
                  <w:lang w:val="en-US"/>
                  <w:rPrChange w:id="767" w:author="Александр Соколов" w:date="2020-06-04T23:32:00Z">
                    <w:rPr>
                      <w:color w:val="333333"/>
                      <w:shd w:val="clear" w:color="auto" w:fill="FFF0F0"/>
                    </w:rPr>
                  </w:rPrChange>
                </w:rPr>
                <w:t>'20'</w:t>
              </w:r>
              <w:r w:rsidRPr="00DE314E">
                <w:rPr>
                  <w:color w:val="333333"/>
                  <w:lang w:val="en-US"/>
                  <w:rPrChange w:id="768" w:author="Александр Соколов" w:date="2020-06-04T23:32:00Z">
                    <w:rPr>
                      <w:color w:val="333333"/>
                    </w:rPr>
                  </w:rPrChange>
                </w:rPr>
                <w:t>}]}}</w:t>
              </w:r>
            </w:ins>
          </w:p>
        </w:tc>
      </w:tr>
    </w:tbl>
    <w:p w14:paraId="73A450BD" w14:textId="63C07B54" w:rsidR="00DE314E" w:rsidRPr="009E6857" w:rsidDel="00DE314E" w:rsidRDefault="00DE314E" w:rsidP="00EA5991">
      <w:pPr>
        <w:rPr>
          <w:del w:id="769" w:author="Александр Соколов" w:date="2020-06-04T23:30:00Z"/>
          <w:rFonts w:ascii="Times" w:hAnsi="Times" w:cs="Courier New"/>
          <w:bCs/>
          <w:sz w:val="28"/>
          <w:szCs w:val="28"/>
          <w:shd w:val="clear" w:color="auto" w:fill="FFFFFF"/>
          <w:lang w:val="en-US"/>
        </w:rPr>
      </w:pPr>
    </w:p>
    <w:p w14:paraId="333CB0A2" w14:textId="3E3FA8BE" w:rsidR="006B1390" w:rsidRPr="006B1390" w:rsidDel="00DE314E" w:rsidRDefault="006B1390" w:rsidP="006B1390">
      <w:pPr>
        <w:pStyle w:val="HTML0"/>
        <w:rPr>
          <w:del w:id="770" w:author="Александр Соколов" w:date="2020-06-04T23:29:00Z"/>
          <w:color w:val="333333"/>
          <w:lang w:val="en-US"/>
        </w:rPr>
      </w:pPr>
      <w:del w:id="771" w:author="Александр Соколов" w:date="2020-06-04T23:29:00Z">
        <w:r w:rsidRPr="006B1390" w:rsidDel="00DE314E">
          <w:rPr>
            <w:b/>
            <w:bCs/>
            <w:color w:val="008800"/>
            <w:lang w:val="en-US"/>
          </w:rPr>
          <w:delText>def</w:delText>
        </w:r>
        <w:r w:rsidRPr="006B1390" w:rsidDel="00DE314E">
          <w:rPr>
            <w:color w:val="333333"/>
            <w:lang w:val="en-US"/>
          </w:rPr>
          <w:delText xml:space="preserve"> </w:delText>
        </w:r>
        <w:r w:rsidRPr="006B1390" w:rsidDel="00DE314E">
          <w:rPr>
            <w:b/>
            <w:bCs/>
            <w:color w:val="0066BB"/>
            <w:lang w:val="en-US"/>
          </w:rPr>
          <w:delText>test_group_by_type</w:delText>
        </w:r>
        <w:r w:rsidRPr="006B1390" w:rsidDel="00DE314E">
          <w:rPr>
            <w:color w:val="333333"/>
            <w:lang w:val="en-US"/>
          </w:rPr>
          <w:delText>(</w:delText>
        </w:r>
        <w:r w:rsidRPr="006B1390" w:rsidDel="00DE314E">
          <w:rPr>
            <w:color w:val="007020"/>
            <w:lang w:val="en-US"/>
          </w:rPr>
          <w:delText>self</w:delText>
        </w:r>
        <w:r w:rsidRPr="006B1390" w:rsidDel="00DE314E">
          <w:rPr>
            <w:color w:val="333333"/>
            <w:lang w:val="en-US"/>
          </w:rPr>
          <w:delText>):</w:delText>
        </w:r>
      </w:del>
    </w:p>
    <w:p w14:paraId="3A511244" w14:textId="4F93E229" w:rsidR="006B1390" w:rsidRPr="006B1390" w:rsidDel="00DE314E" w:rsidRDefault="006B1390" w:rsidP="006B1390">
      <w:pPr>
        <w:pStyle w:val="HTML0"/>
        <w:rPr>
          <w:del w:id="772" w:author="Александр Соколов" w:date="2020-06-04T23:29:00Z"/>
          <w:color w:val="333333"/>
          <w:lang w:val="en-US"/>
        </w:rPr>
      </w:pPr>
      <w:del w:id="773" w:author="Александр Соколов" w:date="2020-06-04T23:29:00Z">
        <w:r w:rsidRPr="006B1390" w:rsidDel="00DE314E">
          <w:rPr>
            <w:color w:val="333333"/>
            <w:lang w:val="en-US"/>
          </w:rPr>
          <w:delText xml:space="preserve">    notes = [</w:delText>
        </w:r>
      </w:del>
    </w:p>
    <w:p w14:paraId="53368542" w14:textId="2F375607" w:rsidR="006B1390" w:rsidRPr="006B1390" w:rsidDel="00DE314E" w:rsidRDefault="006B1390" w:rsidP="006B1390">
      <w:pPr>
        <w:pStyle w:val="HTML0"/>
        <w:rPr>
          <w:del w:id="774" w:author="Александр Соколов" w:date="2020-06-04T23:29:00Z"/>
          <w:color w:val="333333"/>
          <w:lang w:val="en-US"/>
        </w:rPr>
      </w:pPr>
      <w:del w:id="775" w:author="Александр Соколов" w:date="2020-06-04T23:29:00Z">
        <w:r w:rsidRPr="006B1390" w:rsidDel="00DE314E">
          <w:rPr>
            <w:color w:val="333333"/>
            <w:lang w:val="en-US"/>
          </w:rPr>
          <w:delText xml:space="preserve">        {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'id'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'f0b4b21c607290d52c35af3ca6b36270a4d92fc9'</w:delText>
        </w:r>
        <w:r w:rsidRPr="006B1390" w:rsidDel="00DE314E">
          <w:rPr>
            <w:color w:val="333333"/>
            <w:lang w:val="en-US"/>
          </w:rPr>
          <w:delText xml:space="preserve">,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'name'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'rndhpc_rem_2020_04_09_n01.tex'</w:delText>
        </w:r>
        <w:r w:rsidRPr="006B1390" w:rsidDel="00DE314E">
          <w:rPr>
            <w:color w:val="333333"/>
            <w:lang w:val="en-US"/>
          </w:rPr>
          <w:delText xml:space="preserve">,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'type'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'rem'</w:delText>
        </w:r>
        <w:r w:rsidRPr="006B1390" w:rsidDel="00DE314E">
          <w:rPr>
            <w:color w:val="333333"/>
            <w:lang w:val="en-US"/>
          </w:rPr>
          <w:delText>,</w:delText>
        </w:r>
      </w:del>
    </w:p>
    <w:p w14:paraId="6DA3048C" w14:textId="70A44CBE" w:rsidR="006B1390" w:rsidRPr="006B1390" w:rsidDel="00DE314E" w:rsidRDefault="006B1390" w:rsidP="006B1390">
      <w:pPr>
        <w:pStyle w:val="HTML0"/>
        <w:rPr>
          <w:del w:id="776" w:author="Александр Соколов" w:date="2020-06-04T23:29:00Z"/>
          <w:color w:val="333333"/>
          <w:lang w:val="en-US"/>
        </w:rPr>
      </w:pPr>
      <w:del w:id="777" w:author="Александр Соколов" w:date="2020-06-04T23:29:00Z">
        <w:r w:rsidRPr="006B1390" w:rsidDel="00DE314E">
          <w:rPr>
            <w:color w:val="333333"/>
            <w:lang w:val="en-US"/>
          </w:rPr>
          <w:delText xml:space="preserve">        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'path'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'rnddoc/rndhpc_rem_2020_04_09_n01.tex'</w:delText>
        </w:r>
        <w:r w:rsidRPr="006B1390" w:rsidDel="00DE314E">
          <w:rPr>
            <w:color w:val="333333"/>
            <w:lang w:val="en-US"/>
          </w:rPr>
          <w:delText xml:space="preserve">,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'mode'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'100644'</w:delText>
        </w:r>
        <w:r w:rsidRPr="006B1390" w:rsidDel="00DE314E">
          <w:rPr>
            <w:color w:val="333333"/>
            <w:lang w:val="en-US"/>
          </w:rPr>
          <w:delText xml:space="preserve">,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'complex'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'rndhpc'</w:delText>
        </w:r>
        <w:r w:rsidRPr="006B1390" w:rsidDel="00DE314E">
          <w:rPr>
            <w:color w:val="333333"/>
            <w:lang w:val="en-US"/>
          </w:rPr>
          <w:delText xml:space="preserve">,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'year'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'20'</w:delText>
        </w:r>
        <w:r w:rsidRPr="006B1390" w:rsidDel="00DE314E">
          <w:rPr>
            <w:color w:val="333333"/>
            <w:lang w:val="en-US"/>
          </w:rPr>
          <w:delText>,</w:delText>
        </w:r>
      </w:del>
    </w:p>
    <w:p w14:paraId="21F26B51" w14:textId="2DCBD007" w:rsidR="006B1390" w:rsidRPr="006B1390" w:rsidDel="00DE314E" w:rsidRDefault="006B1390" w:rsidP="006B1390">
      <w:pPr>
        <w:pStyle w:val="HTML0"/>
        <w:rPr>
          <w:del w:id="778" w:author="Александр Соколов" w:date="2020-06-04T23:29:00Z"/>
          <w:color w:val="333333"/>
          <w:lang w:val="en-US"/>
        </w:rPr>
      </w:pPr>
      <w:del w:id="779" w:author="Александр Соколов" w:date="2020-06-04T23:29:00Z">
        <w:r w:rsidRPr="006B1390" w:rsidDel="00DE314E">
          <w:rPr>
            <w:color w:val="333333"/>
            <w:lang w:val="en-US"/>
          </w:rPr>
          <w:delText xml:space="preserve">        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'month'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'04'</w:delText>
        </w:r>
        <w:r w:rsidRPr="006B1390" w:rsidDel="00DE314E">
          <w:rPr>
            <w:color w:val="333333"/>
            <w:lang w:val="en-US"/>
          </w:rPr>
          <w:delText xml:space="preserve">,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'day'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'09'</w:delText>
        </w:r>
        <w:r w:rsidRPr="006B1390" w:rsidDel="00DE314E">
          <w:rPr>
            <w:color w:val="333333"/>
            <w:lang w:val="en-US"/>
          </w:rPr>
          <w:delText xml:space="preserve">,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'title'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'n01'</w:delText>
        </w:r>
        <w:r w:rsidRPr="006B1390" w:rsidDel="00DE314E">
          <w:rPr>
            <w:color w:val="333333"/>
            <w:lang w:val="en-US"/>
          </w:rPr>
          <w:delText>},</w:delText>
        </w:r>
      </w:del>
    </w:p>
    <w:p w14:paraId="6C0BD106" w14:textId="3A03D8E9" w:rsidR="006B1390" w:rsidRPr="006B1390" w:rsidDel="00DE314E" w:rsidRDefault="006B1390" w:rsidP="006B1390">
      <w:pPr>
        <w:pStyle w:val="HTML0"/>
        <w:rPr>
          <w:del w:id="780" w:author="Александр Соколов" w:date="2020-06-04T23:29:00Z"/>
          <w:color w:val="333333"/>
          <w:lang w:val="en-US"/>
        </w:rPr>
      </w:pPr>
      <w:del w:id="781" w:author="Александр Соколов" w:date="2020-06-04T23:29:00Z">
        <w:r w:rsidRPr="006B1390" w:rsidDel="00DE314E">
          <w:rPr>
            <w:color w:val="333333"/>
            <w:lang w:val="en-US"/>
          </w:rPr>
          <w:delText xml:space="preserve">        {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'id'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'78e41117f4663ac886c01c4790ccf5524e194fc9'</w:delText>
        </w:r>
        <w:r w:rsidRPr="006B1390" w:rsidDel="00DE314E">
          <w:rPr>
            <w:color w:val="333333"/>
            <w:lang w:val="en-US"/>
          </w:rPr>
          <w:delText xml:space="preserve">,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'name'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'rndhpc_rem_2025_12_10_214124.tex'</w:delText>
        </w:r>
        <w:r w:rsidRPr="006B1390" w:rsidDel="00DE314E">
          <w:rPr>
            <w:color w:val="333333"/>
            <w:lang w:val="en-US"/>
          </w:rPr>
          <w:delText>,</w:delText>
        </w:r>
      </w:del>
    </w:p>
    <w:p w14:paraId="1C5EC1C7" w14:textId="5A8B537E" w:rsidR="006B1390" w:rsidRPr="006B1390" w:rsidDel="00DE314E" w:rsidRDefault="006B1390" w:rsidP="006B1390">
      <w:pPr>
        <w:pStyle w:val="HTML0"/>
        <w:rPr>
          <w:del w:id="782" w:author="Александр Соколов" w:date="2020-06-04T23:29:00Z"/>
          <w:color w:val="333333"/>
          <w:lang w:val="en-US"/>
        </w:rPr>
      </w:pPr>
      <w:del w:id="783" w:author="Александр Соколов" w:date="2020-06-04T23:29:00Z">
        <w:r w:rsidRPr="006B1390" w:rsidDel="00DE314E">
          <w:rPr>
            <w:color w:val="333333"/>
            <w:lang w:val="en-US"/>
          </w:rPr>
          <w:delText xml:space="preserve">        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'type'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'rem'</w:delText>
        </w:r>
        <w:r w:rsidRPr="006B1390" w:rsidDel="00DE314E">
          <w:rPr>
            <w:color w:val="333333"/>
            <w:lang w:val="en-US"/>
          </w:rPr>
          <w:delText xml:space="preserve">,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'path'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'rnddoc/rndhpc_rem_2025_12_10_214124.tex'</w:delText>
        </w:r>
        <w:r w:rsidRPr="006B1390" w:rsidDel="00DE314E">
          <w:rPr>
            <w:color w:val="333333"/>
            <w:lang w:val="en-US"/>
          </w:rPr>
          <w:delText xml:space="preserve">,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'mode'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'100644'</w:delText>
        </w:r>
        <w:r w:rsidRPr="006B1390" w:rsidDel="00DE314E">
          <w:rPr>
            <w:color w:val="333333"/>
            <w:lang w:val="en-US"/>
          </w:rPr>
          <w:delText xml:space="preserve">,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'complex'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'rndhpc'</w:delText>
        </w:r>
        <w:r w:rsidRPr="006B1390" w:rsidDel="00DE314E">
          <w:rPr>
            <w:color w:val="333333"/>
            <w:lang w:val="en-US"/>
          </w:rPr>
          <w:delText>,</w:delText>
        </w:r>
      </w:del>
    </w:p>
    <w:p w14:paraId="7A3CA6A9" w14:textId="5F421829" w:rsidR="006B1390" w:rsidRPr="006B1390" w:rsidDel="00DE314E" w:rsidRDefault="006B1390" w:rsidP="006B1390">
      <w:pPr>
        <w:pStyle w:val="HTML0"/>
        <w:rPr>
          <w:del w:id="784" w:author="Александр Соколов" w:date="2020-06-04T23:29:00Z"/>
          <w:color w:val="333333"/>
          <w:lang w:val="en-US"/>
        </w:rPr>
      </w:pPr>
      <w:del w:id="785" w:author="Александр Соколов" w:date="2020-06-04T23:29:00Z">
        <w:r w:rsidRPr="006B1390" w:rsidDel="00DE314E">
          <w:rPr>
            <w:color w:val="333333"/>
            <w:lang w:val="en-US"/>
          </w:rPr>
          <w:delText xml:space="preserve">        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'year'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'25'</w:delText>
        </w:r>
        <w:r w:rsidRPr="006B1390" w:rsidDel="00DE314E">
          <w:rPr>
            <w:color w:val="333333"/>
            <w:lang w:val="en-US"/>
          </w:rPr>
          <w:delText xml:space="preserve">,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'month'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'12'</w:delText>
        </w:r>
        <w:r w:rsidRPr="006B1390" w:rsidDel="00DE314E">
          <w:rPr>
            <w:color w:val="333333"/>
            <w:lang w:val="en-US"/>
          </w:rPr>
          <w:delText xml:space="preserve">,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'day'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'10'</w:delText>
        </w:r>
        <w:r w:rsidRPr="006B1390" w:rsidDel="00DE314E">
          <w:rPr>
            <w:color w:val="333333"/>
            <w:lang w:val="en-US"/>
          </w:rPr>
          <w:delText xml:space="preserve">,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'title'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'214124'</w:delText>
        </w:r>
        <w:r w:rsidRPr="006B1390" w:rsidDel="00DE314E">
          <w:rPr>
            <w:color w:val="333333"/>
            <w:lang w:val="en-US"/>
          </w:rPr>
          <w:delText>}]</w:delText>
        </w:r>
      </w:del>
    </w:p>
    <w:p w14:paraId="03D2AA84" w14:textId="05A5D588" w:rsidR="006B1390" w:rsidRPr="006B1390" w:rsidDel="00DE314E" w:rsidRDefault="006B1390" w:rsidP="006B1390">
      <w:pPr>
        <w:pStyle w:val="HTML0"/>
        <w:rPr>
          <w:del w:id="786" w:author="Александр Соколов" w:date="2020-06-04T23:29:00Z"/>
          <w:color w:val="333333"/>
          <w:lang w:val="en-US"/>
        </w:rPr>
      </w:pPr>
    </w:p>
    <w:p w14:paraId="43E44D04" w14:textId="62DDE6D6" w:rsidR="006B1390" w:rsidRPr="006B1390" w:rsidDel="00DE314E" w:rsidRDefault="006B1390" w:rsidP="006B1390">
      <w:pPr>
        <w:pStyle w:val="HTML0"/>
        <w:rPr>
          <w:del w:id="787" w:author="Александр Соколов" w:date="2020-06-04T23:29:00Z"/>
          <w:color w:val="333333"/>
          <w:lang w:val="en-US"/>
        </w:rPr>
      </w:pPr>
      <w:del w:id="788" w:author="Александр Соколов" w:date="2020-06-04T23:29:00Z">
        <w:r w:rsidRPr="006B1390" w:rsidDel="00DE314E">
          <w:rPr>
            <w:color w:val="333333"/>
            <w:lang w:val="en-US"/>
          </w:rPr>
          <w:delText xml:space="preserve">    grouped_notes = </w:delText>
        </w:r>
        <w:r w:rsidRPr="006B1390" w:rsidDel="00DE314E">
          <w:rPr>
            <w:color w:val="007020"/>
            <w:lang w:val="en-US"/>
          </w:rPr>
          <w:delText>self</w:delText>
        </w:r>
        <w:r w:rsidRPr="006B1390" w:rsidDel="00DE314E">
          <w:rPr>
            <w:color w:val="333333"/>
            <w:lang w:val="en-US"/>
          </w:rPr>
          <w:delText>.worker.group_by_type(notes)</w:delText>
        </w:r>
      </w:del>
    </w:p>
    <w:p w14:paraId="286B5BBC" w14:textId="75ED9B98" w:rsidR="006B1390" w:rsidRPr="006B1390" w:rsidDel="00DE314E" w:rsidRDefault="006B1390" w:rsidP="006B1390">
      <w:pPr>
        <w:pStyle w:val="HTML0"/>
        <w:rPr>
          <w:del w:id="789" w:author="Александр Соколов" w:date="2020-06-04T23:29:00Z"/>
          <w:color w:val="333333"/>
          <w:lang w:val="en-US"/>
        </w:rPr>
      </w:pPr>
    </w:p>
    <w:p w14:paraId="39AB0780" w14:textId="297D7605" w:rsidR="006B1390" w:rsidDel="00DE314E" w:rsidRDefault="006B1390" w:rsidP="006B1390">
      <w:pPr>
        <w:pStyle w:val="HTML0"/>
        <w:rPr>
          <w:del w:id="790" w:author="Александр Соколов" w:date="2020-06-04T23:29:00Z"/>
          <w:color w:val="333333"/>
        </w:rPr>
      </w:pPr>
      <w:del w:id="791" w:author="Александр Соколов" w:date="2020-06-04T23:29:00Z">
        <w:r w:rsidRPr="006B1390" w:rsidDel="00DE314E">
          <w:rPr>
            <w:color w:val="333333"/>
            <w:lang w:val="en-US"/>
          </w:rPr>
          <w:delText xml:space="preserve">    </w:delText>
        </w:r>
        <w:r w:rsidDel="00DE314E">
          <w:rPr>
            <w:b/>
            <w:bCs/>
            <w:color w:val="008800"/>
          </w:rPr>
          <w:delText>assert</w:delText>
        </w:r>
        <w:r w:rsidDel="00DE314E">
          <w:rPr>
            <w:color w:val="333333"/>
          </w:rPr>
          <w:delText xml:space="preserve"> grouped_notes == {</w:delText>
        </w:r>
      </w:del>
    </w:p>
    <w:p w14:paraId="714B88EC" w14:textId="5F72959E" w:rsidR="006B1390" w:rsidDel="00DE314E" w:rsidRDefault="006B1390" w:rsidP="006B1390">
      <w:pPr>
        <w:pStyle w:val="HTML0"/>
        <w:rPr>
          <w:del w:id="792" w:author="Александр Соколов" w:date="2020-06-04T23:29:00Z"/>
          <w:color w:val="333333"/>
        </w:rPr>
      </w:pPr>
      <w:del w:id="793" w:author="Александр Соколов" w:date="2020-06-04T23:29:00Z">
        <w:r w:rsidDel="00DE314E">
          <w:rPr>
            <w:color w:val="333333"/>
          </w:rPr>
          <w:delText xml:space="preserve">        </w:delText>
        </w:r>
        <w:r w:rsidDel="00DE314E">
          <w:rPr>
            <w:color w:val="333333"/>
            <w:shd w:val="clear" w:color="auto" w:fill="FFF0F0"/>
          </w:rPr>
          <w:delText>'Разработка ресурсоемкого ПО инж.анализа.          '</w:delText>
        </w:r>
        <w:r w:rsidDel="00DE314E">
          <w:rPr>
            <w:color w:val="333333"/>
          </w:rPr>
          <w:delText>: {</w:delText>
        </w:r>
        <w:r w:rsidDel="00DE314E">
          <w:rPr>
            <w:color w:val="333333"/>
            <w:shd w:val="clear" w:color="auto" w:fill="FFF0F0"/>
          </w:rPr>
          <w:delText>'Заметка общего назначения'</w:delText>
        </w:r>
        <w:r w:rsidDel="00DE314E">
          <w:rPr>
            <w:color w:val="333333"/>
          </w:rPr>
          <w:delText>: [{</w:delText>
        </w:r>
        <w:r w:rsidDel="00DE314E">
          <w:rPr>
            <w:color w:val="333333"/>
            <w:shd w:val="clear" w:color="auto" w:fill="FFF0F0"/>
          </w:rPr>
          <w:delText>'complex'</w:delText>
        </w:r>
        <w:r w:rsidDel="00DE314E">
          <w:rPr>
            <w:color w:val="333333"/>
          </w:rPr>
          <w:delText xml:space="preserve">: </w:delText>
        </w:r>
        <w:r w:rsidDel="00DE314E">
          <w:rPr>
            <w:color w:val="333333"/>
            <w:shd w:val="clear" w:color="auto" w:fill="FFF0F0"/>
          </w:rPr>
          <w:delText>'rndhpc'</w:delText>
        </w:r>
        <w:r w:rsidDel="00DE314E">
          <w:rPr>
            <w:color w:val="333333"/>
          </w:rPr>
          <w:delText>,</w:delText>
        </w:r>
      </w:del>
    </w:p>
    <w:p w14:paraId="79D0B440" w14:textId="79F0238A" w:rsidR="006B1390" w:rsidRPr="006B1390" w:rsidDel="00DE314E" w:rsidRDefault="006B1390" w:rsidP="006B1390">
      <w:pPr>
        <w:pStyle w:val="HTML0"/>
        <w:rPr>
          <w:del w:id="794" w:author="Александр Соколов" w:date="2020-06-04T23:29:00Z"/>
          <w:color w:val="333333"/>
          <w:lang w:val="en-US"/>
        </w:rPr>
      </w:pPr>
      <w:del w:id="795" w:author="Александр Соколов" w:date="2020-06-04T23:28:00Z">
        <w:r w:rsidDel="00DE314E">
          <w:rPr>
            <w:color w:val="333333"/>
          </w:rPr>
          <w:delText xml:space="preserve">                                                                                              </w:delText>
        </w:r>
      </w:del>
      <w:del w:id="796" w:author="Александр Соколов" w:date="2020-06-04T23:29:00Z">
        <w:r w:rsidRPr="006B1390" w:rsidDel="00DE314E">
          <w:rPr>
            <w:color w:val="333333"/>
            <w:shd w:val="clear" w:color="auto" w:fill="FFF0F0"/>
            <w:lang w:val="en-US"/>
          </w:rPr>
          <w:delText>'day'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'10'</w:delText>
        </w:r>
        <w:r w:rsidRPr="006B1390" w:rsidDel="00DE314E">
          <w:rPr>
            <w:color w:val="333333"/>
            <w:lang w:val="en-US"/>
          </w:rPr>
          <w:delText>,</w:delText>
        </w:r>
      </w:del>
    </w:p>
    <w:p w14:paraId="569FF874" w14:textId="00044E11" w:rsidR="006B1390" w:rsidRPr="006B1390" w:rsidDel="00DE314E" w:rsidRDefault="006B1390" w:rsidP="006B1390">
      <w:pPr>
        <w:pStyle w:val="HTML0"/>
        <w:rPr>
          <w:del w:id="797" w:author="Александр Соколов" w:date="2020-06-04T23:29:00Z"/>
          <w:color w:val="333333"/>
          <w:lang w:val="en-US"/>
        </w:rPr>
      </w:pPr>
      <w:del w:id="798" w:author="Александр Соколов" w:date="2020-06-04T23:28:00Z">
        <w:r w:rsidRPr="006B1390" w:rsidDel="00DE314E">
          <w:rPr>
            <w:color w:val="333333"/>
            <w:lang w:val="en-US"/>
          </w:rPr>
          <w:delText xml:space="preserve">                                                                                              </w:delText>
        </w:r>
      </w:del>
      <w:del w:id="799" w:author="Александр Соколов" w:date="2020-06-04T23:29:00Z">
        <w:r w:rsidRPr="006B1390" w:rsidDel="00DE314E">
          <w:rPr>
            <w:color w:val="333333"/>
            <w:shd w:val="clear" w:color="auto" w:fill="FFF0F0"/>
            <w:lang w:val="en-US"/>
          </w:rPr>
          <w:delText>'id'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'78e41117f4663ac886c01c4790ccf5524e194fc9'</w:delText>
        </w:r>
        <w:r w:rsidRPr="006B1390" w:rsidDel="00DE314E">
          <w:rPr>
            <w:color w:val="333333"/>
            <w:lang w:val="en-US"/>
          </w:rPr>
          <w:delText>,</w:delText>
        </w:r>
      </w:del>
    </w:p>
    <w:p w14:paraId="520B680F" w14:textId="7AB11DB4" w:rsidR="006B1390" w:rsidRPr="006B1390" w:rsidDel="00DE314E" w:rsidRDefault="006B1390" w:rsidP="006B1390">
      <w:pPr>
        <w:pStyle w:val="HTML0"/>
        <w:rPr>
          <w:del w:id="800" w:author="Александр Соколов" w:date="2020-06-04T23:29:00Z"/>
          <w:color w:val="333333"/>
          <w:lang w:val="en-US"/>
        </w:rPr>
      </w:pPr>
      <w:del w:id="801" w:author="Александр Соколов" w:date="2020-06-04T23:28:00Z">
        <w:r w:rsidRPr="006B1390" w:rsidDel="00DE314E">
          <w:rPr>
            <w:color w:val="333333"/>
            <w:lang w:val="en-US"/>
          </w:rPr>
          <w:delText xml:space="preserve">                                                                                              </w:delText>
        </w:r>
      </w:del>
      <w:del w:id="802" w:author="Александр Соколов" w:date="2020-06-04T23:29:00Z">
        <w:r w:rsidRPr="006B1390" w:rsidDel="00DE314E">
          <w:rPr>
            <w:color w:val="333333"/>
            <w:shd w:val="clear" w:color="auto" w:fill="FFF0F0"/>
            <w:lang w:val="en-US"/>
          </w:rPr>
          <w:delText>'mode'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'100644'</w:delText>
        </w:r>
        <w:r w:rsidRPr="006B1390" w:rsidDel="00DE314E">
          <w:rPr>
            <w:color w:val="333333"/>
            <w:lang w:val="en-US"/>
          </w:rPr>
          <w:delText>,</w:delText>
        </w:r>
      </w:del>
    </w:p>
    <w:p w14:paraId="1AA3F333" w14:textId="26B37A5A" w:rsidR="006B1390" w:rsidRPr="006B1390" w:rsidDel="00DE314E" w:rsidRDefault="006B1390" w:rsidP="006B1390">
      <w:pPr>
        <w:pStyle w:val="HTML0"/>
        <w:rPr>
          <w:del w:id="803" w:author="Александр Соколов" w:date="2020-06-04T23:29:00Z"/>
          <w:color w:val="333333"/>
          <w:lang w:val="en-US"/>
        </w:rPr>
      </w:pPr>
      <w:del w:id="804" w:author="Александр Соколов" w:date="2020-06-04T23:28:00Z">
        <w:r w:rsidRPr="006B1390" w:rsidDel="00DE314E">
          <w:rPr>
            <w:color w:val="333333"/>
            <w:lang w:val="en-US"/>
          </w:rPr>
          <w:delText xml:space="preserve">                                                                                              </w:delText>
        </w:r>
      </w:del>
      <w:del w:id="805" w:author="Александр Соколов" w:date="2020-06-04T23:29:00Z">
        <w:r w:rsidRPr="006B1390" w:rsidDel="00DE314E">
          <w:rPr>
            <w:color w:val="333333"/>
            <w:shd w:val="clear" w:color="auto" w:fill="FFF0F0"/>
            <w:lang w:val="en-US"/>
          </w:rPr>
          <w:delText>'month'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'12'</w:delText>
        </w:r>
        <w:r w:rsidRPr="006B1390" w:rsidDel="00DE314E">
          <w:rPr>
            <w:color w:val="333333"/>
            <w:lang w:val="en-US"/>
          </w:rPr>
          <w:delText>,</w:delText>
        </w:r>
      </w:del>
    </w:p>
    <w:p w14:paraId="1EB5A6A6" w14:textId="788714C2" w:rsidR="006B1390" w:rsidRPr="006B1390" w:rsidDel="00DE314E" w:rsidRDefault="006B1390" w:rsidP="006B1390">
      <w:pPr>
        <w:pStyle w:val="HTML0"/>
        <w:rPr>
          <w:del w:id="806" w:author="Александр Соколов" w:date="2020-06-04T23:29:00Z"/>
          <w:color w:val="333333"/>
          <w:lang w:val="en-US"/>
        </w:rPr>
      </w:pPr>
      <w:del w:id="807" w:author="Александр Соколов" w:date="2020-06-04T23:28:00Z">
        <w:r w:rsidRPr="006B1390" w:rsidDel="00DE314E">
          <w:rPr>
            <w:color w:val="333333"/>
            <w:lang w:val="en-US"/>
          </w:rPr>
          <w:delText xml:space="preserve">                                                                                              </w:delText>
        </w:r>
      </w:del>
      <w:del w:id="808" w:author="Александр Соколов" w:date="2020-06-04T23:29:00Z">
        <w:r w:rsidRPr="006B1390" w:rsidDel="00DE314E">
          <w:rPr>
            <w:color w:val="333333"/>
            <w:shd w:val="clear" w:color="auto" w:fill="FFF0F0"/>
            <w:lang w:val="en-US"/>
          </w:rPr>
          <w:delText>'name'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'rndhpc_rem_2025_12_10_214124.tex'</w:delText>
        </w:r>
        <w:r w:rsidRPr="006B1390" w:rsidDel="00DE314E">
          <w:rPr>
            <w:color w:val="333333"/>
            <w:lang w:val="en-US"/>
          </w:rPr>
          <w:delText>,</w:delText>
        </w:r>
      </w:del>
    </w:p>
    <w:p w14:paraId="39C6EDD8" w14:textId="3557E4DD" w:rsidR="006B1390" w:rsidRPr="006B1390" w:rsidDel="00DE314E" w:rsidRDefault="006B1390" w:rsidP="006B1390">
      <w:pPr>
        <w:pStyle w:val="HTML0"/>
        <w:rPr>
          <w:del w:id="809" w:author="Александр Соколов" w:date="2020-06-04T23:29:00Z"/>
          <w:color w:val="333333"/>
          <w:lang w:val="en-US"/>
        </w:rPr>
      </w:pPr>
      <w:del w:id="810" w:author="Александр Соколов" w:date="2020-06-04T23:28:00Z">
        <w:r w:rsidRPr="006B1390" w:rsidDel="00DE314E">
          <w:rPr>
            <w:color w:val="333333"/>
            <w:lang w:val="en-US"/>
          </w:rPr>
          <w:delText xml:space="preserve">                                                                                              </w:delText>
        </w:r>
      </w:del>
      <w:del w:id="811" w:author="Александр Соколов" w:date="2020-06-04T23:29:00Z">
        <w:r w:rsidRPr="006B1390" w:rsidDel="00DE314E">
          <w:rPr>
            <w:color w:val="333333"/>
            <w:shd w:val="clear" w:color="auto" w:fill="FFF0F0"/>
            <w:lang w:val="en-US"/>
          </w:rPr>
          <w:delText>'path'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'rnddoc/rndhpc_rem_2025_12_10_214124.tex'</w:delText>
        </w:r>
        <w:r w:rsidRPr="006B1390" w:rsidDel="00DE314E">
          <w:rPr>
            <w:color w:val="333333"/>
            <w:lang w:val="en-US"/>
          </w:rPr>
          <w:delText>,</w:delText>
        </w:r>
      </w:del>
    </w:p>
    <w:p w14:paraId="1F9F5282" w14:textId="352B8351" w:rsidR="006B1390" w:rsidRPr="006B1390" w:rsidDel="00DE314E" w:rsidRDefault="006B1390" w:rsidP="006B1390">
      <w:pPr>
        <w:pStyle w:val="HTML0"/>
        <w:rPr>
          <w:del w:id="812" w:author="Александр Соколов" w:date="2020-06-04T23:29:00Z"/>
          <w:color w:val="333333"/>
          <w:lang w:val="en-US"/>
        </w:rPr>
      </w:pPr>
      <w:del w:id="813" w:author="Александр Соколов" w:date="2020-06-04T23:29:00Z">
        <w:r w:rsidRPr="006B1390" w:rsidDel="00DE314E">
          <w:rPr>
            <w:color w:val="333333"/>
            <w:lang w:val="en-US"/>
          </w:rPr>
          <w:delText xml:space="preserve">                                                                                             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'title'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'214124'</w:delText>
        </w:r>
        <w:r w:rsidRPr="006B1390" w:rsidDel="00DE314E">
          <w:rPr>
            <w:color w:val="333333"/>
            <w:lang w:val="en-US"/>
          </w:rPr>
          <w:delText>,</w:delText>
        </w:r>
      </w:del>
    </w:p>
    <w:p w14:paraId="3E2D134D" w14:textId="435C474D" w:rsidR="006B1390" w:rsidRPr="006B1390" w:rsidDel="00DE314E" w:rsidRDefault="006B1390" w:rsidP="006B1390">
      <w:pPr>
        <w:pStyle w:val="HTML0"/>
        <w:rPr>
          <w:del w:id="814" w:author="Александр Соколов" w:date="2020-06-04T23:29:00Z"/>
          <w:color w:val="333333"/>
          <w:lang w:val="en-US"/>
        </w:rPr>
      </w:pPr>
      <w:del w:id="815" w:author="Александр Соколов" w:date="2020-06-04T23:29:00Z">
        <w:r w:rsidRPr="006B1390" w:rsidDel="00DE314E">
          <w:rPr>
            <w:color w:val="333333"/>
            <w:lang w:val="en-US"/>
          </w:rPr>
          <w:delText xml:space="preserve">                                                                                             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'type'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'rem'</w:delText>
        </w:r>
        <w:r w:rsidRPr="006B1390" w:rsidDel="00DE314E">
          <w:rPr>
            <w:color w:val="333333"/>
            <w:lang w:val="en-US"/>
          </w:rPr>
          <w:delText>,</w:delText>
        </w:r>
      </w:del>
    </w:p>
    <w:p w14:paraId="624A5526" w14:textId="4015B067" w:rsidR="006B1390" w:rsidRPr="006B1390" w:rsidDel="00DE314E" w:rsidRDefault="006B1390" w:rsidP="006B1390">
      <w:pPr>
        <w:pStyle w:val="HTML0"/>
        <w:rPr>
          <w:del w:id="816" w:author="Александр Соколов" w:date="2020-06-04T23:29:00Z"/>
          <w:color w:val="333333"/>
          <w:lang w:val="en-US"/>
        </w:rPr>
      </w:pPr>
      <w:del w:id="817" w:author="Александр Соколов" w:date="2020-06-04T23:29:00Z">
        <w:r w:rsidRPr="006B1390" w:rsidDel="00DE314E">
          <w:rPr>
            <w:color w:val="333333"/>
            <w:lang w:val="en-US"/>
          </w:rPr>
          <w:delText xml:space="preserve">                                                                                             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'year'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'25'</w:delText>
        </w:r>
        <w:r w:rsidRPr="006B1390" w:rsidDel="00DE314E">
          <w:rPr>
            <w:color w:val="333333"/>
            <w:lang w:val="en-US"/>
          </w:rPr>
          <w:delText>},</w:delText>
        </w:r>
      </w:del>
    </w:p>
    <w:p w14:paraId="58B18D63" w14:textId="4D73E321" w:rsidR="006B1390" w:rsidRPr="006B1390" w:rsidDel="00DE314E" w:rsidRDefault="006B1390" w:rsidP="006B1390">
      <w:pPr>
        <w:pStyle w:val="HTML0"/>
        <w:rPr>
          <w:del w:id="818" w:author="Александр Соколов" w:date="2020-06-04T23:29:00Z"/>
          <w:color w:val="333333"/>
          <w:lang w:val="en-US"/>
        </w:rPr>
      </w:pPr>
      <w:del w:id="819" w:author="Александр Соколов" w:date="2020-06-04T23:29:00Z">
        <w:r w:rsidRPr="006B1390" w:rsidDel="00DE314E">
          <w:rPr>
            <w:color w:val="333333"/>
            <w:lang w:val="en-US"/>
          </w:rPr>
          <w:delText xml:space="preserve">                                                                                             {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'complex'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'rndhpc'</w:delText>
        </w:r>
        <w:r w:rsidRPr="006B1390" w:rsidDel="00DE314E">
          <w:rPr>
            <w:color w:val="333333"/>
            <w:lang w:val="en-US"/>
          </w:rPr>
          <w:delText>,</w:delText>
        </w:r>
      </w:del>
    </w:p>
    <w:p w14:paraId="2E89EF19" w14:textId="7FD5EDB0" w:rsidR="006B1390" w:rsidRPr="006B1390" w:rsidDel="00DE314E" w:rsidRDefault="006B1390" w:rsidP="006B1390">
      <w:pPr>
        <w:pStyle w:val="HTML0"/>
        <w:rPr>
          <w:del w:id="820" w:author="Александр Соколов" w:date="2020-06-04T23:29:00Z"/>
          <w:color w:val="333333"/>
          <w:lang w:val="en-US"/>
        </w:rPr>
      </w:pPr>
      <w:del w:id="821" w:author="Александр Соколов" w:date="2020-06-04T23:29:00Z">
        <w:r w:rsidRPr="006B1390" w:rsidDel="00DE314E">
          <w:rPr>
            <w:color w:val="333333"/>
            <w:lang w:val="en-US"/>
          </w:rPr>
          <w:delText xml:space="preserve">                                                                                             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'day'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'09'</w:delText>
        </w:r>
        <w:r w:rsidRPr="006B1390" w:rsidDel="00DE314E">
          <w:rPr>
            <w:color w:val="333333"/>
            <w:lang w:val="en-US"/>
          </w:rPr>
          <w:delText>,</w:delText>
        </w:r>
      </w:del>
    </w:p>
    <w:p w14:paraId="7CA66DA4" w14:textId="7192E78C" w:rsidR="006B1390" w:rsidRPr="006B1390" w:rsidDel="00DE314E" w:rsidRDefault="006B1390" w:rsidP="006B1390">
      <w:pPr>
        <w:pStyle w:val="HTML0"/>
        <w:rPr>
          <w:del w:id="822" w:author="Александр Соколов" w:date="2020-06-04T23:29:00Z"/>
          <w:color w:val="333333"/>
          <w:lang w:val="en-US"/>
        </w:rPr>
      </w:pPr>
      <w:del w:id="823" w:author="Александр Соколов" w:date="2020-06-04T23:29:00Z">
        <w:r w:rsidRPr="006B1390" w:rsidDel="00DE314E">
          <w:rPr>
            <w:color w:val="333333"/>
            <w:lang w:val="en-US"/>
          </w:rPr>
          <w:delText xml:space="preserve">                                                                                             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'id'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'f0b4b21c607290d52c35af3ca6b36270a4d92fc9'</w:delText>
        </w:r>
        <w:r w:rsidRPr="006B1390" w:rsidDel="00DE314E">
          <w:rPr>
            <w:color w:val="333333"/>
            <w:lang w:val="en-US"/>
          </w:rPr>
          <w:delText>,</w:delText>
        </w:r>
      </w:del>
    </w:p>
    <w:p w14:paraId="17C92B6F" w14:textId="44DFBC13" w:rsidR="006B1390" w:rsidRPr="006B1390" w:rsidDel="00DE314E" w:rsidRDefault="006B1390" w:rsidP="006B1390">
      <w:pPr>
        <w:pStyle w:val="HTML0"/>
        <w:rPr>
          <w:del w:id="824" w:author="Александр Соколов" w:date="2020-06-04T23:29:00Z"/>
          <w:color w:val="333333"/>
          <w:lang w:val="en-US"/>
        </w:rPr>
      </w:pPr>
      <w:del w:id="825" w:author="Александр Соколов" w:date="2020-06-04T23:29:00Z">
        <w:r w:rsidRPr="006B1390" w:rsidDel="00DE314E">
          <w:rPr>
            <w:color w:val="333333"/>
            <w:lang w:val="en-US"/>
          </w:rPr>
          <w:delText xml:space="preserve">                                                                                             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'mode'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'100644'</w:delText>
        </w:r>
        <w:r w:rsidRPr="006B1390" w:rsidDel="00DE314E">
          <w:rPr>
            <w:color w:val="333333"/>
            <w:lang w:val="en-US"/>
          </w:rPr>
          <w:delText>,</w:delText>
        </w:r>
      </w:del>
    </w:p>
    <w:p w14:paraId="1B9408BC" w14:textId="16383037" w:rsidR="006B1390" w:rsidRPr="006B1390" w:rsidDel="00DE314E" w:rsidRDefault="006B1390" w:rsidP="006B1390">
      <w:pPr>
        <w:pStyle w:val="HTML0"/>
        <w:rPr>
          <w:del w:id="826" w:author="Александр Соколов" w:date="2020-06-04T23:29:00Z"/>
          <w:color w:val="333333"/>
          <w:lang w:val="en-US"/>
        </w:rPr>
      </w:pPr>
      <w:del w:id="827" w:author="Александр Соколов" w:date="2020-06-04T23:29:00Z">
        <w:r w:rsidRPr="006B1390" w:rsidDel="00DE314E">
          <w:rPr>
            <w:color w:val="333333"/>
            <w:lang w:val="en-US"/>
          </w:rPr>
          <w:delText xml:space="preserve">                                                                                             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'month'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'04'</w:delText>
        </w:r>
        <w:r w:rsidRPr="006B1390" w:rsidDel="00DE314E">
          <w:rPr>
            <w:color w:val="333333"/>
            <w:lang w:val="en-US"/>
          </w:rPr>
          <w:delText>,</w:delText>
        </w:r>
      </w:del>
    </w:p>
    <w:p w14:paraId="191FCBBF" w14:textId="6EB1B052" w:rsidR="006B1390" w:rsidRPr="006B1390" w:rsidDel="00DE314E" w:rsidRDefault="006B1390" w:rsidP="006B1390">
      <w:pPr>
        <w:pStyle w:val="HTML0"/>
        <w:rPr>
          <w:del w:id="828" w:author="Александр Соколов" w:date="2020-06-04T23:29:00Z"/>
          <w:color w:val="333333"/>
          <w:lang w:val="en-US"/>
        </w:rPr>
      </w:pPr>
      <w:del w:id="829" w:author="Александр Соколов" w:date="2020-06-04T23:29:00Z">
        <w:r w:rsidRPr="006B1390" w:rsidDel="00DE314E">
          <w:rPr>
            <w:color w:val="333333"/>
            <w:lang w:val="en-US"/>
          </w:rPr>
          <w:delText xml:space="preserve">                                                                                             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'name'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'rndhpc_rem_2020_04_09_n01.tex'</w:delText>
        </w:r>
        <w:r w:rsidRPr="006B1390" w:rsidDel="00DE314E">
          <w:rPr>
            <w:color w:val="333333"/>
            <w:lang w:val="en-US"/>
          </w:rPr>
          <w:delText>,</w:delText>
        </w:r>
      </w:del>
    </w:p>
    <w:p w14:paraId="73D821BF" w14:textId="10A7F3C3" w:rsidR="006B1390" w:rsidRPr="006B1390" w:rsidDel="00DE314E" w:rsidRDefault="006B1390" w:rsidP="006B1390">
      <w:pPr>
        <w:pStyle w:val="HTML0"/>
        <w:rPr>
          <w:del w:id="830" w:author="Александр Соколов" w:date="2020-06-04T23:29:00Z"/>
          <w:color w:val="333333"/>
          <w:lang w:val="en-US"/>
        </w:rPr>
      </w:pPr>
      <w:del w:id="831" w:author="Александр Соколов" w:date="2020-06-04T23:29:00Z">
        <w:r w:rsidRPr="006B1390" w:rsidDel="00DE314E">
          <w:rPr>
            <w:color w:val="333333"/>
            <w:lang w:val="en-US"/>
          </w:rPr>
          <w:delText xml:space="preserve">                                                                                             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'path'</w:delText>
        </w:r>
        <w:r w:rsidRPr="006B1390" w:rsidDel="00DE314E">
          <w:rPr>
            <w:color w:val="333333"/>
            <w:lang w:val="en-US"/>
          </w:rPr>
          <w:delText xml:space="preserve">: </w:delText>
        </w:r>
        <w:r w:rsidRPr="006B1390" w:rsidDel="00DE314E">
          <w:rPr>
            <w:color w:val="333333"/>
            <w:shd w:val="clear" w:color="auto" w:fill="FFF0F0"/>
            <w:lang w:val="en-US"/>
          </w:rPr>
          <w:delText>'rnddoc/rndhpc_rem_2020_04_09_n01.tex'</w:delText>
        </w:r>
        <w:r w:rsidRPr="006B1390" w:rsidDel="00DE314E">
          <w:rPr>
            <w:color w:val="333333"/>
            <w:lang w:val="en-US"/>
          </w:rPr>
          <w:delText>,</w:delText>
        </w:r>
      </w:del>
    </w:p>
    <w:p w14:paraId="4593818A" w14:textId="6CF3AA2C" w:rsidR="006B1390" w:rsidDel="00DE314E" w:rsidRDefault="006B1390" w:rsidP="006B1390">
      <w:pPr>
        <w:pStyle w:val="HTML0"/>
        <w:rPr>
          <w:del w:id="832" w:author="Александр Соколов" w:date="2020-06-04T23:29:00Z"/>
          <w:color w:val="333333"/>
        </w:rPr>
      </w:pPr>
      <w:del w:id="833" w:author="Александр Соколов" w:date="2020-06-04T23:29:00Z">
        <w:r w:rsidRPr="006B1390" w:rsidDel="00DE314E">
          <w:rPr>
            <w:color w:val="333333"/>
            <w:lang w:val="en-US"/>
          </w:rPr>
          <w:delText xml:space="preserve">                                                                                              </w:delText>
        </w:r>
        <w:r w:rsidDel="00DE314E">
          <w:rPr>
            <w:color w:val="333333"/>
            <w:shd w:val="clear" w:color="auto" w:fill="FFF0F0"/>
          </w:rPr>
          <w:delText>'title'</w:delText>
        </w:r>
        <w:r w:rsidDel="00DE314E">
          <w:rPr>
            <w:color w:val="333333"/>
          </w:rPr>
          <w:delText xml:space="preserve">: </w:delText>
        </w:r>
        <w:r w:rsidDel="00DE314E">
          <w:rPr>
            <w:color w:val="333333"/>
            <w:shd w:val="clear" w:color="auto" w:fill="FFF0F0"/>
          </w:rPr>
          <w:delText>'n01'</w:delText>
        </w:r>
        <w:r w:rsidDel="00DE314E">
          <w:rPr>
            <w:color w:val="333333"/>
          </w:rPr>
          <w:delText>,</w:delText>
        </w:r>
      </w:del>
    </w:p>
    <w:p w14:paraId="46DD6D5D" w14:textId="20353DEB" w:rsidR="006B1390" w:rsidDel="00DE314E" w:rsidRDefault="006B1390" w:rsidP="006B1390">
      <w:pPr>
        <w:pStyle w:val="HTML0"/>
        <w:rPr>
          <w:del w:id="834" w:author="Александр Соколов" w:date="2020-06-04T23:29:00Z"/>
          <w:color w:val="333333"/>
        </w:rPr>
      </w:pPr>
      <w:del w:id="835" w:author="Александр Соколов" w:date="2020-06-04T23:29:00Z">
        <w:r w:rsidDel="00DE314E">
          <w:rPr>
            <w:color w:val="333333"/>
          </w:rPr>
          <w:delText xml:space="preserve">                                                                                              </w:delText>
        </w:r>
        <w:r w:rsidDel="00DE314E">
          <w:rPr>
            <w:color w:val="333333"/>
            <w:shd w:val="clear" w:color="auto" w:fill="FFF0F0"/>
          </w:rPr>
          <w:delText>'type'</w:delText>
        </w:r>
        <w:r w:rsidDel="00DE314E">
          <w:rPr>
            <w:color w:val="333333"/>
          </w:rPr>
          <w:delText xml:space="preserve">: </w:delText>
        </w:r>
        <w:r w:rsidDel="00DE314E">
          <w:rPr>
            <w:color w:val="333333"/>
            <w:shd w:val="clear" w:color="auto" w:fill="FFF0F0"/>
          </w:rPr>
          <w:delText>'rem'</w:delText>
        </w:r>
        <w:r w:rsidDel="00DE314E">
          <w:rPr>
            <w:color w:val="333333"/>
          </w:rPr>
          <w:delText>,</w:delText>
        </w:r>
      </w:del>
    </w:p>
    <w:p w14:paraId="37B967A5" w14:textId="62A379C4" w:rsidR="006B1390" w:rsidDel="00DE314E" w:rsidRDefault="006B1390" w:rsidP="006B1390">
      <w:pPr>
        <w:pStyle w:val="HTML0"/>
        <w:rPr>
          <w:del w:id="836" w:author="Александр Соколов" w:date="2020-06-04T23:29:00Z"/>
          <w:color w:val="333333"/>
        </w:rPr>
      </w:pPr>
      <w:del w:id="837" w:author="Александр Соколов" w:date="2020-06-04T23:29:00Z">
        <w:r w:rsidDel="00DE314E">
          <w:rPr>
            <w:color w:val="333333"/>
          </w:rPr>
          <w:delText xml:space="preserve">                                                                                              </w:delText>
        </w:r>
        <w:r w:rsidDel="00DE314E">
          <w:rPr>
            <w:color w:val="333333"/>
            <w:shd w:val="clear" w:color="auto" w:fill="FFF0F0"/>
          </w:rPr>
          <w:delText>'year'</w:delText>
        </w:r>
        <w:r w:rsidDel="00DE314E">
          <w:rPr>
            <w:color w:val="333333"/>
          </w:rPr>
          <w:delText xml:space="preserve">: </w:delText>
        </w:r>
        <w:r w:rsidDel="00DE314E">
          <w:rPr>
            <w:color w:val="333333"/>
            <w:shd w:val="clear" w:color="auto" w:fill="FFF0F0"/>
          </w:rPr>
          <w:delText>'20'</w:delText>
        </w:r>
        <w:r w:rsidDel="00DE314E">
          <w:rPr>
            <w:color w:val="333333"/>
          </w:rPr>
          <w:delText>}]}}</w:delText>
        </w:r>
      </w:del>
    </w:p>
    <w:p w14:paraId="5EC9FD21" w14:textId="6A482D70" w:rsidR="00A8072F" w:rsidDel="00DE314E" w:rsidRDefault="00A8072F" w:rsidP="00A8072F">
      <w:pPr>
        <w:rPr>
          <w:del w:id="838" w:author="Александр Соколов" w:date="2020-06-04T23:30:00Z"/>
          <w:rFonts w:ascii="Times" w:hAnsi="Times" w:cs="Courier New"/>
          <w:bCs/>
          <w:sz w:val="28"/>
          <w:szCs w:val="28"/>
          <w:shd w:val="clear" w:color="auto" w:fill="FFFFFF"/>
          <w:lang w:val="en-US"/>
        </w:rPr>
      </w:pPr>
    </w:p>
    <w:p w14:paraId="0600D32D" w14:textId="64C09607" w:rsidR="00AE166C" w:rsidDel="00DE314E" w:rsidRDefault="00AE166C">
      <w:pPr>
        <w:rPr>
          <w:del w:id="839" w:author="Александр Соколов" w:date="2020-06-04T23:31:00Z"/>
          <w:rFonts w:ascii="Times" w:hAnsi="Times" w:cs="Courier New"/>
          <w:b/>
          <w:bCs/>
          <w:sz w:val="28"/>
          <w:szCs w:val="28"/>
          <w:shd w:val="clear" w:color="auto" w:fill="FFFFFF"/>
        </w:rPr>
      </w:pPr>
      <w:del w:id="840" w:author="Александр Соколов" w:date="2020-06-04T23:30:00Z">
        <w:r w:rsidDel="00DE314E">
          <w:rPr>
            <w:rFonts w:ascii="Times" w:hAnsi="Times" w:cs="Courier New"/>
            <w:b/>
            <w:bCs/>
            <w:sz w:val="28"/>
            <w:szCs w:val="28"/>
            <w:shd w:val="clear" w:color="auto" w:fill="FFFFFF"/>
          </w:rPr>
          <w:br w:type="page"/>
        </w:r>
      </w:del>
    </w:p>
    <w:p w14:paraId="68B2264F" w14:textId="77777777" w:rsidR="007D3EDF" w:rsidRPr="00F1776E" w:rsidRDefault="007D3EDF" w:rsidP="00F1776E">
      <w:pPr>
        <w:pStyle w:val="1"/>
        <w:numPr>
          <w:ilvl w:val="0"/>
          <w:numId w:val="8"/>
        </w:numPr>
        <w:jc w:val="center"/>
        <w:rPr>
          <w:shd w:val="clear" w:color="auto" w:fill="FFFFFF"/>
          <w:lang w:val="en-US"/>
        </w:rPr>
      </w:pPr>
      <w:bookmarkStart w:id="841" w:name="_Toc42184750"/>
      <w:r w:rsidRPr="00F1776E">
        <w:rPr>
          <w:shd w:val="clear" w:color="auto" w:fill="FFFFFF"/>
        </w:rPr>
        <w:t>Результат работы программы</w:t>
      </w:r>
      <w:bookmarkEnd w:id="841"/>
    </w:p>
    <w:p w14:paraId="1574910C" w14:textId="4B4888DF" w:rsidR="00913D78" w:rsidDel="00DE314E" w:rsidRDefault="00913D78" w:rsidP="00913D78">
      <w:pPr>
        <w:rPr>
          <w:del w:id="842" w:author="Александр Соколов" w:date="2020-06-04T23:31:00Z"/>
        </w:rPr>
      </w:pPr>
    </w:p>
    <w:p w14:paraId="33ED45DD" w14:textId="77777777" w:rsidR="00884A2E" w:rsidRPr="00DA45CF" w:rsidRDefault="00913D78" w:rsidP="00691FD6">
      <w:pPr>
        <w:ind w:firstLine="708"/>
        <w:jc w:val="both"/>
        <w:rPr>
          <w:rFonts w:ascii="Times" w:hAnsi="Times"/>
          <w:sz w:val="28"/>
          <w:szCs w:val="28"/>
        </w:rPr>
      </w:pPr>
      <w:r w:rsidRPr="00DA45CF">
        <w:rPr>
          <w:rFonts w:ascii="Times" w:hAnsi="Times"/>
          <w:sz w:val="28"/>
          <w:szCs w:val="28"/>
        </w:rPr>
        <w:t>Для демонстрации результата работы в репозитории были добавлены несколько фиктивных отчетов. Получивш</w:t>
      </w:r>
      <w:r w:rsidR="00CD58EA" w:rsidRPr="00DA45CF">
        <w:rPr>
          <w:rFonts w:ascii="Times" w:hAnsi="Times"/>
          <w:sz w:val="28"/>
          <w:szCs w:val="28"/>
        </w:rPr>
        <w:t>ийся отчет представлен на рисунке 6.</w:t>
      </w:r>
    </w:p>
    <w:p w14:paraId="309DF438" w14:textId="38B7B64B" w:rsidR="00884A2E" w:rsidRPr="00DE314E" w:rsidDel="00DE314E" w:rsidRDefault="00884A2E" w:rsidP="00DE314E">
      <w:pPr>
        <w:jc w:val="center"/>
        <w:rPr>
          <w:del w:id="843" w:author="Александр Соколов" w:date="2020-06-04T23:31:00Z"/>
          <w:rFonts w:ascii="Times" w:hAnsi="Times"/>
          <w:rPrChange w:id="844" w:author="Александр Соколов" w:date="2020-06-04T23:32:00Z">
            <w:rPr>
              <w:del w:id="845" w:author="Александр Соколов" w:date="2020-06-04T23:31:00Z"/>
              <w:rFonts w:ascii="Times" w:hAnsi="Times" w:cs="Courier New"/>
              <w:b/>
              <w:bCs/>
              <w:sz w:val="28"/>
              <w:szCs w:val="28"/>
              <w:shd w:val="clear" w:color="auto" w:fill="FFFFFF"/>
            </w:rPr>
          </w:rPrChange>
        </w:rPr>
        <w:pPrChange w:id="846" w:author="Александр Соколов" w:date="2020-06-04T23:32:00Z">
          <w:pPr/>
        </w:pPrChange>
      </w:pPr>
    </w:p>
    <w:p w14:paraId="36AEE661" w14:textId="77777777" w:rsidR="00884A2E" w:rsidRPr="00DE314E" w:rsidRDefault="00884A2E" w:rsidP="00DE314E">
      <w:pPr>
        <w:jc w:val="center"/>
        <w:rPr>
          <w:rFonts w:ascii="Times" w:hAnsi="Times"/>
          <w:rPrChange w:id="847" w:author="Александр Соколов" w:date="2020-06-04T23:32:00Z">
            <w:rPr/>
          </w:rPrChange>
        </w:rPr>
        <w:pPrChange w:id="848" w:author="Александр Соколов" w:date="2020-06-04T23:32:00Z">
          <w:pPr>
            <w:keepNext/>
            <w:jc w:val="center"/>
          </w:pPr>
        </w:pPrChange>
      </w:pPr>
      <w:r w:rsidRPr="00DE314E">
        <w:rPr>
          <w:rFonts w:ascii="Times" w:hAnsi="Times"/>
          <w:rPrChange w:id="849" w:author="Александр Соколов" w:date="2020-06-04T23:32:00Z">
            <w:rPr>
              <w:rFonts w:ascii="Times" w:hAnsi="Times" w:cs="Courier New"/>
              <w:bCs/>
              <w:noProof/>
              <w:sz w:val="28"/>
              <w:szCs w:val="28"/>
              <w:shd w:val="clear" w:color="auto" w:fill="FFFFFF"/>
            </w:rPr>
          </w:rPrChange>
        </w:rPr>
        <w:drawing>
          <wp:inline distT="0" distB="0" distL="0" distR="0" wp14:anchorId="1F3ADEFF" wp14:editId="665B2EC6">
            <wp:extent cx="5603443" cy="1769608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06-03 в 17.58.43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76" t="24573" r="21933" b="45678"/>
                    <a:stretch/>
                  </pic:blipFill>
                  <pic:spPr bwMode="auto">
                    <a:xfrm>
                      <a:off x="0" y="0"/>
                      <a:ext cx="5661422" cy="1787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8EF80" w14:textId="77777777" w:rsidR="00EB7215" w:rsidRPr="00DE314E" w:rsidRDefault="00884A2E" w:rsidP="00DE314E">
      <w:pPr>
        <w:pStyle w:val="a9"/>
        <w:jc w:val="center"/>
        <w:rPr>
          <w:rFonts w:ascii="Times" w:hAnsi="Times"/>
          <w:i w:val="0"/>
          <w:color w:val="000000" w:themeColor="text1"/>
          <w:sz w:val="24"/>
          <w:szCs w:val="24"/>
          <w:rPrChange w:id="850" w:author="Александр Соколов" w:date="2020-06-04T23:32:00Z">
            <w:rPr>
              <w:rFonts w:ascii="Times" w:hAnsi="Times"/>
              <w:i w:val="0"/>
              <w:color w:val="000000" w:themeColor="text1"/>
              <w:sz w:val="28"/>
            </w:rPr>
          </w:rPrChange>
        </w:rPr>
        <w:pPrChange w:id="851" w:author="Александр Соколов" w:date="2020-06-04T23:32:00Z">
          <w:pPr>
            <w:pStyle w:val="a9"/>
            <w:jc w:val="center"/>
          </w:pPr>
        </w:pPrChange>
      </w:pPr>
      <w:r w:rsidRPr="00DE314E">
        <w:rPr>
          <w:rFonts w:ascii="Times" w:hAnsi="Times"/>
          <w:i w:val="0"/>
          <w:color w:val="000000" w:themeColor="text1"/>
          <w:sz w:val="24"/>
          <w:szCs w:val="24"/>
          <w:rPrChange w:id="852" w:author="Александр Соколов" w:date="2020-06-04T23:32:00Z">
            <w:rPr>
              <w:rFonts w:ascii="Times" w:hAnsi="Times"/>
              <w:i w:val="0"/>
              <w:color w:val="000000" w:themeColor="text1"/>
              <w:sz w:val="28"/>
            </w:rPr>
          </w:rPrChange>
        </w:rPr>
        <w:t xml:space="preserve">Рисунок </w:t>
      </w:r>
      <w:r w:rsidRPr="00DE314E">
        <w:rPr>
          <w:rFonts w:ascii="Times" w:hAnsi="Times"/>
          <w:i w:val="0"/>
          <w:color w:val="000000" w:themeColor="text1"/>
          <w:sz w:val="24"/>
          <w:szCs w:val="24"/>
          <w:rPrChange w:id="853" w:author="Александр Соколов" w:date="2020-06-04T23:32:00Z">
            <w:rPr>
              <w:rFonts w:ascii="Times" w:hAnsi="Times"/>
              <w:i w:val="0"/>
              <w:color w:val="000000" w:themeColor="text1"/>
              <w:sz w:val="28"/>
            </w:rPr>
          </w:rPrChange>
        </w:rPr>
        <w:fldChar w:fldCharType="begin"/>
      </w:r>
      <w:r w:rsidRPr="00DE314E">
        <w:rPr>
          <w:rFonts w:ascii="Times" w:hAnsi="Times"/>
          <w:i w:val="0"/>
          <w:color w:val="000000" w:themeColor="text1"/>
          <w:sz w:val="24"/>
          <w:szCs w:val="24"/>
          <w:rPrChange w:id="854" w:author="Александр Соколов" w:date="2020-06-04T23:32:00Z">
            <w:rPr>
              <w:rFonts w:ascii="Times" w:hAnsi="Times"/>
              <w:i w:val="0"/>
              <w:color w:val="000000" w:themeColor="text1"/>
              <w:sz w:val="28"/>
            </w:rPr>
          </w:rPrChange>
        </w:rPr>
        <w:instrText xml:space="preserve"> SEQ Рисунок \* ARABIC </w:instrText>
      </w:r>
      <w:r w:rsidRPr="00DE314E">
        <w:rPr>
          <w:rFonts w:ascii="Times" w:hAnsi="Times"/>
          <w:i w:val="0"/>
          <w:color w:val="000000" w:themeColor="text1"/>
          <w:sz w:val="24"/>
          <w:szCs w:val="24"/>
          <w:rPrChange w:id="855" w:author="Александр Соколов" w:date="2020-06-04T23:32:00Z">
            <w:rPr>
              <w:rFonts w:ascii="Times" w:hAnsi="Times"/>
              <w:i w:val="0"/>
              <w:color w:val="000000" w:themeColor="text1"/>
              <w:sz w:val="28"/>
            </w:rPr>
          </w:rPrChange>
        </w:rPr>
        <w:fldChar w:fldCharType="separate"/>
      </w:r>
      <w:r w:rsidR="0071369A" w:rsidRPr="00DE314E">
        <w:rPr>
          <w:rFonts w:ascii="Times" w:hAnsi="Times"/>
          <w:i w:val="0"/>
          <w:noProof/>
          <w:color w:val="000000" w:themeColor="text1"/>
          <w:sz w:val="24"/>
          <w:szCs w:val="24"/>
          <w:rPrChange w:id="856" w:author="Александр Соколов" w:date="2020-06-04T23:32:00Z">
            <w:rPr>
              <w:rFonts w:ascii="Times" w:hAnsi="Times"/>
              <w:i w:val="0"/>
              <w:noProof/>
              <w:color w:val="000000" w:themeColor="text1"/>
              <w:sz w:val="28"/>
            </w:rPr>
          </w:rPrChange>
        </w:rPr>
        <w:t>6</w:t>
      </w:r>
      <w:r w:rsidRPr="00DE314E">
        <w:rPr>
          <w:rFonts w:ascii="Times" w:hAnsi="Times"/>
          <w:i w:val="0"/>
          <w:color w:val="000000" w:themeColor="text1"/>
          <w:sz w:val="24"/>
          <w:szCs w:val="24"/>
          <w:rPrChange w:id="857" w:author="Александр Соколов" w:date="2020-06-04T23:32:00Z">
            <w:rPr>
              <w:rFonts w:ascii="Times" w:hAnsi="Times"/>
              <w:i w:val="0"/>
              <w:color w:val="000000" w:themeColor="text1"/>
              <w:sz w:val="28"/>
            </w:rPr>
          </w:rPrChange>
        </w:rPr>
        <w:fldChar w:fldCharType="end"/>
      </w:r>
      <w:r w:rsidR="00111C70" w:rsidRPr="00DE314E">
        <w:rPr>
          <w:rFonts w:ascii="Times" w:hAnsi="Times"/>
          <w:i w:val="0"/>
          <w:color w:val="000000" w:themeColor="text1"/>
          <w:sz w:val="24"/>
          <w:szCs w:val="24"/>
          <w:lang w:val="en-US"/>
          <w:rPrChange w:id="858" w:author="Александр Соколов" w:date="2020-06-04T23:32:00Z">
            <w:rPr>
              <w:rFonts w:ascii="Times" w:hAnsi="Times"/>
              <w:i w:val="0"/>
              <w:color w:val="000000" w:themeColor="text1"/>
              <w:sz w:val="28"/>
              <w:lang w:val="en-US"/>
            </w:rPr>
          </w:rPrChange>
        </w:rPr>
        <w:t>.</w:t>
      </w:r>
      <w:r w:rsidRPr="00DE314E">
        <w:rPr>
          <w:rFonts w:ascii="Times" w:hAnsi="Times"/>
          <w:i w:val="0"/>
          <w:color w:val="000000" w:themeColor="text1"/>
          <w:sz w:val="24"/>
          <w:szCs w:val="24"/>
          <w:rPrChange w:id="859" w:author="Александр Соколов" w:date="2020-06-04T23:32:00Z">
            <w:rPr>
              <w:rFonts w:ascii="Times" w:hAnsi="Times"/>
              <w:i w:val="0"/>
              <w:color w:val="000000" w:themeColor="text1"/>
              <w:sz w:val="28"/>
            </w:rPr>
          </w:rPrChange>
        </w:rPr>
        <w:t xml:space="preserve"> Пример отчета</w:t>
      </w:r>
    </w:p>
    <w:p w14:paraId="2D9900A8" w14:textId="7A6E4A84" w:rsidR="00F5513B" w:rsidDel="00DE314E" w:rsidRDefault="00F5513B" w:rsidP="00F5513B">
      <w:pPr>
        <w:rPr>
          <w:del w:id="860" w:author="Александр Соколов" w:date="2020-06-04T23:32:00Z"/>
        </w:rPr>
      </w:pPr>
    </w:p>
    <w:p w14:paraId="61BAE9F2" w14:textId="6B9F377B" w:rsidR="00F5513B" w:rsidDel="004D1C1E" w:rsidRDefault="00F5513B">
      <w:pPr>
        <w:rPr>
          <w:del w:id="861" w:author="Александр Соколов" w:date="2020-06-04T23:33:00Z"/>
        </w:rPr>
      </w:pPr>
      <w:del w:id="862" w:author="Александр Соколов" w:date="2020-06-04T23:33:00Z">
        <w:r w:rsidDel="004D1C1E">
          <w:br w:type="page"/>
        </w:r>
      </w:del>
    </w:p>
    <w:p w14:paraId="5AADDC9A" w14:textId="77777777" w:rsidR="00B54E1E" w:rsidRDefault="00B54E1E" w:rsidP="00F5513B">
      <w:pPr>
        <w:pStyle w:val="1"/>
        <w:numPr>
          <w:ilvl w:val="0"/>
          <w:numId w:val="8"/>
        </w:numPr>
        <w:jc w:val="center"/>
      </w:pPr>
      <w:bookmarkStart w:id="863" w:name="_Toc42184751"/>
      <w:r>
        <w:t>Заключение</w:t>
      </w:r>
      <w:bookmarkEnd w:id="863"/>
    </w:p>
    <w:p w14:paraId="5AF4EB2B" w14:textId="77777777" w:rsidR="00F5513B" w:rsidRPr="00F5513B" w:rsidRDefault="00F5513B" w:rsidP="00F5513B">
      <w:pPr>
        <w:rPr>
          <w:lang w:val="en-US"/>
        </w:rPr>
      </w:pPr>
    </w:p>
    <w:p w14:paraId="00EEA7B1" w14:textId="77777777" w:rsidR="00F5513B" w:rsidRPr="00F5513B" w:rsidRDefault="00B54E1E" w:rsidP="00932FDB">
      <w:pPr>
        <w:spacing w:line="360" w:lineRule="auto"/>
        <w:ind w:firstLine="709"/>
        <w:jc w:val="both"/>
        <w:rPr>
          <w:sz w:val="28"/>
          <w:szCs w:val="28"/>
        </w:rPr>
        <w:pPrChange w:id="864" w:author="Александр Соколов" w:date="2020-06-04T23:34:00Z">
          <w:pPr>
            <w:spacing w:line="360" w:lineRule="auto"/>
            <w:ind w:firstLine="360"/>
            <w:jc w:val="both"/>
          </w:pPr>
        </w:pPrChange>
      </w:pPr>
      <w:r w:rsidRPr="00F5513B">
        <w:rPr>
          <w:sz w:val="28"/>
          <w:szCs w:val="28"/>
        </w:rPr>
        <w:t>В</w:t>
      </w:r>
      <w:r w:rsidR="00F5513B" w:rsidRPr="00F5513B">
        <w:rPr>
          <w:sz w:val="28"/>
          <w:szCs w:val="28"/>
        </w:rPr>
        <w:t xml:space="preserve"> данной работе были описаны принципы </w:t>
      </w:r>
      <w:proofErr w:type="spellStart"/>
      <w:r w:rsidR="00F5513B" w:rsidRPr="00F5513B">
        <w:rPr>
          <w:sz w:val="28"/>
          <w:szCs w:val="28"/>
        </w:rPr>
        <w:t>микросервисной</w:t>
      </w:r>
      <w:proofErr w:type="spellEnd"/>
      <w:r w:rsidR="00F5513B" w:rsidRPr="00F5513B">
        <w:rPr>
          <w:sz w:val="28"/>
          <w:szCs w:val="28"/>
        </w:rPr>
        <w:t xml:space="preserve"> архитектуры приложений, которые являются основой разработки ПО в современных реалиях. Приведена аргументация, в пользу в</w:t>
      </w:r>
      <w:bookmarkStart w:id="865" w:name="_GoBack"/>
      <w:bookmarkEnd w:id="865"/>
      <w:r w:rsidR="00F5513B" w:rsidRPr="00F5513B">
        <w:rPr>
          <w:sz w:val="28"/>
          <w:szCs w:val="28"/>
        </w:rPr>
        <w:t xml:space="preserve">ыбора фреймворка </w:t>
      </w:r>
      <w:r w:rsidR="00F5513B" w:rsidRPr="00F5513B">
        <w:rPr>
          <w:sz w:val="28"/>
          <w:szCs w:val="28"/>
          <w:lang w:val="en-US"/>
        </w:rPr>
        <w:t>Django</w:t>
      </w:r>
      <w:r w:rsidR="00F5513B" w:rsidRPr="00F5513B">
        <w:rPr>
          <w:sz w:val="28"/>
          <w:szCs w:val="28"/>
        </w:rPr>
        <w:t>.</w:t>
      </w:r>
    </w:p>
    <w:p w14:paraId="5EA3E753" w14:textId="3867073F" w:rsidR="00EB7215" w:rsidRPr="00F5513B" w:rsidRDefault="00F5513B" w:rsidP="00932FDB">
      <w:pPr>
        <w:spacing w:line="360" w:lineRule="auto"/>
        <w:ind w:firstLine="709"/>
        <w:jc w:val="both"/>
        <w:rPr>
          <w:szCs w:val="18"/>
        </w:rPr>
        <w:pPrChange w:id="866" w:author="Александр Соколов" w:date="2020-06-04T23:34:00Z">
          <w:pPr>
            <w:spacing w:line="360" w:lineRule="auto"/>
            <w:ind w:firstLine="360"/>
            <w:jc w:val="both"/>
          </w:pPr>
        </w:pPrChange>
      </w:pPr>
      <w:r w:rsidRPr="00F5513B">
        <w:rPr>
          <w:sz w:val="28"/>
          <w:szCs w:val="28"/>
        </w:rPr>
        <w:t>Было разработано приложение, автоматизирующее процесс создания отчетов.</w:t>
      </w:r>
      <w:ins w:id="867" w:author="Александр Соколов" w:date="2020-06-04T23:33:00Z">
        <w:r w:rsidR="00932FDB">
          <w:rPr>
            <w:sz w:val="28"/>
            <w:szCs w:val="28"/>
          </w:rPr>
          <w:t xml:space="preserve"> </w:t>
        </w:r>
      </w:ins>
      <w:del w:id="868" w:author="Александр Соколов" w:date="2020-06-04T23:33:00Z">
        <w:r w:rsidR="00EB7215" w:rsidDel="00932FDB">
          <w:br w:type="page"/>
        </w:r>
      </w:del>
    </w:p>
    <w:p w14:paraId="50EE3391" w14:textId="77777777" w:rsidR="007D3EDF" w:rsidRDefault="00EB7215" w:rsidP="00EB7215">
      <w:pPr>
        <w:pStyle w:val="1"/>
        <w:numPr>
          <w:ilvl w:val="0"/>
          <w:numId w:val="8"/>
        </w:numPr>
        <w:jc w:val="center"/>
      </w:pPr>
      <w:bookmarkStart w:id="869" w:name="_Toc42184752"/>
      <w:r>
        <w:t>Список литературы</w:t>
      </w:r>
      <w:bookmarkEnd w:id="869"/>
    </w:p>
    <w:p w14:paraId="5D3D33DD" w14:textId="77777777" w:rsidR="00EB7215" w:rsidRPr="00EB7215" w:rsidRDefault="00EB7215" w:rsidP="00EB7215"/>
    <w:p w14:paraId="0FFB9E99" w14:textId="77777777" w:rsidR="00EB7215" w:rsidRPr="00B54E1E" w:rsidRDefault="00EB7215" w:rsidP="00932FDB">
      <w:pPr>
        <w:pStyle w:val="a6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rPr>
          <w:sz w:val="28"/>
        </w:rPr>
        <w:pPrChange w:id="870" w:author="Александр Соколов" w:date="2020-06-04T23:35:00Z">
          <w:pPr>
            <w:pStyle w:val="a6"/>
            <w:numPr>
              <w:numId w:val="10"/>
            </w:numPr>
            <w:spacing w:line="360" w:lineRule="auto"/>
            <w:ind w:hanging="360"/>
          </w:pPr>
        </w:pPrChange>
      </w:pPr>
      <w:commentRangeStart w:id="871"/>
      <w:r w:rsidRPr="00B54E1E">
        <w:rPr>
          <w:sz w:val="28"/>
        </w:rPr>
        <w:t xml:space="preserve">Конференция ИМПОРТОЗАМЕЩЕНИЕ </w:t>
      </w:r>
      <w:commentRangeEnd w:id="871"/>
      <w:r w:rsidR="00932FDB">
        <w:rPr>
          <w:rStyle w:val="af3"/>
        </w:rPr>
        <w:commentReference w:id="871"/>
      </w:r>
      <w:r w:rsidRPr="00B54E1E">
        <w:rPr>
          <w:sz w:val="28"/>
        </w:rPr>
        <w:t xml:space="preserve">2020: РЕАЛЬНЫЙ ОПЫТ [Электронный ресурс] /. — Электрон. текстовые дан. — Режим доступа: </w:t>
      </w:r>
      <w:r w:rsidR="00BA3E54">
        <w:rPr>
          <w:rStyle w:val="a3"/>
          <w:sz w:val="28"/>
        </w:rPr>
        <w:fldChar w:fldCharType="begin"/>
      </w:r>
      <w:r w:rsidR="00BA3E54">
        <w:rPr>
          <w:rStyle w:val="a3"/>
          <w:sz w:val="28"/>
        </w:rPr>
        <w:instrText xml:space="preserve"> HYPERLINK "http://www.tadviser.ru/index.php/%D0%9A%D0%BE%D0%BD%D1%84%D0%B5%D1%80%D0%B5%D0%BD%D1%86%D0%B8%D1%8F:%D0%98%D0%BC%D0%BF%D0%BE%D1%80%D1%82%D0%BE%D0%B7%D0%B0%D0%BC%D0%B5%D1%89%D0%B5%D0%BD%D0%B8%D0%B5_2020:_%D1%80%D0%B5%D0%B0%D0%BB%D1%8C%D0%BD%D1%8B%D0%B9_%D0%BE%D0%BF%D1%8B%D1%82" </w:instrText>
      </w:r>
      <w:r w:rsidR="00BA3E54">
        <w:rPr>
          <w:rStyle w:val="a3"/>
          <w:sz w:val="28"/>
        </w:rPr>
        <w:fldChar w:fldCharType="separate"/>
      </w:r>
      <w:r w:rsidRPr="00B54E1E">
        <w:rPr>
          <w:rStyle w:val="a3"/>
          <w:sz w:val="28"/>
        </w:rPr>
        <w:t>http://www.tadviser.ru/index.php/%D0%9A%D0%BE%D0%BD%D1%84%D0%B5%D1%80%D0%B5%D0%BD%D1%86%D0%B8%D1%8F:%D0%98%D0%BC%D0%BF%D0%BE%D1%80%D1%82%D0%BE%D0%B7%D0%B0%D0%BC%D0%B5%D1%89%D0%B5%D0%BD%D0%B8%D0%B5_2020:_%D1%80%D0%B5%D0%B0%D0%BB%D1%8C%D0%BD%D1%8B%D0%B9_%D0%BE%D0%BF%D1%8B%D1%82</w:t>
      </w:r>
      <w:r w:rsidR="00BA3E54">
        <w:rPr>
          <w:rStyle w:val="a3"/>
          <w:sz w:val="28"/>
        </w:rPr>
        <w:fldChar w:fldCharType="end"/>
      </w:r>
    </w:p>
    <w:p w14:paraId="430009FB" w14:textId="77777777" w:rsidR="00EB7215" w:rsidRPr="00B54E1E" w:rsidRDefault="00EB7215" w:rsidP="00932FDB">
      <w:pPr>
        <w:pStyle w:val="a6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rPr>
          <w:sz w:val="28"/>
        </w:rPr>
        <w:pPrChange w:id="872" w:author="Александр Соколов" w:date="2020-06-04T23:35:00Z">
          <w:pPr>
            <w:pStyle w:val="a6"/>
            <w:numPr>
              <w:numId w:val="10"/>
            </w:numPr>
            <w:spacing w:line="360" w:lineRule="auto"/>
            <w:ind w:hanging="360"/>
          </w:pPr>
        </w:pPrChange>
      </w:pPr>
      <w:proofErr w:type="spellStart"/>
      <w:r w:rsidRPr="00B54E1E">
        <w:rPr>
          <w:sz w:val="28"/>
        </w:rPr>
        <w:t>Microservices</w:t>
      </w:r>
      <w:proofErr w:type="spellEnd"/>
      <w:r w:rsidRPr="00B54E1E">
        <w:rPr>
          <w:sz w:val="28"/>
        </w:rPr>
        <w:t xml:space="preserve"> [Электронный ресурс] /. — Электрон. текстовые дан. — Режим доступа: </w:t>
      </w:r>
      <w:r w:rsidR="00BA3E54">
        <w:rPr>
          <w:rStyle w:val="a3"/>
          <w:sz w:val="28"/>
        </w:rPr>
        <w:fldChar w:fldCharType="begin"/>
      </w:r>
      <w:r w:rsidR="00BA3E54">
        <w:rPr>
          <w:rStyle w:val="a3"/>
          <w:sz w:val="28"/>
        </w:rPr>
        <w:instrText xml:space="preserve"> HYPERLINK "https://en.wikipedia.org/wiki/Microservices" </w:instrText>
      </w:r>
      <w:r w:rsidR="00BA3E54">
        <w:rPr>
          <w:rStyle w:val="a3"/>
          <w:sz w:val="28"/>
        </w:rPr>
        <w:fldChar w:fldCharType="separate"/>
      </w:r>
      <w:r w:rsidRPr="00B54E1E">
        <w:rPr>
          <w:rStyle w:val="a3"/>
          <w:sz w:val="28"/>
        </w:rPr>
        <w:t>https://en.wikipedia.org/wiki/Microservices</w:t>
      </w:r>
      <w:r w:rsidR="00BA3E54">
        <w:rPr>
          <w:rStyle w:val="a3"/>
          <w:sz w:val="28"/>
        </w:rPr>
        <w:fldChar w:fldCharType="end"/>
      </w:r>
      <w:r w:rsidRPr="00B54E1E">
        <w:rPr>
          <w:sz w:val="28"/>
        </w:rPr>
        <w:t xml:space="preserve"> </w:t>
      </w:r>
    </w:p>
    <w:p w14:paraId="738BB713" w14:textId="77777777" w:rsidR="00EB7215" w:rsidRPr="00B54E1E" w:rsidRDefault="00EB7215" w:rsidP="00932FDB">
      <w:pPr>
        <w:pStyle w:val="a6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rPr>
          <w:sz w:val="28"/>
        </w:rPr>
        <w:pPrChange w:id="873" w:author="Александр Соколов" w:date="2020-06-04T23:35:00Z">
          <w:pPr>
            <w:pStyle w:val="a6"/>
            <w:numPr>
              <w:numId w:val="10"/>
            </w:numPr>
            <w:spacing w:line="360" w:lineRule="auto"/>
            <w:ind w:hanging="360"/>
          </w:pPr>
        </w:pPrChange>
      </w:pPr>
      <w:proofErr w:type="spellStart"/>
      <w:r w:rsidRPr="00B54E1E">
        <w:rPr>
          <w:sz w:val="28"/>
        </w:rPr>
        <w:t>Basics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of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the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Unix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Philosophy</w:t>
      </w:r>
      <w:proofErr w:type="spellEnd"/>
      <w:r w:rsidRPr="00B54E1E">
        <w:rPr>
          <w:sz w:val="28"/>
        </w:rPr>
        <w:t xml:space="preserve"> [Электронный ресурс] /. — Электрон. текстовые дан. — Режим доступа: http://www.catb.org/esr/writings/taoup/html/ch01s06.html</w:t>
      </w:r>
    </w:p>
    <w:p w14:paraId="51FB4C63" w14:textId="77777777" w:rsidR="00EB7215" w:rsidRPr="00B54E1E" w:rsidRDefault="00EB7215" w:rsidP="00932FDB">
      <w:pPr>
        <w:pStyle w:val="a6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rPr>
          <w:sz w:val="28"/>
        </w:rPr>
        <w:pPrChange w:id="874" w:author="Александр Соколов" w:date="2020-06-04T23:35:00Z">
          <w:pPr>
            <w:pStyle w:val="a6"/>
            <w:numPr>
              <w:numId w:val="10"/>
            </w:numPr>
            <w:spacing w:line="360" w:lineRule="auto"/>
            <w:ind w:hanging="360"/>
          </w:pPr>
        </w:pPrChange>
      </w:pPr>
      <w:proofErr w:type="spellStart"/>
      <w:r w:rsidRPr="00B54E1E">
        <w:rPr>
          <w:sz w:val="28"/>
        </w:rPr>
        <w:t>Docker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overview</w:t>
      </w:r>
      <w:proofErr w:type="spellEnd"/>
      <w:r w:rsidRPr="00B54E1E">
        <w:rPr>
          <w:sz w:val="28"/>
        </w:rPr>
        <w:t xml:space="preserve"> [Электронный ресурс] /. — Электрон. текстовые дан. — Режим доступа: https://docs.docker.com/get-started/overview/</w:t>
      </w:r>
    </w:p>
    <w:p w14:paraId="30AE4ECD" w14:textId="77777777" w:rsidR="00111C70" w:rsidRPr="00B54E1E" w:rsidRDefault="00111C70" w:rsidP="00932FDB">
      <w:pPr>
        <w:pStyle w:val="a6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rPr>
          <w:sz w:val="28"/>
        </w:rPr>
        <w:pPrChange w:id="875" w:author="Александр Соколов" w:date="2020-06-04T23:35:00Z">
          <w:pPr>
            <w:pStyle w:val="a6"/>
            <w:numPr>
              <w:numId w:val="10"/>
            </w:numPr>
            <w:spacing w:line="360" w:lineRule="auto"/>
            <w:ind w:hanging="360"/>
          </w:pPr>
        </w:pPrChange>
      </w:pPr>
      <w:proofErr w:type="spellStart"/>
      <w:r w:rsidRPr="00B54E1E">
        <w:rPr>
          <w:sz w:val="28"/>
        </w:rPr>
        <w:t>Continuous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Integration</w:t>
      </w:r>
      <w:proofErr w:type="spellEnd"/>
      <w:r w:rsidRPr="00B54E1E">
        <w:rPr>
          <w:sz w:val="28"/>
        </w:rPr>
        <w:t xml:space="preserve"> [Электронный ресурс] /. — Электрон. текстовые дан. — Режим доступа: http://wiki.c2.com/?ContinuousIntegration</w:t>
      </w:r>
    </w:p>
    <w:p w14:paraId="2A11EA56" w14:textId="77777777" w:rsidR="00111C70" w:rsidRPr="00B54E1E" w:rsidRDefault="00111C70" w:rsidP="00932FDB">
      <w:pPr>
        <w:pStyle w:val="a6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rPr>
          <w:sz w:val="28"/>
        </w:rPr>
        <w:pPrChange w:id="876" w:author="Александр Соколов" w:date="2020-06-04T23:35:00Z">
          <w:pPr>
            <w:pStyle w:val="a6"/>
            <w:numPr>
              <w:numId w:val="10"/>
            </w:numPr>
            <w:spacing w:line="360" w:lineRule="auto"/>
            <w:ind w:hanging="360"/>
          </w:pPr>
        </w:pPrChange>
      </w:pPr>
      <w:proofErr w:type="spellStart"/>
      <w:r w:rsidRPr="00B54E1E">
        <w:rPr>
          <w:sz w:val="28"/>
        </w:rPr>
        <w:t>Django</w:t>
      </w:r>
      <w:proofErr w:type="spellEnd"/>
      <w:r w:rsidRPr="00B54E1E">
        <w:rPr>
          <w:sz w:val="28"/>
        </w:rPr>
        <w:t xml:space="preserve"> [Электронный ресурс] /. — Электрон. текстовые дан. — Режим доступа: https://www.djangoproject.com/</w:t>
      </w:r>
    </w:p>
    <w:p w14:paraId="0C57B33F" w14:textId="77777777" w:rsidR="00111C70" w:rsidRPr="00B54E1E" w:rsidRDefault="00111C70" w:rsidP="00932FDB">
      <w:pPr>
        <w:pStyle w:val="a6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rPr>
          <w:sz w:val="28"/>
        </w:rPr>
        <w:pPrChange w:id="877" w:author="Александр Соколов" w:date="2020-06-04T23:35:00Z">
          <w:pPr>
            <w:pStyle w:val="a6"/>
            <w:numPr>
              <w:numId w:val="10"/>
            </w:numPr>
            <w:spacing w:line="360" w:lineRule="auto"/>
            <w:ind w:hanging="360"/>
          </w:pPr>
        </w:pPrChange>
      </w:pPr>
      <w:proofErr w:type="spellStart"/>
      <w:r w:rsidRPr="00B54E1E">
        <w:rPr>
          <w:sz w:val="28"/>
        </w:rPr>
        <w:t>Welcome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to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Flask’s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documentation</w:t>
      </w:r>
      <w:proofErr w:type="spellEnd"/>
      <w:r w:rsidRPr="00B54E1E">
        <w:rPr>
          <w:sz w:val="28"/>
        </w:rPr>
        <w:t xml:space="preserve"> [Электронный ресурс] /. — Электрон. текстовые дан. — Режим доступа: https://flask.palletsprojects.com/en/1.1.x/</w:t>
      </w:r>
    </w:p>
    <w:p w14:paraId="1B842EBD" w14:textId="77777777" w:rsidR="00111C70" w:rsidRPr="00B54E1E" w:rsidRDefault="00111C70" w:rsidP="00932FDB">
      <w:pPr>
        <w:pStyle w:val="a6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rPr>
          <w:sz w:val="28"/>
        </w:rPr>
        <w:pPrChange w:id="878" w:author="Александр Соколов" w:date="2020-06-04T23:35:00Z">
          <w:pPr>
            <w:pStyle w:val="a6"/>
            <w:numPr>
              <w:numId w:val="10"/>
            </w:numPr>
            <w:spacing w:line="360" w:lineRule="auto"/>
            <w:ind w:hanging="360"/>
          </w:pPr>
        </w:pPrChange>
      </w:pPr>
      <w:proofErr w:type="spellStart"/>
      <w:r w:rsidRPr="00B54E1E">
        <w:rPr>
          <w:sz w:val="28"/>
        </w:rPr>
        <w:t>Tornado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is</w:t>
      </w:r>
      <w:proofErr w:type="spellEnd"/>
      <w:r w:rsidRPr="00B54E1E">
        <w:rPr>
          <w:sz w:val="28"/>
        </w:rPr>
        <w:t xml:space="preserve"> a </w:t>
      </w:r>
      <w:proofErr w:type="spellStart"/>
      <w:r w:rsidRPr="00B54E1E">
        <w:rPr>
          <w:sz w:val="28"/>
        </w:rPr>
        <w:t>Python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web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framework</w:t>
      </w:r>
      <w:proofErr w:type="spellEnd"/>
      <w:r w:rsidRPr="00B54E1E">
        <w:rPr>
          <w:sz w:val="28"/>
        </w:rPr>
        <w:t xml:space="preserve"> [Электронный ресурс] /. — Электрон. текстовые дан. — Режим доступа: https://github.com/tornadoweb/tornado</w:t>
      </w:r>
    </w:p>
    <w:p w14:paraId="3901BAA3" w14:textId="77777777" w:rsidR="00111C70" w:rsidRPr="00B54E1E" w:rsidRDefault="00111C70" w:rsidP="00932FDB">
      <w:pPr>
        <w:pStyle w:val="a6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rPr>
          <w:sz w:val="28"/>
        </w:rPr>
        <w:pPrChange w:id="879" w:author="Александр Соколов" w:date="2020-06-04T23:35:00Z">
          <w:pPr>
            <w:pStyle w:val="a6"/>
            <w:numPr>
              <w:numId w:val="10"/>
            </w:numPr>
            <w:spacing w:line="360" w:lineRule="auto"/>
            <w:ind w:hanging="360"/>
          </w:pPr>
        </w:pPrChange>
      </w:pPr>
      <w:proofErr w:type="spellStart"/>
      <w:r w:rsidRPr="00B54E1E">
        <w:rPr>
          <w:sz w:val="28"/>
        </w:rPr>
        <w:t>Ubuntu</w:t>
      </w:r>
      <w:proofErr w:type="spellEnd"/>
      <w:r w:rsidRPr="00B54E1E">
        <w:rPr>
          <w:sz w:val="28"/>
        </w:rPr>
        <w:t xml:space="preserve"> 18.04.4 LTS (</w:t>
      </w:r>
      <w:proofErr w:type="spellStart"/>
      <w:r w:rsidRPr="00B54E1E">
        <w:rPr>
          <w:sz w:val="28"/>
        </w:rPr>
        <w:t>Bionic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Beaver</w:t>
      </w:r>
      <w:proofErr w:type="spellEnd"/>
      <w:r w:rsidRPr="00B54E1E">
        <w:rPr>
          <w:sz w:val="28"/>
        </w:rPr>
        <w:t>) [Электронный ресурс] /. — Электрон. текстовые дан. — Режим доступа: https://releases.ubuntu.com/18.04.4/</w:t>
      </w:r>
    </w:p>
    <w:p w14:paraId="1261DEFA" w14:textId="77777777" w:rsidR="00111C70" w:rsidRPr="00B54E1E" w:rsidRDefault="00111C70" w:rsidP="00932FDB">
      <w:pPr>
        <w:pStyle w:val="a6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rPr>
          <w:sz w:val="28"/>
        </w:rPr>
        <w:pPrChange w:id="880" w:author="Александр Соколов" w:date="2020-06-04T23:35:00Z">
          <w:pPr>
            <w:pStyle w:val="a6"/>
            <w:numPr>
              <w:numId w:val="10"/>
            </w:numPr>
            <w:spacing w:line="360" w:lineRule="auto"/>
            <w:ind w:hanging="360"/>
          </w:pPr>
        </w:pPrChange>
      </w:pPr>
      <w:proofErr w:type="spellStart"/>
      <w:r w:rsidRPr="00B54E1E">
        <w:rPr>
          <w:sz w:val="28"/>
        </w:rPr>
        <w:t>Ubuntu</w:t>
      </w:r>
      <w:proofErr w:type="spellEnd"/>
      <w:r w:rsidRPr="00B54E1E">
        <w:rPr>
          <w:sz w:val="28"/>
        </w:rPr>
        <w:t xml:space="preserve"> 20.04 LTS (</w:t>
      </w:r>
      <w:proofErr w:type="spellStart"/>
      <w:r w:rsidRPr="00B54E1E">
        <w:rPr>
          <w:sz w:val="28"/>
        </w:rPr>
        <w:t>Focal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Fossa</w:t>
      </w:r>
      <w:proofErr w:type="spellEnd"/>
      <w:r w:rsidRPr="00B54E1E">
        <w:rPr>
          <w:sz w:val="28"/>
        </w:rPr>
        <w:t>) [Электронный ресурс] /. — Электрон. текстовые дан. — Режим доступа: https://releases.ubuntu.com/20.04/</w:t>
      </w:r>
    </w:p>
    <w:p w14:paraId="4FB3D58A" w14:textId="77777777" w:rsidR="00111C70" w:rsidRPr="00B54E1E" w:rsidRDefault="00111C70" w:rsidP="00932FDB">
      <w:pPr>
        <w:pStyle w:val="a6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rPr>
          <w:sz w:val="28"/>
        </w:rPr>
        <w:pPrChange w:id="881" w:author="Александр Соколов" w:date="2020-06-04T23:35:00Z">
          <w:pPr>
            <w:pStyle w:val="a6"/>
            <w:numPr>
              <w:numId w:val="10"/>
            </w:numPr>
            <w:spacing w:line="360" w:lineRule="auto"/>
            <w:ind w:hanging="360"/>
          </w:pPr>
        </w:pPrChange>
      </w:pPr>
      <w:r w:rsidRPr="00B54E1E">
        <w:rPr>
          <w:sz w:val="28"/>
        </w:rPr>
        <w:t xml:space="preserve">CentOS-8 (1911) </w:t>
      </w:r>
      <w:proofErr w:type="spellStart"/>
      <w:r w:rsidRPr="00B54E1E">
        <w:rPr>
          <w:sz w:val="28"/>
        </w:rPr>
        <w:t>Release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Notes</w:t>
      </w:r>
      <w:proofErr w:type="spellEnd"/>
      <w:r w:rsidRPr="00B54E1E">
        <w:rPr>
          <w:sz w:val="28"/>
        </w:rPr>
        <w:t xml:space="preserve"> [Электронный ресурс] /. — Электрон. текстовые дан. — Режим доступа: https://wiki.centos.org/action/show/Manuals/ReleaseNotes/CentOS8.1911?action=show&amp;redirect=Manuals%2FReleaseNotes%2FCentOSLinux8</w:t>
      </w:r>
    </w:p>
    <w:p w14:paraId="4113FC3B" w14:textId="77777777" w:rsidR="00111C70" w:rsidRPr="00B54E1E" w:rsidRDefault="00111C70" w:rsidP="00932FDB">
      <w:pPr>
        <w:pStyle w:val="a6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rPr>
          <w:sz w:val="28"/>
        </w:rPr>
        <w:pPrChange w:id="882" w:author="Александр Соколов" w:date="2020-06-04T23:35:00Z">
          <w:pPr>
            <w:pStyle w:val="a6"/>
            <w:numPr>
              <w:numId w:val="10"/>
            </w:numPr>
            <w:spacing w:line="360" w:lineRule="auto"/>
            <w:ind w:hanging="360"/>
          </w:pPr>
        </w:pPrChange>
      </w:pPr>
      <w:r w:rsidRPr="00B54E1E">
        <w:rPr>
          <w:sz w:val="28"/>
        </w:rPr>
        <w:t xml:space="preserve">Выпущен </w:t>
      </w:r>
      <w:proofErr w:type="spellStart"/>
      <w:r w:rsidRPr="00B54E1E">
        <w:rPr>
          <w:sz w:val="28"/>
        </w:rPr>
        <w:t>Debian</w:t>
      </w:r>
      <w:proofErr w:type="spellEnd"/>
      <w:r w:rsidRPr="00B54E1E">
        <w:rPr>
          <w:sz w:val="28"/>
        </w:rPr>
        <w:t xml:space="preserve"> 10 "</w:t>
      </w:r>
      <w:proofErr w:type="spellStart"/>
      <w:r w:rsidRPr="00B54E1E">
        <w:rPr>
          <w:sz w:val="28"/>
        </w:rPr>
        <w:t>buster</w:t>
      </w:r>
      <w:proofErr w:type="spellEnd"/>
      <w:r w:rsidRPr="00B54E1E">
        <w:rPr>
          <w:sz w:val="28"/>
        </w:rPr>
        <w:t>" [Электронный ресурс] /. — Электрон. текстовые дан. — Режим доступа: https://www.debian.org/News/2019/20190706.ru.html</w:t>
      </w:r>
    </w:p>
    <w:p w14:paraId="36C028E5" w14:textId="77777777" w:rsidR="00111C70" w:rsidRPr="00B54E1E" w:rsidRDefault="00111C70" w:rsidP="00932FDB">
      <w:pPr>
        <w:pStyle w:val="a6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rPr>
          <w:sz w:val="28"/>
        </w:rPr>
        <w:pPrChange w:id="883" w:author="Александр Соколов" w:date="2020-06-04T23:35:00Z">
          <w:pPr>
            <w:pStyle w:val="a6"/>
            <w:numPr>
              <w:numId w:val="10"/>
            </w:numPr>
            <w:spacing w:line="360" w:lineRule="auto"/>
            <w:ind w:hanging="360"/>
          </w:pPr>
        </w:pPrChange>
      </w:pPr>
      <w:proofErr w:type="spellStart"/>
      <w:r w:rsidRPr="00B54E1E">
        <w:rPr>
          <w:sz w:val="28"/>
        </w:rPr>
        <w:t>Python</w:t>
      </w:r>
      <w:proofErr w:type="spellEnd"/>
      <w:r w:rsidRPr="00B54E1E">
        <w:rPr>
          <w:sz w:val="28"/>
        </w:rPr>
        <w:t xml:space="preserve"> - </w:t>
      </w:r>
      <w:proofErr w:type="spellStart"/>
      <w:r w:rsidRPr="00B54E1E">
        <w:rPr>
          <w:sz w:val="28"/>
        </w:rPr>
        <w:t>Docker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Hub</w:t>
      </w:r>
      <w:proofErr w:type="spellEnd"/>
      <w:r w:rsidRPr="00B54E1E">
        <w:rPr>
          <w:sz w:val="28"/>
        </w:rPr>
        <w:t xml:space="preserve"> [Электронный ресурс] /. — Электрон. текстовые дан. — Режим доступа: https://hub.docker.com/_/python</w:t>
      </w:r>
    </w:p>
    <w:p w14:paraId="04ED9B48" w14:textId="77777777" w:rsidR="00B54E1E" w:rsidRPr="00B54E1E" w:rsidRDefault="00B54E1E" w:rsidP="00932FDB">
      <w:pPr>
        <w:pStyle w:val="a6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rPr>
          <w:sz w:val="28"/>
        </w:rPr>
        <w:pPrChange w:id="884" w:author="Александр Соколов" w:date="2020-06-04T23:35:00Z">
          <w:pPr>
            <w:pStyle w:val="a6"/>
            <w:numPr>
              <w:numId w:val="10"/>
            </w:numPr>
            <w:spacing w:line="360" w:lineRule="auto"/>
            <w:ind w:hanging="360"/>
          </w:pPr>
        </w:pPrChange>
      </w:pPr>
      <w:r w:rsidRPr="00B54E1E">
        <w:rPr>
          <w:sz w:val="28"/>
        </w:rPr>
        <w:t>python:3.8-slim-buster [Электронный ресурс] /. — Электрон. текстовые дан. — Режим доступа: https://hub.docker.com/layers/python/library/python/3.8-slim-buster/images/sha256-527bd4f643ae1885abeaa483cc675e2cee5b958612012d60ec10455ac5405270?context=explore</w:t>
      </w:r>
    </w:p>
    <w:p w14:paraId="2A6AD493" w14:textId="77777777" w:rsidR="00B54E1E" w:rsidRPr="009E6857" w:rsidRDefault="00B54E1E" w:rsidP="00932FDB">
      <w:pPr>
        <w:pStyle w:val="a6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rPr>
          <w:sz w:val="28"/>
          <w:lang w:val="en-US"/>
        </w:rPr>
        <w:pPrChange w:id="885" w:author="Александр Соколов" w:date="2020-06-04T23:35:00Z">
          <w:pPr>
            <w:pStyle w:val="a6"/>
            <w:numPr>
              <w:numId w:val="10"/>
            </w:numPr>
            <w:spacing w:line="360" w:lineRule="auto"/>
            <w:ind w:hanging="360"/>
          </w:pPr>
        </w:pPrChange>
      </w:pPr>
      <w:r w:rsidRPr="009E6857">
        <w:rPr>
          <w:sz w:val="28"/>
          <w:lang w:val="en-US"/>
        </w:rPr>
        <w:t>Docker Hub is the world's easiest way to create, manage, and deliver your teams' container applications [</w:t>
      </w:r>
      <w:r w:rsidRPr="00B54E1E">
        <w:rPr>
          <w:sz w:val="28"/>
        </w:rPr>
        <w:t>Электронный</w:t>
      </w:r>
      <w:r w:rsidRPr="009E6857">
        <w:rPr>
          <w:sz w:val="28"/>
          <w:lang w:val="en-US"/>
        </w:rPr>
        <w:t xml:space="preserve"> </w:t>
      </w:r>
      <w:r w:rsidRPr="00B54E1E">
        <w:rPr>
          <w:sz w:val="28"/>
        </w:rPr>
        <w:t>ресурс</w:t>
      </w:r>
      <w:r w:rsidRPr="009E6857">
        <w:rPr>
          <w:sz w:val="28"/>
          <w:lang w:val="en-US"/>
        </w:rPr>
        <w:t xml:space="preserve">] /. — </w:t>
      </w:r>
      <w:r w:rsidRPr="00B54E1E">
        <w:rPr>
          <w:sz w:val="28"/>
        </w:rPr>
        <w:t>Электрон</w:t>
      </w:r>
      <w:r w:rsidRPr="009E6857">
        <w:rPr>
          <w:sz w:val="28"/>
          <w:lang w:val="en-US"/>
        </w:rPr>
        <w:t xml:space="preserve">. </w:t>
      </w:r>
      <w:r w:rsidRPr="00B54E1E">
        <w:rPr>
          <w:sz w:val="28"/>
        </w:rPr>
        <w:t>текстовые</w:t>
      </w:r>
      <w:r w:rsidRPr="009E6857">
        <w:rPr>
          <w:sz w:val="28"/>
          <w:lang w:val="en-US"/>
        </w:rPr>
        <w:t xml:space="preserve"> </w:t>
      </w:r>
      <w:r w:rsidRPr="00B54E1E">
        <w:rPr>
          <w:sz w:val="28"/>
        </w:rPr>
        <w:t>дан</w:t>
      </w:r>
      <w:r w:rsidRPr="009E6857">
        <w:rPr>
          <w:sz w:val="28"/>
          <w:lang w:val="en-US"/>
        </w:rPr>
        <w:t xml:space="preserve">. — </w:t>
      </w:r>
      <w:r w:rsidRPr="00B54E1E">
        <w:rPr>
          <w:sz w:val="28"/>
        </w:rPr>
        <w:t>Режим</w:t>
      </w:r>
      <w:r w:rsidRPr="009E6857">
        <w:rPr>
          <w:sz w:val="28"/>
          <w:lang w:val="en-US"/>
        </w:rPr>
        <w:t xml:space="preserve"> </w:t>
      </w:r>
      <w:r w:rsidRPr="00B54E1E">
        <w:rPr>
          <w:sz w:val="28"/>
        </w:rPr>
        <w:t>доступа</w:t>
      </w:r>
      <w:r w:rsidRPr="009E6857">
        <w:rPr>
          <w:sz w:val="28"/>
          <w:lang w:val="en-US"/>
        </w:rPr>
        <w:t>: https://hub.docker.com/</w:t>
      </w:r>
    </w:p>
    <w:p w14:paraId="5F69E6D0" w14:textId="77777777" w:rsidR="00B54E1E" w:rsidRPr="009E6857" w:rsidRDefault="00B54E1E" w:rsidP="00932FDB">
      <w:pPr>
        <w:pStyle w:val="a6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rPr>
          <w:sz w:val="28"/>
          <w:lang w:val="en-US"/>
        </w:rPr>
        <w:pPrChange w:id="886" w:author="Александр Соколов" w:date="2020-06-04T23:35:00Z">
          <w:pPr>
            <w:pStyle w:val="a6"/>
            <w:numPr>
              <w:numId w:val="10"/>
            </w:numPr>
            <w:spacing w:line="360" w:lineRule="auto"/>
            <w:ind w:hanging="360"/>
          </w:pPr>
        </w:pPrChange>
      </w:pPr>
      <w:r w:rsidRPr="009E6857">
        <w:rPr>
          <w:sz w:val="28"/>
          <w:lang w:val="en-US"/>
        </w:rPr>
        <w:t>Automate GitLab via a simple and powerful API [</w:t>
      </w:r>
      <w:r w:rsidRPr="00B54E1E">
        <w:rPr>
          <w:sz w:val="28"/>
        </w:rPr>
        <w:t>Электронный</w:t>
      </w:r>
      <w:r w:rsidRPr="009E6857">
        <w:rPr>
          <w:sz w:val="28"/>
          <w:lang w:val="en-US"/>
        </w:rPr>
        <w:t xml:space="preserve"> </w:t>
      </w:r>
      <w:r w:rsidRPr="00B54E1E">
        <w:rPr>
          <w:sz w:val="28"/>
        </w:rPr>
        <w:t>ресурс</w:t>
      </w:r>
      <w:r w:rsidRPr="009E6857">
        <w:rPr>
          <w:sz w:val="28"/>
          <w:lang w:val="en-US"/>
        </w:rPr>
        <w:t xml:space="preserve">] /. — </w:t>
      </w:r>
      <w:r w:rsidRPr="00B54E1E">
        <w:rPr>
          <w:sz w:val="28"/>
        </w:rPr>
        <w:t>Электрон</w:t>
      </w:r>
      <w:r w:rsidRPr="009E6857">
        <w:rPr>
          <w:sz w:val="28"/>
          <w:lang w:val="en-US"/>
        </w:rPr>
        <w:t xml:space="preserve">. </w:t>
      </w:r>
      <w:r w:rsidRPr="00B54E1E">
        <w:rPr>
          <w:sz w:val="28"/>
        </w:rPr>
        <w:t>текстовые</w:t>
      </w:r>
      <w:r w:rsidRPr="009E6857">
        <w:rPr>
          <w:sz w:val="28"/>
          <w:lang w:val="en-US"/>
        </w:rPr>
        <w:t xml:space="preserve"> </w:t>
      </w:r>
      <w:r w:rsidRPr="00B54E1E">
        <w:rPr>
          <w:sz w:val="28"/>
        </w:rPr>
        <w:t>дан</w:t>
      </w:r>
      <w:r w:rsidRPr="009E6857">
        <w:rPr>
          <w:sz w:val="28"/>
          <w:lang w:val="en-US"/>
        </w:rPr>
        <w:t xml:space="preserve">. — </w:t>
      </w:r>
      <w:r w:rsidRPr="00B54E1E">
        <w:rPr>
          <w:sz w:val="28"/>
        </w:rPr>
        <w:t>Режим</w:t>
      </w:r>
      <w:r w:rsidRPr="009E6857">
        <w:rPr>
          <w:sz w:val="28"/>
          <w:lang w:val="en-US"/>
        </w:rPr>
        <w:t xml:space="preserve"> </w:t>
      </w:r>
      <w:r w:rsidRPr="00B54E1E">
        <w:rPr>
          <w:sz w:val="28"/>
        </w:rPr>
        <w:t>доступа</w:t>
      </w:r>
      <w:r w:rsidRPr="009E6857">
        <w:rPr>
          <w:sz w:val="28"/>
          <w:lang w:val="en-US"/>
        </w:rPr>
        <w:t>: https://docs.gitlab.com/ee/api/README.html</w:t>
      </w:r>
    </w:p>
    <w:p w14:paraId="7CC8AA7A" w14:textId="77777777" w:rsidR="00B54E1E" w:rsidRPr="00B54E1E" w:rsidRDefault="00B54E1E" w:rsidP="00932FDB">
      <w:pPr>
        <w:pStyle w:val="a6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rPr>
          <w:sz w:val="28"/>
        </w:rPr>
        <w:pPrChange w:id="887" w:author="Александр Соколов" w:date="2020-06-04T23:35:00Z">
          <w:pPr>
            <w:pStyle w:val="a6"/>
            <w:numPr>
              <w:numId w:val="10"/>
            </w:numPr>
            <w:spacing w:line="360" w:lineRule="auto"/>
            <w:ind w:hanging="360"/>
          </w:pPr>
        </w:pPrChange>
      </w:pPr>
      <w:proofErr w:type="spellStart"/>
      <w:r w:rsidRPr="00B54E1E">
        <w:rPr>
          <w:sz w:val="28"/>
        </w:rPr>
        <w:t>Python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wrapper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for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the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GitLab</w:t>
      </w:r>
      <w:proofErr w:type="spellEnd"/>
      <w:r w:rsidRPr="00B54E1E">
        <w:rPr>
          <w:sz w:val="28"/>
        </w:rPr>
        <w:t xml:space="preserve"> API [Электронный ресурс] /. — Электрон. текстовые дан. — Режим доступа: https://github.com/python-gitlab/python-gitlab</w:t>
      </w:r>
    </w:p>
    <w:p w14:paraId="39410042" w14:textId="77777777" w:rsidR="00B54E1E" w:rsidRPr="00B54E1E" w:rsidRDefault="00B54E1E" w:rsidP="00932FDB">
      <w:pPr>
        <w:pStyle w:val="a6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rPr>
          <w:sz w:val="28"/>
        </w:rPr>
        <w:pPrChange w:id="888" w:author="Александр Соколов" w:date="2020-06-04T23:35:00Z">
          <w:pPr>
            <w:pStyle w:val="a6"/>
            <w:numPr>
              <w:numId w:val="10"/>
            </w:numPr>
            <w:spacing w:line="360" w:lineRule="auto"/>
            <w:ind w:hanging="360"/>
          </w:pPr>
        </w:pPrChange>
      </w:pPr>
      <w:proofErr w:type="spellStart"/>
      <w:r w:rsidRPr="00B54E1E">
        <w:rPr>
          <w:sz w:val="28"/>
        </w:rPr>
        <w:t>Full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pytest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documentation</w:t>
      </w:r>
      <w:proofErr w:type="spellEnd"/>
      <w:r w:rsidRPr="00B54E1E">
        <w:rPr>
          <w:sz w:val="28"/>
        </w:rPr>
        <w:t xml:space="preserve"> [Электронный ресурс] /. — Электрон. текстовые дан. — Режим доступа: https://docs.pytest.org/en/latest/contents.html</w:t>
      </w:r>
    </w:p>
    <w:p w14:paraId="0DB3BA39" w14:textId="77777777" w:rsidR="00EB7215" w:rsidRPr="00B54E1E" w:rsidRDefault="00EB7215" w:rsidP="00B54E1E">
      <w:pPr>
        <w:rPr>
          <w:sz w:val="28"/>
        </w:rPr>
      </w:pPr>
    </w:p>
    <w:p w14:paraId="42FBD2CE" w14:textId="77777777" w:rsidR="00EB7215" w:rsidRPr="00B54E1E" w:rsidRDefault="00EB7215" w:rsidP="00EB7215"/>
    <w:p w14:paraId="51D30838" w14:textId="77777777" w:rsidR="00913D78" w:rsidRPr="00B54E1E" w:rsidRDefault="00913D78" w:rsidP="00913D78"/>
    <w:sectPr w:rsidR="00913D78" w:rsidRPr="00B54E1E" w:rsidSect="004F4180">
      <w:pgSz w:w="11900" w:h="16840"/>
      <w:pgMar w:top="1134" w:right="850" w:bottom="1134" w:left="1417" w:header="708" w:footer="708" w:gutter="0"/>
      <w:pgNumType w:start="2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Александр Соколов" w:date="2020-06-04T23:09:00Z" w:initials="АС">
    <w:p w14:paraId="5B2010FB" w14:textId="77777777" w:rsidR="00BA3E54" w:rsidRPr="006C4ABA" w:rsidRDefault="00BA3E54">
      <w:pPr>
        <w:pStyle w:val="af4"/>
      </w:pPr>
      <w:r>
        <w:rPr>
          <w:rStyle w:val="af3"/>
        </w:rPr>
        <w:annotationRef/>
      </w:r>
      <w:r>
        <w:t xml:space="preserve">Этот текст непонятен для настоящей КП, т.к. речь в работе должна идти не о рекламе </w:t>
      </w:r>
      <w:r>
        <w:rPr>
          <w:lang w:val="en-US"/>
        </w:rPr>
        <w:t>Django</w:t>
      </w:r>
    </w:p>
  </w:comment>
  <w:comment w:id="37" w:author="Александр Соколов" w:date="2020-06-04T23:14:00Z" w:initials="АС">
    <w:p w14:paraId="0BC7EBB0" w14:textId="0E2C014F" w:rsidR="00BA3E54" w:rsidRPr="00A71D88" w:rsidRDefault="00BA3E54">
      <w:pPr>
        <w:pStyle w:val="af4"/>
      </w:pPr>
      <w:r>
        <w:rPr>
          <w:rStyle w:val="af3"/>
        </w:rPr>
        <w:annotationRef/>
      </w:r>
      <w:r>
        <w:t>А ниже представлены 4</w:t>
      </w:r>
    </w:p>
  </w:comment>
  <w:comment w:id="663" w:author="Александр Соколов" w:date="2020-06-04T23:23:00Z" w:initials="АС">
    <w:p w14:paraId="677DED25" w14:textId="0E8A7046" w:rsidR="00DE314E" w:rsidRDefault="00DE314E">
      <w:pPr>
        <w:pStyle w:val="af4"/>
      </w:pPr>
      <w:r>
        <w:rPr>
          <w:rStyle w:val="af3"/>
        </w:rPr>
        <w:annotationRef/>
      </w:r>
      <w:r>
        <w:t>Нужно её представить в более компактном виде, горизонтально.</w:t>
      </w:r>
    </w:p>
  </w:comment>
  <w:comment w:id="871" w:author="Александр Соколов" w:date="2020-06-04T23:35:00Z" w:initials="АС">
    <w:p w14:paraId="1E306A5D" w14:textId="1745627B" w:rsidR="00932FDB" w:rsidRDefault="00932FDB">
      <w:pPr>
        <w:pStyle w:val="af4"/>
      </w:pPr>
      <w:r>
        <w:rPr>
          <w:rStyle w:val="af3"/>
        </w:rPr>
        <w:annotationRef/>
      </w:r>
      <w:r>
        <w:t>Просьба оформить согласно ГОСТ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2010FB" w15:done="0"/>
  <w15:commentEx w15:paraId="0BC7EBB0" w15:done="0"/>
  <w15:commentEx w15:paraId="677DED25" w15:done="0"/>
  <w15:commentEx w15:paraId="1E306A5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2010FB" w16cid:durableId="2283FDA7"/>
  <w16cid:commentId w16cid:paraId="0BC7EBB0" w16cid:durableId="2283FEDF"/>
  <w16cid:commentId w16cid:paraId="677DED25" w16cid:durableId="22840101"/>
  <w16cid:commentId w16cid:paraId="1E306A5D" w16cid:durableId="228403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D358D" w14:textId="77777777" w:rsidR="00BA3E54" w:rsidRDefault="00BA3E54" w:rsidP="004F4180">
      <w:r>
        <w:separator/>
      </w:r>
    </w:p>
  </w:endnote>
  <w:endnote w:type="continuationSeparator" w:id="0">
    <w:p w14:paraId="6CA1A93F" w14:textId="77777777" w:rsidR="00BA3E54" w:rsidRDefault="00BA3E54" w:rsidP="004F4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etBrains Mono">
    <w:altName w:val="Calibri"/>
    <w:charset w:val="00"/>
    <w:family w:val="modern"/>
    <w:pitch w:val="fixed"/>
    <w:sig w:usb0="80000227" w:usb1="00001801" w:usb2="00000000" w:usb3="00000000" w:csb0="00000097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B6CC7" w14:textId="77777777" w:rsidR="00BA3E54" w:rsidRDefault="00BA3E54" w:rsidP="009E6857">
    <w:pPr>
      <w:pStyle w:val="ad"/>
      <w:jc w:val="center"/>
    </w:pPr>
    <w:r>
      <w:fldChar w:fldCharType="begin"/>
    </w:r>
    <w:r>
      <w:instrText>PAGE   \* MERGEFORMAT</w:instrText>
    </w:r>
    <w:r>
      <w:fldChar w:fldCharType="separate"/>
    </w:r>
    <w:r w:rsidRPr="00F24B2A">
      <w:rPr>
        <w:noProof/>
        <w:lang w:val="ru-RU"/>
      </w:rPr>
      <w:t>13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D6907" w14:textId="77777777" w:rsidR="00BA3E54" w:rsidRDefault="00BA3E54" w:rsidP="009E6857">
    <w:pPr>
      <w:pStyle w:val="ad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5F4F1" w14:textId="77777777" w:rsidR="00BA3E54" w:rsidRDefault="00BA3E54" w:rsidP="004F4180">
      <w:r>
        <w:separator/>
      </w:r>
    </w:p>
  </w:footnote>
  <w:footnote w:type="continuationSeparator" w:id="0">
    <w:p w14:paraId="0B8B6693" w14:textId="77777777" w:rsidR="00BA3E54" w:rsidRDefault="00BA3E54" w:rsidP="004F41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40CF0"/>
    <w:multiLevelType w:val="multilevel"/>
    <w:tmpl w:val="8EFE4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C9D24AA"/>
    <w:multiLevelType w:val="hybridMultilevel"/>
    <w:tmpl w:val="AC82717C"/>
    <w:lvl w:ilvl="0" w:tplc="40CE7D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73272"/>
    <w:multiLevelType w:val="multilevel"/>
    <w:tmpl w:val="EAA4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A4983"/>
    <w:multiLevelType w:val="multilevel"/>
    <w:tmpl w:val="E0F80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Verdana" w:hAnsi="Verdana" w:hint="default"/>
        <w:color w:val="8A6D3B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86BC8"/>
    <w:multiLevelType w:val="multilevel"/>
    <w:tmpl w:val="49A6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135A4"/>
    <w:multiLevelType w:val="hybridMultilevel"/>
    <w:tmpl w:val="0BCA8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72EDE"/>
    <w:multiLevelType w:val="multilevel"/>
    <w:tmpl w:val="86BC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215707"/>
    <w:multiLevelType w:val="hybridMultilevel"/>
    <w:tmpl w:val="BDE46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65127"/>
    <w:multiLevelType w:val="hybridMultilevel"/>
    <w:tmpl w:val="0CA80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42DE5"/>
    <w:multiLevelType w:val="multilevel"/>
    <w:tmpl w:val="3614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Verdana" w:hAnsi="Verdana" w:hint="default"/>
        <w:color w:val="8A6D3B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EA5394"/>
    <w:multiLevelType w:val="hybridMultilevel"/>
    <w:tmpl w:val="1804AA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330C57"/>
    <w:multiLevelType w:val="hybridMultilevel"/>
    <w:tmpl w:val="288A816A"/>
    <w:lvl w:ilvl="0" w:tplc="40CE7D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803A1C"/>
    <w:multiLevelType w:val="hybridMultilevel"/>
    <w:tmpl w:val="01102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63BAD"/>
    <w:multiLevelType w:val="hybridMultilevel"/>
    <w:tmpl w:val="3DAC4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950663"/>
    <w:multiLevelType w:val="multilevel"/>
    <w:tmpl w:val="728E20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4"/>
  </w:num>
  <w:num w:numId="5">
    <w:abstractNumId w:val="7"/>
  </w:num>
  <w:num w:numId="6">
    <w:abstractNumId w:val="10"/>
  </w:num>
  <w:num w:numId="7">
    <w:abstractNumId w:val="12"/>
  </w:num>
  <w:num w:numId="8">
    <w:abstractNumId w:val="0"/>
  </w:num>
  <w:num w:numId="9">
    <w:abstractNumId w:val="8"/>
  </w:num>
  <w:num w:numId="10">
    <w:abstractNumId w:val="13"/>
  </w:num>
  <w:num w:numId="11">
    <w:abstractNumId w:val="5"/>
  </w:num>
  <w:num w:numId="12">
    <w:abstractNumId w:val="3"/>
  </w:num>
  <w:num w:numId="13">
    <w:abstractNumId w:val="11"/>
  </w:num>
  <w:num w:numId="14">
    <w:abstractNumId w:val="14"/>
  </w:num>
  <w:num w:numId="1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 Соколов">
    <w15:presenceInfo w15:providerId="Windows Live" w15:userId="8874f918b52946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trackRevision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9F"/>
    <w:rsid w:val="00055609"/>
    <w:rsid w:val="000A6C9D"/>
    <w:rsid w:val="0010636E"/>
    <w:rsid w:val="00111C70"/>
    <w:rsid w:val="001A6290"/>
    <w:rsid w:val="001B3A00"/>
    <w:rsid w:val="001C139C"/>
    <w:rsid w:val="001C699D"/>
    <w:rsid w:val="00374140"/>
    <w:rsid w:val="003777E2"/>
    <w:rsid w:val="0039179A"/>
    <w:rsid w:val="003A40D7"/>
    <w:rsid w:val="003F46BA"/>
    <w:rsid w:val="004B1C0F"/>
    <w:rsid w:val="004C6479"/>
    <w:rsid w:val="004C78FE"/>
    <w:rsid w:val="004D1C1E"/>
    <w:rsid w:val="004F4180"/>
    <w:rsid w:val="00517CA2"/>
    <w:rsid w:val="00551319"/>
    <w:rsid w:val="00553D0A"/>
    <w:rsid w:val="00556C34"/>
    <w:rsid w:val="0059606B"/>
    <w:rsid w:val="005C0F91"/>
    <w:rsid w:val="005C7F1C"/>
    <w:rsid w:val="005F1B72"/>
    <w:rsid w:val="00640A7C"/>
    <w:rsid w:val="00644B9F"/>
    <w:rsid w:val="00646934"/>
    <w:rsid w:val="00646CD3"/>
    <w:rsid w:val="00691FD6"/>
    <w:rsid w:val="006B1390"/>
    <w:rsid w:val="006B344D"/>
    <w:rsid w:val="006C4ABA"/>
    <w:rsid w:val="006E0A49"/>
    <w:rsid w:val="0071369A"/>
    <w:rsid w:val="007217A3"/>
    <w:rsid w:val="00760241"/>
    <w:rsid w:val="00795D12"/>
    <w:rsid w:val="007D17EB"/>
    <w:rsid w:val="007D3EDF"/>
    <w:rsid w:val="007D4F31"/>
    <w:rsid w:val="007E472F"/>
    <w:rsid w:val="007F0393"/>
    <w:rsid w:val="00884A2E"/>
    <w:rsid w:val="0089727C"/>
    <w:rsid w:val="008B22BF"/>
    <w:rsid w:val="00903AB1"/>
    <w:rsid w:val="00907DAB"/>
    <w:rsid w:val="00913D78"/>
    <w:rsid w:val="00932FDB"/>
    <w:rsid w:val="009E6857"/>
    <w:rsid w:val="009F2732"/>
    <w:rsid w:val="00A07248"/>
    <w:rsid w:val="00A233BC"/>
    <w:rsid w:val="00A24790"/>
    <w:rsid w:val="00A56EBF"/>
    <w:rsid w:val="00A648EC"/>
    <w:rsid w:val="00A71A32"/>
    <w:rsid w:val="00A71D88"/>
    <w:rsid w:val="00A8072F"/>
    <w:rsid w:val="00AA343B"/>
    <w:rsid w:val="00AE166C"/>
    <w:rsid w:val="00B47FA7"/>
    <w:rsid w:val="00B54E1E"/>
    <w:rsid w:val="00BA3E54"/>
    <w:rsid w:val="00C0188C"/>
    <w:rsid w:val="00C6368B"/>
    <w:rsid w:val="00CD58EA"/>
    <w:rsid w:val="00CE3974"/>
    <w:rsid w:val="00D01A88"/>
    <w:rsid w:val="00D2628D"/>
    <w:rsid w:val="00D41443"/>
    <w:rsid w:val="00D441E9"/>
    <w:rsid w:val="00DA45CF"/>
    <w:rsid w:val="00DE314E"/>
    <w:rsid w:val="00E0716C"/>
    <w:rsid w:val="00E300C2"/>
    <w:rsid w:val="00E409A3"/>
    <w:rsid w:val="00E867DD"/>
    <w:rsid w:val="00EA5991"/>
    <w:rsid w:val="00EB7215"/>
    <w:rsid w:val="00F1776E"/>
    <w:rsid w:val="00F33347"/>
    <w:rsid w:val="00F5513B"/>
    <w:rsid w:val="00FE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0ADD2"/>
  <w15:chartTrackingRefBased/>
  <w15:docId w15:val="{C39B9849-9EB0-D942-BDE1-ACA88207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4E1E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E166C"/>
    <w:pPr>
      <w:keepNext/>
      <w:keepLines/>
      <w:spacing w:before="240"/>
      <w:outlineLvl w:val="0"/>
    </w:pPr>
    <w:rPr>
      <w:rFonts w:ascii="Times" w:eastAsiaTheme="majorEastAsia" w:hAnsi="Times" w:cstheme="majorBidi"/>
      <w:b/>
      <w:color w:val="000000" w:themeColor="text1"/>
      <w:sz w:val="28"/>
      <w:szCs w:val="32"/>
    </w:rPr>
  </w:style>
  <w:style w:type="paragraph" w:styleId="3">
    <w:name w:val="heading 3"/>
    <w:basedOn w:val="a"/>
    <w:link w:val="30"/>
    <w:uiPriority w:val="9"/>
    <w:qFormat/>
    <w:rsid w:val="007D17E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693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179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179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9179A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39179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D17E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7D17EB"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sid w:val="00A24790"/>
    <w:rPr>
      <w:b/>
      <w:bCs/>
    </w:rPr>
  </w:style>
  <w:style w:type="character" w:styleId="HTML">
    <w:name w:val="HTML Code"/>
    <w:basedOn w:val="a0"/>
    <w:uiPriority w:val="99"/>
    <w:semiHidden/>
    <w:unhideWhenUsed/>
    <w:rsid w:val="00A2479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26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D262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4693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9">
    <w:name w:val="caption"/>
    <w:basedOn w:val="a"/>
    <w:next w:val="a"/>
    <w:uiPriority w:val="35"/>
    <w:unhideWhenUsed/>
    <w:qFormat/>
    <w:rsid w:val="0064693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E166C"/>
    <w:rPr>
      <w:rFonts w:ascii="Times" w:eastAsiaTheme="majorEastAsia" w:hAnsi="Times" w:cstheme="majorBidi"/>
      <w:b/>
      <w:color w:val="000000" w:themeColor="text1"/>
      <w:sz w:val="28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691FD6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91FD6"/>
    <w:pPr>
      <w:spacing w:before="120"/>
    </w:pPr>
    <w:rPr>
      <w:rFonts w:asciiTheme="minorHAnsi" w:hAnsi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691FD6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691FD6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91FD6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691FD6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91FD6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91FD6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91FD6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91FD6"/>
    <w:pPr>
      <w:ind w:left="1920"/>
    </w:pPr>
    <w:rPr>
      <w:rFonts w:asciiTheme="minorHAnsi" w:hAnsiTheme="minorHAnsi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A71A3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c">
    <w:name w:val="Верхний колонтитул Знак"/>
    <w:basedOn w:val="a0"/>
    <w:link w:val="ab"/>
    <w:uiPriority w:val="99"/>
    <w:rsid w:val="00A71A32"/>
    <w:rPr>
      <w:rFonts w:ascii="Times New Roman" w:eastAsia="Times New Roman" w:hAnsi="Times New Roman" w:cs="Times New Roman"/>
      <w:lang w:val="x-none" w:eastAsia="x-none"/>
    </w:rPr>
  </w:style>
  <w:style w:type="paragraph" w:styleId="ad">
    <w:name w:val="footer"/>
    <w:basedOn w:val="a"/>
    <w:link w:val="ae"/>
    <w:uiPriority w:val="99"/>
    <w:unhideWhenUsed/>
    <w:rsid w:val="00A71A3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e">
    <w:name w:val="Нижний колонтитул Знак"/>
    <w:basedOn w:val="a0"/>
    <w:link w:val="ad"/>
    <w:uiPriority w:val="99"/>
    <w:rsid w:val="00A71A32"/>
    <w:rPr>
      <w:rFonts w:ascii="Times New Roman" w:eastAsia="Times New Roman" w:hAnsi="Times New Roman" w:cs="Times New Roman"/>
      <w:lang w:val="x-none" w:eastAsia="x-none"/>
    </w:rPr>
  </w:style>
  <w:style w:type="table" w:styleId="af">
    <w:name w:val="Table Grid"/>
    <w:basedOn w:val="a1"/>
    <w:uiPriority w:val="59"/>
    <w:rsid w:val="00A71A32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A71A32"/>
    <w:rPr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71369A"/>
    <w:rPr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1369A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styleId="af3">
    <w:name w:val="annotation reference"/>
    <w:basedOn w:val="a0"/>
    <w:uiPriority w:val="99"/>
    <w:semiHidden/>
    <w:unhideWhenUsed/>
    <w:rsid w:val="006C4ABA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C4ABA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6C4A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C4ABA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6C4AB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90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</w:divsChild>
    </w:div>
    <w:div w:id="7578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6/09/relationships/commentsIds" Target="commentsIds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3E10D238BB4A24FAEF67B5F5F5F6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4ABDEA-D99B-5543-9F30-7D94D3F76175}"/>
      </w:docPartPr>
      <w:docPartBody>
        <w:p w:rsidR="005E1448" w:rsidRDefault="0083473B" w:rsidP="0083473B">
          <w:pPr>
            <w:pStyle w:val="E3E10D238BB4A24FAEF67B5F5F5F60E3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977FC8B74C18484FBB4B3A039A1DF0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0900AF-5313-3A4C-A665-2AA8E8B01D0F}"/>
      </w:docPartPr>
      <w:docPartBody>
        <w:p w:rsidR="005E1448" w:rsidRDefault="0083473B" w:rsidP="0083473B">
          <w:pPr>
            <w:pStyle w:val="977FC8B74C18484FBB4B3A039A1DF0F1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0855C3941DD49D40AFCBC36A14D083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4D6274-47BF-9241-8463-A2E781218C09}"/>
      </w:docPartPr>
      <w:docPartBody>
        <w:p w:rsidR="005E1448" w:rsidRDefault="0083473B" w:rsidP="0083473B">
          <w:pPr>
            <w:pStyle w:val="0855C3941DD49D40AFCBC36A14D08349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02D42B807F876B4A8983AD8468EAB3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F124FC-45B8-5148-9D38-CF031017D670}"/>
      </w:docPartPr>
      <w:docPartBody>
        <w:p w:rsidR="005E1448" w:rsidRDefault="0083473B" w:rsidP="0083473B">
          <w:pPr>
            <w:pStyle w:val="02D42B807F876B4A8983AD8468EAB35A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406E59BE6279624DAD5F830159085F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46B062-DE7E-B740-A126-B610E0F755E6}"/>
      </w:docPartPr>
      <w:docPartBody>
        <w:p w:rsidR="005E1448" w:rsidRDefault="0083473B" w:rsidP="0083473B">
          <w:pPr>
            <w:pStyle w:val="406E59BE6279624DAD5F830159085FD3"/>
          </w:pPr>
          <w:r w:rsidRPr="00A5637A">
            <w:rPr>
              <w:rStyle w:val="a3"/>
            </w:rPr>
            <w:t>[Тема]</w:t>
          </w:r>
        </w:p>
      </w:docPartBody>
    </w:docPart>
    <w:docPart>
      <w:docPartPr>
        <w:name w:val="6C374B367A7EF740ACBA8C44197C18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F81F9F-F4E1-FE44-A5BE-617C81DBD017}"/>
      </w:docPartPr>
      <w:docPartBody>
        <w:p w:rsidR="005E1448" w:rsidRDefault="0083473B" w:rsidP="0083473B">
          <w:pPr>
            <w:pStyle w:val="6C374B367A7EF740ACBA8C44197C1808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8FFC927E6563254D9C12E621AC4E84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E5D232-FA26-BD40-B84A-2A29DB9A4A91}"/>
      </w:docPartPr>
      <w:docPartBody>
        <w:p w:rsidR="005E1448" w:rsidRDefault="0083473B" w:rsidP="0083473B">
          <w:pPr>
            <w:pStyle w:val="8FFC927E6563254D9C12E621AC4E84BE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D848BA8873DA0946B7EBD283832F0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CC7944-E008-B541-8C69-0DE373725B69}"/>
      </w:docPartPr>
      <w:docPartBody>
        <w:p w:rsidR="005E1448" w:rsidRDefault="0083473B" w:rsidP="0083473B">
          <w:pPr>
            <w:pStyle w:val="D848BA8873DA0946B7EBD283832F0C9A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DA9A36F3CBAE1A4F8E6EDF64D6066E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AAB9DF-7481-BE4E-BD64-B1DAFB1B39B4}"/>
      </w:docPartPr>
      <w:docPartBody>
        <w:p w:rsidR="005E1448" w:rsidRDefault="0083473B" w:rsidP="0083473B">
          <w:pPr>
            <w:pStyle w:val="DA9A36F3CBAE1A4F8E6EDF64D6066E90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E816CED50182664FAE5D1BD96ECC7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8E627C-0790-AF41-BB40-1951481DBB86}"/>
      </w:docPartPr>
      <w:docPartBody>
        <w:p w:rsidR="005E1448" w:rsidRDefault="0083473B" w:rsidP="0083473B">
          <w:pPr>
            <w:pStyle w:val="E816CED50182664FAE5D1BD96ECC7912"/>
          </w:pPr>
          <w:r w:rsidRPr="00DA3FDB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etBrains Mono">
    <w:altName w:val="Calibri"/>
    <w:charset w:val="00"/>
    <w:family w:val="modern"/>
    <w:pitch w:val="fixed"/>
    <w:sig w:usb0="80000227" w:usb1="00001801" w:usb2="00000000" w:usb3="00000000" w:csb0="00000097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3B"/>
    <w:rsid w:val="001B0EE4"/>
    <w:rsid w:val="005E1448"/>
    <w:rsid w:val="00662DC4"/>
    <w:rsid w:val="0083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0EE4"/>
    <w:rPr>
      <w:color w:val="808080"/>
    </w:rPr>
  </w:style>
  <w:style w:type="paragraph" w:customStyle="1" w:styleId="3A2515D4072C7D47A540821230A11009">
    <w:name w:val="3A2515D4072C7D47A540821230A11009"/>
    <w:rsid w:val="0083473B"/>
  </w:style>
  <w:style w:type="paragraph" w:customStyle="1" w:styleId="C0A3E8FB3A472D43A17D04797D4DEA01">
    <w:name w:val="C0A3E8FB3A472D43A17D04797D4DEA01"/>
    <w:rsid w:val="0083473B"/>
  </w:style>
  <w:style w:type="paragraph" w:customStyle="1" w:styleId="0CECD1E7E1327F4C885267E587262C60">
    <w:name w:val="0CECD1E7E1327F4C885267E587262C60"/>
    <w:rsid w:val="0083473B"/>
  </w:style>
  <w:style w:type="paragraph" w:customStyle="1" w:styleId="8DA76DB348A17A43A6FDBA95A3C3B1EE">
    <w:name w:val="8DA76DB348A17A43A6FDBA95A3C3B1EE"/>
    <w:rsid w:val="0083473B"/>
  </w:style>
  <w:style w:type="paragraph" w:customStyle="1" w:styleId="287E23E84C29664DBCB0425586A1F474">
    <w:name w:val="287E23E84C29664DBCB0425586A1F474"/>
    <w:rsid w:val="0083473B"/>
  </w:style>
  <w:style w:type="paragraph" w:customStyle="1" w:styleId="3427029F3EFAF548B5D4D444B8465B1B">
    <w:name w:val="3427029F3EFAF548B5D4D444B8465B1B"/>
    <w:rsid w:val="0083473B"/>
  </w:style>
  <w:style w:type="paragraph" w:customStyle="1" w:styleId="A5A61CBD0B2DEB4EA61FDF80C3A053B0">
    <w:name w:val="A5A61CBD0B2DEB4EA61FDF80C3A053B0"/>
    <w:rsid w:val="0083473B"/>
  </w:style>
  <w:style w:type="paragraph" w:customStyle="1" w:styleId="FD60D7AE96C1944A8641AA458ECE175A">
    <w:name w:val="FD60D7AE96C1944A8641AA458ECE175A"/>
    <w:rsid w:val="0083473B"/>
  </w:style>
  <w:style w:type="paragraph" w:customStyle="1" w:styleId="6370A35442C2A24E8A220526FCF04966">
    <w:name w:val="6370A35442C2A24E8A220526FCF04966"/>
    <w:rsid w:val="0083473B"/>
  </w:style>
  <w:style w:type="paragraph" w:customStyle="1" w:styleId="CF1B6232B253FF428A1DC89383A08438">
    <w:name w:val="CF1B6232B253FF428A1DC89383A08438"/>
    <w:rsid w:val="0083473B"/>
  </w:style>
  <w:style w:type="paragraph" w:customStyle="1" w:styleId="00209E7F70572648BFFEE30DCCB266BD">
    <w:name w:val="00209E7F70572648BFFEE30DCCB266BD"/>
    <w:rsid w:val="0083473B"/>
  </w:style>
  <w:style w:type="paragraph" w:customStyle="1" w:styleId="176CB736E432CA48BFD17E373A44BBB3">
    <w:name w:val="176CB736E432CA48BFD17E373A44BBB3"/>
    <w:rsid w:val="0083473B"/>
  </w:style>
  <w:style w:type="paragraph" w:customStyle="1" w:styleId="72A6EB628892D2479B86BC18FD4B1B69">
    <w:name w:val="72A6EB628892D2479B86BC18FD4B1B69"/>
    <w:rsid w:val="0083473B"/>
  </w:style>
  <w:style w:type="paragraph" w:customStyle="1" w:styleId="6909A9C1AF580E4A8767C7150EB31D42">
    <w:name w:val="6909A9C1AF580E4A8767C7150EB31D42"/>
    <w:rsid w:val="0083473B"/>
  </w:style>
  <w:style w:type="paragraph" w:customStyle="1" w:styleId="8E98B165A04C8A46A088877DDF24DD53">
    <w:name w:val="8E98B165A04C8A46A088877DDF24DD53"/>
    <w:rsid w:val="0083473B"/>
  </w:style>
  <w:style w:type="paragraph" w:customStyle="1" w:styleId="7B0FE74DDA11214AAF1373335AEB3CFD">
    <w:name w:val="7B0FE74DDA11214AAF1373335AEB3CFD"/>
    <w:rsid w:val="0083473B"/>
  </w:style>
  <w:style w:type="paragraph" w:customStyle="1" w:styleId="DAA0873C6FF0C3469880C6BC3A0CBF05">
    <w:name w:val="DAA0873C6FF0C3469880C6BC3A0CBF05"/>
    <w:rsid w:val="0083473B"/>
  </w:style>
  <w:style w:type="paragraph" w:customStyle="1" w:styleId="CF6CE2948083B949B60BF4E8DB9CF83E">
    <w:name w:val="CF6CE2948083B949B60BF4E8DB9CF83E"/>
    <w:rsid w:val="0083473B"/>
  </w:style>
  <w:style w:type="paragraph" w:customStyle="1" w:styleId="F0E7CA1C2E4DDE449F1EC52D0FC72E0C">
    <w:name w:val="F0E7CA1C2E4DDE449F1EC52D0FC72E0C"/>
    <w:rsid w:val="0083473B"/>
  </w:style>
  <w:style w:type="paragraph" w:customStyle="1" w:styleId="94F1D0DCC06FD241A08947077D043190">
    <w:name w:val="94F1D0DCC06FD241A08947077D043190"/>
    <w:rsid w:val="0083473B"/>
  </w:style>
  <w:style w:type="paragraph" w:customStyle="1" w:styleId="4FAD008C776CB14A9A7E33C6F2BCAA89">
    <w:name w:val="4FAD008C776CB14A9A7E33C6F2BCAA89"/>
    <w:rsid w:val="0083473B"/>
  </w:style>
  <w:style w:type="paragraph" w:customStyle="1" w:styleId="DD2164468178BE4B8739436E2429C63A">
    <w:name w:val="DD2164468178BE4B8739436E2429C63A"/>
    <w:rsid w:val="0083473B"/>
  </w:style>
  <w:style w:type="paragraph" w:customStyle="1" w:styleId="7003C1BDAB70C048ACCCC602DA99B8A2">
    <w:name w:val="7003C1BDAB70C048ACCCC602DA99B8A2"/>
    <w:rsid w:val="0083473B"/>
  </w:style>
  <w:style w:type="paragraph" w:customStyle="1" w:styleId="8CA6FFF8D1DC134FB7563943CA11536D">
    <w:name w:val="8CA6FFF8D1DC134FB7563943CA11536D"/>
    <w:rsid w:val="0083473B"/>
  </w:style>
  <w:style w:type="paragraph" w:customStyle="1" w:styleId="B0CFA1D53F15A04B8AFB965990F343CA">
    <w:name w:val="B0CFA1D53F15A04B8AFB965990F343CA"/>
    <w:rsid w:val="0083473B"/>
  </w:style>
  <w:style w:type="paragraph" w:customStyle="1" w:styleId="3A2C5601EA370A4FB3C4D63D5CA59AA7">
    <w:name w:val="3A2C5601EA370A4FB3C4D63D5CA59AA7"/>
    <w:rsid w:val="0083473B"/>
  </w:style>
  <w:style w:type="paragraph" w:customStyle="1" w:styleId="A97DEA091B0D6F49A1B8490FE41DF02B">
    <w:name w:val="A97DEA091B0D6F49A1B8490FE41DF02B"/>
    <w:rsid w:val="0083473B"/>
  </w:style>
  <w:style w:type="paragraph" w:customStyle="1" w:styleId="83C07145F0697D4497301D5250CD5CB2">
    <w:name w:val="83C07145F0697D4497301D5250CD5CB2"/>
    <w:rsid w:val="0083473B"/>
  </w:style>
  <w:style w:type="paragraph" w:customStyle="1" w:styleId="5E3CD349CC23AC458428314B66C8AEC8">
    <w:name w:val="5E3CD349CC23AC458428314B66C8AEC8"/>
    <w:rsid w:val="0083473B"/>
  </w:style>
  <w:style w:type="paragraph" w:customStyle="1" w:styleId="ED2323FC698C2D4BAA61A08AA88F9632">
    <w:name w:val="ED2323FC698C2D4BAA61A08AA88F9632"/>
    <w:rsid w:val="0083473B"/>
  </w:style>
  <w:style w:type="paragraph" w:customStyle="1" w:styleId="D6B159720D41814D8DE0D936EEA5A508">
    <w:name w:val="D6B159720D41814D8DE0D936EEA5A508"/>
    <w:rsid w:val="0083473B"/>
  </w:style>
  <w:style w:type="paragraph" w:customStyle="1" w:styleId="68822D0C4A0B9D49BF9619A52CB22302">
    <w:name w:val="68822D0C4A0B9D49BF9619A52CB22302"/>
    <w:rsid w:val="0083473B"/>
  </w:style>
  <w:style w:type="paragraph" w:customStyle="1" w:styleId="4700816ABF577147AEA1F13EA7D7F251">
    <w:name w:val="4700816ABF577147AEA1F13EA7D7F251"/>
    <w:rsid w:val="0083473B"/>
  </w:style>
  <w:style w:type="paragraph" w:customStyle="1" w:styleId="E3E10D238BB4A24FAEF67B5F5F5F60E3">
    <w:name w:val="E3E10D238BB4A24FAEF67B5F5F5F60E3"/>
    <w:rsid w:val="0083473B"/>
  </w:style>
  <w:style w:type="paragraph" w:customStyle="1" w:styleId="A45FA4324466454A9E02C6CE200C3C89">
    <w:name w:val="A45FA4324466454A9E02C6CE200C3C89"/>
    <w:rsid w:val="0083473B"/>
  </w:style>
  <w:style w:type="paragraph" w:customStyle="1" w:styleId="977FC8B74C18484FBB4B3A039A1DF0F1">
    <w:name w:val="977FC8B74C18484FBB4B3A039A1DF0F1"/>
    <w:rsid w:val="0083473B"/>
  </w:style>
  <w:style w:type="paragraph" w:customStyle="1" w:styleId="0855C3941DD49D40AFCBC36A14D08349">
    <w:name w:val="0855C3941DD49D40AFCBC36A14D08349"/>
    <w:rsid w:val="0083473B"/>
  </w:style>
  <w:style w:type="paragraph" w:customStyle="1" w:styleId="02D42B807F876B4A8983AD8468EAB35A">
    <w:name w:val="02D42B807F876B4A8983AD8468EAB35A"/>
    <w:rsid w:val="0083473B"/>
  </w:style>
  <w:style w:type="paragraph" w:customStyle="1" w:styleId="406E59BE6279624DAD5F830159085FD3">
    <w:name w:val="406E59BE6279624DAD5F830159085FD3"/>
    <w:rsid w:val="0083473B"/>
  </w:style>
  <w:style w:type="paragraph" w:customStyle="1" w:styleId="6C374B367A7EF740ACBA8C44197C1808">
    <w:name w:val="6C374B367A7EF740ACBA8C44197C1808"/>
    <w:rsid w:val="0083473B"/>
  </w:style>
  <w:style w:type="paragraph" w:customStyle="1" w:styleId="8FFC927E6563254D9C12E621AC4E84BE">
    <w:name w:val="8FFC927E6563254D9C12E621AC4E84BE"/>
    <w:rsid w:val="0083473B"/>
  </w:style>
  <w:style w:type="paragraph" w:customStyle="1" w:styleId="D848BA8873DA0946B7EBD283832F0C9A">
    <w:name w:val="D848BA8873DA0946B7EBD283832F0C9A"/>
    <w:rsid w:val="0083473B"/>
  </w:style>
  <w:style w:type="paragraph" w:customStyle="1" w:styleId="DA9A36F3CBAE1A4F8E6EDF64D6066E90">
    <w:name w:val="DA9A36F3CBAE1A4F8E6EDF64D6066E90"/>
    <w:rsid w:val="0083473B"/>
  </w:style>
  <w:style w:type="paragraph" w:customStyle="1" w:styleId="E816CED50182664FAE5D1BD96ECC7912">
    <w:name w:val="E816CED50182664FAE5D1BD96ECC7912"/>
    <w:rsid w:val="0083473B"/>
  </w:style>
  <w:style w:type="paragraph" w:customStyle="1" w:styleId="5BE9DD57EA7C52429A37BCEFE13925B1">
    <w:name w:val="5BE9DD57EA7C52429A37BCEFE13925B1"/>
    <w:rsid w:val="0083473B"/>
  </w:style>
  <w:style w:type="paragraph" w:customStyle="1" w:styleId="411FBDF09206ED47BDE902211CD0A432">
    <w:name w:val="411FBDF09206ED47BDE902211CD0A432"/>
    <w:rsid w:val="0083473B"/>
  </w:style>
  <w:style w:type="paragraph" w:customStyle="1" w:styleId="8487DEE88D8942DAA2BD36ED42FA22AE">
    <w:name w:val="8487DEE88D8942DAA2BD36ED42FA22AE"/>
    <w:rsid w:val="001B0EE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24B0A381-4BFF-4E4B-9ACA-EA070C407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16</Pages>
  <Words>4634</Words>
  <Characters>26419</Characters>
  <Application>Microsoft Office Word</Application>
  <DocSecurity>0</DocSecurity>
  <Lines>220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«Разработка подсистемы автоматической вёрстки отчетной документации о ходе научно-образовательной деятельности по различным направлениям</dc:subject>
  <dc:creator>Microsoft Office User</dc:creator>
  <cp:keywords/>
  <dc:description/>
  <cp:lastModifiedBy>Александр Соколов</cp:lastModifiedBy>
  <cp:revision>23</cp:revision>
  <cp:lastPrinted>2020-06-03T22:03:00Z</cp:lastPrinted>
  <dcterms:created xsi:type="dcterms:W3CDTF">2020-06-03T22:03:00Z</dcterms:created>
  <dcterms:modified xsi:type="dcterms:W3CDTF">2020-06-04T20:36:00Z</dcterms:modified>
</cp:coreProperties>
</file>