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417"/>
        <w:gridCol w:w="8435"/>
      </w:tblGrid>
      <w:tr w:rsidR="002E0B23" w:rsidRPr="00D57C5A" w:rsidTr="00A97FFB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0B23" w:rsidRPr="00D57C5A" w:rsidRDefault="002E0B23" w:rsidP="00A97F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0B23" w:rsidRPr="00D57C5A" w:rsidRDefault="002E0B23" w:rsidP="00A9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Министерство образования и науки Российской Федерации</w:t>
            </w:r>
          </w:p>
          <w:p w:rsidR="002E0B23" w:rsidRPr="00D57C5A" w:rsidRDefault="002E0B23" w:rsidP="00A9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2E0B23" w:rsidRPr="00D57C5A" w:rsidRDefault="002E0B23" w:rsidP="00A9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высшего образования</w:t>
            </w:r>
          </w:p>
          <w:p w:rsidR="002E0B23" w:rsidRPr="00D57C5A" w:rsidRDefault="002E0B23" w:rsidP="00A97F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«Московский государственный технический университет</w:t>
            </w:r>
          </w:p>
          <w:p w:rsidR="002E0B23" w:rsidRPr="00D57C5A" w:rsidRDefault="002E0B23" w:rsidP="00A97F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имени Н.Э. Баумана</w:t>
            </w:r>
          </w:p>
          <w:p w:rsidR="002E0B23" w:rsidRPr="00D57C5A" w:rsidRDefault="002E0B23" w:rsidP="00A9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(национальный исследовательский университет)»</w:t>
            </w:r>
          </w:p>
          <w:p w:rsidR="002E0B23" w:rsidRPr="00D57C5A" w:rsidRDefault="002E0B23" w:rsidP="00A9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D57C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:rsidR="002E0B23" w:rsidRPr="00D57C5A" w:rsidRDefault="002E0B23" w:rsidP="002E0B23">
      <w:pPr>
        <w:pBdr>
          <w:top w:val="nil"/>
          <w:left w:val="nil"/>
          <w:bottom w:val="thinThickSmallGap" w:sz="24" w:space="1" w:color="00000A"/>
          <w:right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ФАКУЛЬТЕТ </w:t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  <w:t>Робототехники и комплексной автоматизации</w:t>
      </w: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</w:t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  <w:t>Системы автоматизированного проектирования (РК-6)</w:t>
      </w: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</w:pPr>
      <w:r w:rsidRPr="00D57C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>ОТЧЕТ О ВЫПОЛНЕНИИ ЛАБОРАТОРНОЙ РАБОТЫ</w:t>
      </w: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Ошкина Елена Владимировна</w:t>
      </w: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РК6-32М</w:t>
      </w: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Тип задания</w:t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лабораторная работа</w:t>
      </w: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Тема лабораторной работы</w:t>
      </w:r>
      <w:r w:rsidRPr="00D57C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F54B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Графовые модели</w:t>
      </w:r>
    </w:p>
    <w:p w:rsidR="002E0B23" w:rsidRPr="00D57C5A" w:rsidRDefault="002E0B23" w:rsidP="00D57C5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Студент</w:t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US"/>
        </w:rPr>
        <w:t>_________________</w:t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  ___</w:t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US"/>
        </w:rPr>
        <w:t xml:space="preserve">Ошкина Е.В. </w:t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_____</w:t>
      </w:r>
    </w:p>
    <w:p w:rsidR="002E0B23" w:rsidRPr="00D57C5A" w:rsidRDefault="002E0B23" w:rsidP="002E0B23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  <w:t xml:space="preserve">       </w:t>
      </w:r>
      <w:r w:rsid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 подпись, дата         </w:t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 фамилия, и.о.            </w:t>
      </w:r>
    </w:p>
    <w:p w:rsidR="002E0B23" w:rsidRPr="00D57C5A" w:rsidRDefault="002E0B23" w:rsidP="002E0B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Преподаватель</w:t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US"/>
        </w:rPr>
        <w:t>_______________ __</w:t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>_</w:t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US"/>
        </w:rPr>
        <w:t xml:space="preserve">Соколов А. П.    </w:t>
      </w:r>
      <w:r w:rsidRPr="00D57C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_____ </w:t>
      </w:r>
    </w:p>
    <w:p w:rsidR="002E0B23" w:rsidRPr="00D57C5A" w:rsidRDefault="002E0B23" w:rsidP="002E0B23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  <w:t xml:space="preserve">         </w:t>
      </w:r>
      <w:r w:rsid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подпись, дата          </w:t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фамилия, и.о.            </w:t>
      </w:r>
    </w:p>
    <w:p w:rsidR="002E0B23" w:rsidRPr="00D57C5A" w:rsidRDefault="002E0B23" w:rsidP="002E0B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Оценка  __________________________________   </w:t>
      </w: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:rsidR="002E0B23" w:rsidRPr="00D57C5A" w:rsidRDefault="002E0B23" w:rsidP="00D57C5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:rsidR="002E0B23" w:rsidRPr="00D57C5A" w:rsidRDefault="002E0B23" w:rsidP="002E0B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  <w:r w:rsidRPr="00D57C5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 xml:space="preserve">Москва, </w:t>
      </w:r>
      <w:r w:rsidRPr="00D57C5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2018 г.</w:t>
      </w:r>
    </w:p>
    <w:p w:rsidR="002E0B23" w:rsidRPr="00D57C5A" w:rsidRDefault="002E0B23" w:rsidP="002E0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B23" w:rsidRPr="00D57C5A" w:rsidRDefault="002E0B23" w:rsidP="00BF6723">
      <w:pPr>
        <w:pStyle w:val="1"/>
        <w:jc w:val="center"/>
        <w:rPr>
          <w:rFonts w:cs="Times New Roman"/>
          <w:sz w:val="28"/>
        </w:rPr>
      </w:pPr>
      <w:bookmarkStart w:id="0" w:name="_Toc532458293"/>
      <w:r w:rsidRPr="00D57C5A">
        <w:rPr>
          <w:rFonts w:cs="Times New Roman"/>
          <w:sz w:val="28"/>
        </w:rPr>
        <w:lastRenderedPageBreak/>
        <w:t>Задание</w:t>
      </w:r>
      <w:r w:rsidR="00BF6723" w:rsidRPr="00D57C5A">
        <w:rPr>
          <w:rFonts w:cs="Times New Roman"/>
          <w:sz w:val="28"/>
        </w:rPr>
        <w:t xml:space="preserve"> на лабораторную работу</w:t>
      </w:r>
      <w:bookmarkEnd w:id="0"/>
    </w:p>
    <w:p w:rsidR="00BF6723" w:rsidRPr="00D57C5A" w:rsidRDefault="00BF6723" w:rsidP="002E0B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7C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723" w:rsidRPr="0025108B" w:rsidRDefault="0025108B" w:rsidP="00251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шаблон файла исходных данных и графовую модель программной реализации заданного вычислительного метода.</w:t>
      </w:r>
    </w:p>
    <w:p w:rsidR="0025108B" w:rsidRDefault="0025108B" w:rsidP="00251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Требуется: </w:t>
      </w:r>
    </w:p>
    <w:p w:rsidR="00BF6723" w:rsidRDefault="0025108B" w:rsidP="0025108B">
      <w:pPr>
        <w:pStyle w:val="a5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108B">
        <w:rPr>
          <w:rFonts w:ascii="Times New Roman" w:hAnsi="Times New Roman" w:cs="Times New Roman"/>
          <w:sz w:val="28"/>
          <w:szCs w:val="28"/>
        </w:rPr>
        <w:t xml:space="preserve">разработать графовую модель, позволяющую реализовать масштабируемую программную реализацию заданного вычислительного метода, включая определение наименований и описаний: состояний данных, функций – предикатов и функций обработчиков. </w:t>
      </w:r>
    </w:p>
    <w:p w:rsidR="0025108B" w:rsidRDefault="0025108B" w:rsidP="0025108B">
      <w:pPr>
        <w:pStyle w:val="a5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Обосновать, что построенная графовая модель действительно будет реализовывать масштабируемую программную реализацию заданного вычислительного метода.</w:t>
      </w:r>
    </w:p>
    <w:p w:rsidR="0025108B" w:rsidRDefault="0025108B" w:rsidP="0025108B">
      <w:pPr>
        <w:pStyle w:val="a5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Указать, какие функции – предикаты будут связаны друг с другом, что требует изменения стратегии распараллеливания в узле.</w:t>
      </w:r>
    </w:p>
    <w:p w:rsidR="0025108B" w:rsidRDefault="0025108B" w:rsidP="0025108B">
      <w:pPr>
        <w:pStyle w:val="a5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текстовый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aINI</w:t>
      </w:r>
      <w:r>
        <w:rPr>
          <w:rFonts w:ascii="Times New Roman" w:hAnsi="Times New Roman" w:cs="Times New Roman"/>
          <w:sz w:val="28"/>
          <w:szCs w:val="28"/>
        </w:rPr>
        <w:t xml:space="preserve"> исходных данных для подачи на вход «решателю», который будет реализован на основе созданной графовой модели. </w:t>
      </w:r>
    </w:p>
    <w:p w:rsidR="0025108B" w:rsidRPr="0025108B" w:rsidRDefault="0025108B" w:rsidP="0025108B">
      <w:pPr>
        <w:pStyle w:val="a5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графическое представление построенной графовой модели в отчете о лабораторной работе. </w:t>
      </w: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Pr="00D57C5A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6723" w:rsidRDefault="00BF67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1B6D" w:rsidRPr="00D57C5A" w:rsidRDefault="00A71B6D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0B23" w:rsidRPr="00D57C5A" w:rsidRDefault="002E0B23" w:rsidP="00BF6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0B23" w:rsidRPr="00D57C5A" w:rsidRDefault="002E0B23" w:rsidP="002E0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C5A">
        <w:rPr>
          <w:rFonts w:ascii="Times New Roman" w:hAnsi="Times New Roman" w:cs="Times New Roman"/>
          <w:sz w:val="28"/>
          <w:szCs w:val="28"/>
        </w:rPr>
        <w:t>Оглавление</w:t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8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Content>
        <w:p w:rsidR="002E0B23" w:rsidRPr="00F54B3E" w:rsidRDefault="002E0B23" w:rsidP="002E0B23">
          <w:pPr>
            <w:pStyle w:val="a3"/>
            <w:spacing w:before="0" w:line="360" w:lineRule="auto"/>
            <w:rPr>
              <w:rFonts w:cs="Times New Roman"/>
              <w:sz w:val="28"/>
            </w:rPr>
          </w:pPr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54B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E0B23" w:rsidRPr="00F54B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B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58293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_Toc532458293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294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Вариант 7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_Toc532458294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295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Аналитическое решение и получение общего вида решения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_Toc532458295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296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обратной задачи общего вида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_Toc532458296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297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Явное задание функции на основе известного общего вида решения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_Toc532458297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298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Построение графовой модели программной реализации вычислительного метода решения обратной задачи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_Toc532458298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299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Построение графовой модели метода решения задачи оптимизации методом Монте-Карло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_Toc532458299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0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метода Монте-Карло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_Toc532458300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1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Графовая модель метода решения задачи оптимизации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_Toc532458301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2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Определение файла входных данных задачи в формате </w:t>
            </w:r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aINI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_Toc532458302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3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Графовая модель численного метода решения прямой задачи, в качестве метода решения используется метод Рунге-Кутты 4 порядка точности.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_Toc532458303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4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метода Рунге-Кутты 4 порядка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_Toc532458304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5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Графовая модель численного метода решения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_Toc532458305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6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Определение файла входных данных задачи в формате </w:t>
            </w:r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aINI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_Toc532458306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7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_Toc532458307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4B3E" w:rsidRPr="00F54B3E" w:rsidRDefault="00733886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458308" w:history="1">
            <w:r w:rsidR="00F54B3E" w:rsidRPr="00F54B3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_Toc532458308 \h </w:instrTex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B3E"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F54B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B23" w:rsidRPr="00D57C5A" w:rsidRDefault="00733886" w:rsidP="002E0B2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54B3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E0B23" w:rsidRPr="00D57C5A" w:rsidRDefault="002E0B23" w:rsidP="002E0B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7C5A">
        <w:rPr>
          <w:rFonts w:ascii="Times New Roman" w:hAnsi="Times New Roman" w:cs="Times New Roman"/>
          <w:sz w:val="28"/>
          <w:szCs w:val="28"/>
        </w:rPr>
        <w:br w:type="page"/>
      </w:r>
    </w:p>
    <w:p w:rsidR="0025108B" w:rsidRDefault="0025108B" w:rsidP="00D57C5A">
      <w:pPr>
        <w:pStyle w:val="1"/>
        <w:jc w:val="center"/>
        <w:rPr>
          <w:rFonts w:cs="Times New Roman"/>
          <w:color w:val="auto"/>
          <w:sz w:val="28"/>
        </w:rPr>
      </w:pPr>
      <w:bookmarkStart w:id="1" w:name="_Toc532458294"/>
      <w:r>
        <w:rPr>
          <w:rFonts w:cs="Times New Roman"/>
          <w:color w:val="auto"/>
          <w:sz w:val="28"/>
        </w:rPr>
        <w:lastRenderedPageBreak/>
        <w:t>Вариант 7</w:t>
      </w:r>
      <w:bookmarkEnd w:id="1"/>
    </w:p>
    <w:p w:rsidR="0025108B" w:rsidRDefault="0025108B" w:rsidP="00251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Графовая модель метода решения обратной задачи идентификации параметров ОДУ</w:t>
      </w:r>
    </w:p>
    <w:p w:rsidR="003711AB" w:rsidRDefault="003711AB" w:rsidP="003711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общей формулировки задачи, пусть задано ОДУ:</w:t>
      </w:r>
    </w:p>
    <w:p w:rsidR="003F7661" w:rsidRPr="003F7661" w:rsidRDefault="003F7661" w:rsidP="003F7661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y,g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t∈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9017F" w:rsidRPr="00F9017F" w:rsidRDefault="00F9017F" w:rsidP="00F90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933509" cy="25930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473" cy="2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61" w:rsidRPr="00F9017F" w:rsidRDefault="003F7661" w:rsidP="003F7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F7661">
        <w:rPr>
          <w:rFonts w:ascii="Times New Roman" w:hAnsi="Times New Roman" w:cs="Times New Roman"/>
          <w:sz w:val="28"/>
          <w:szCs w:val="28"/>
        </w:rPr>
        <w:t>[</w:t>
      </w:r>
      <m:oMath>
        <m:r>
          <w:rPr>
            <w:rFonts w:ascii="Cambria Math" w:hAnsi="Cambria Math" w:cs="Times New Roman"/>
            <w:sz w:val="28"/>
            <w:szCs w:val="28"/>
          </w:rPr>
          <m:t>∙]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дифференциальный оператор, </w:t>
      </w:r>
      <m:oMath>
        <m:r>
          <w:rPr>
            <w:rFonts w:ascii="Cambria Math" w:hAnsi="Cambria Math" w:cs="Times New Roman"/>
            <w:sz w:val="28"/>
            <w:szCs w:val="28"/>
          </w:rPr>
          <m:t>f(y,t)</m:t>
        </m:r>
      </m:oMath>
      <w:r w:rsidRPr="003F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некоторая заданная функция, </w:t>
      </w:r>
      <w:r w:rsidRPr="003F766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3F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 внутренних параметров модели.</w:t>
      </w:r>
    </w:p>
    <w:p w:rsidR="003F7661" w:rsidRDefault="00733886" w:rsidP="003F7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16" o:spid="_x0000_s1026" type="#_x0000_t87" style="position:absolute;left:0;text-align:left;margin-left:30.4pt;margin-top:25.45pt;width:10.9pt;height:236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" adj="83" strokecolor="black [3200]" strokeweight=".5pt">
            <v:stroke joinstyle="miter"/>
          </v:shape>
        </w:pict>
      </w:r>
      <w:r w:rsidR="003F7661">
        <w:rPr>
          <w:rFonts w:ascii="Times New Roman" w:hAnsi="Times New Roman" w:cs="Times New Roman"/>
          <w:sz w:val="28"/>
          <w:szCs w:val="28"/>
        </w:rPr>
        <w:tab/>
        <w:t xml:space="preserve">Формулировка </w:t>
      </w:r>
      <w:r w:rsidR="003F7661" w:rsidRPr="0021528B">
        <w:rPr>
          <w:rFonts w:ascii="Times New Roman" w:hAnsi="Times New Roman" w:cs="Times New Roman"/>
          <w:b/>
          <w:sz w:val="28"/>
          <w:szCs w:val="28"/>
        </w:rPr>
        <w:t>прямой</w:t>
      </w:r>
      <w:r w:rsidR="003F7661">
        <w:rPr>
          <w:rFonts w:ascii="Times New Roman" w:hAnsi="Times New Roman" w:cs="Times New Roman"/>
          <w:sz w:val="28"/>
          <w:szCs w:val="28"/>
        </w:rPr>
        <w:t xml:space="preserve"> задачи: </w:t>
      </w:r>
    </w:p>
    <w:p w:rsidR="003F7661" w:rsidRPr="003F7661" w:rsidRDefault="003F7661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α,β,γ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 α=const; β=const;γ=const;</m:t>
          </m:r>
        </m:oMath>
      </m:oMathPara>
    </w:p>
    <w:p w:rsidR="003F7661" w:rsidRPr="00555D10" w:rsidRDefault="003F7661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⊂R;β∈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⊂R;γ∈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⊂R</m:t>
        </m:r>
      </m:oMath>
      <w:r w:rsidR="00555D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5D10" w:rsidRDefault="00555D10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∙, </m:t>
            </m:r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5D10" w:rsidRPr="00555D10" w:rsidRDefault="00555D10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=y;</m:t>
          </m:r>
        </m:oMath>
      </m:oMathPara>
    </w:p>
    <w:p w:rsidR="00555D10" w:rsidRPr="00555D10" w:rsidRDefault="00555D10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y,g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=0;</m:t>
          </m:r>
        </m:oMath>
      </m:oMathPara>
    </w:p>
    <w:p w:rsidR="00555D10" w:rsidRPr="00555D10" w:rsidRDefault="00733886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55D10" w:rsidRPr="00160ABA" w:rsidRDefault="00733886" w:rsidP="00555D10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55D10" w:rsidRPr="00555D10" w:rsidRDefault="00555D10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D10" w:rsidRPr="00555D10" w:rsidRDefault="00555D10" w:rsidP="003F7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D10" w:rsidRDefault="0021528B" w:rsidP="0047476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y=y(t)</m:t>
        </m:r>
      </m:oMath>
      <w:r w:rsidRPr="0021528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неизвестная функция, тогда как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1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известных константы. </w:t>
      </w:r>
    </w:p>
    <w:p w:rsidR="00053692" w:rsidRPr="004C3515" w:rsidRDefault="00053692" w:rsidP="00215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Pr="004C3515" w:rsidRDefault="000F4B49" w:rsidP="00215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Pr="004C3515" w:rsidRDefault="000F4B49" w:rsidP="00215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Pr="004C3515" w:rsidRDefault="000F4B49" w:rsidP="00215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Pr="004C3515" w:rsidRDefault="000F4B49" w:rsidP="00215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Pr="004C3515" w:rsidRDefault="000F4B49" w:rsidP="00215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Pr="004C3515" w:rsidRDefault="000F4B49" w:rsidP="002152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3692" w:rsidRPr="00A0015D" w:rsidRDefault="00F9017F" w:rsidP="00F54B3E">
      <w:pPr>
        <w:pStyle w:val="1"/>
      </w:pPr>
      <w:bookmarkStart w:id="2" w:name="_Toc532458295"/>
      <w:r w:rsidRPr="00A0015D">
        <w:lastRenderedPageBreak/>
        <w:t>Аналитическое решение и получение общего вида решения</w:t>
      </w:r>
      <w:bookmarkEnd w:id="2"/>
    </w:p>
    <w:p w:rsidR="00F9017F" w:rsidRPr="00F9017F" w:rsidRDefault="00F9017F" w:rsidP="0021528B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+β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+γ=y</m:t>
        </m:r>
      </m:oMath>
      <w:r w:rsidRPr="00F9017F">
        <w:rPr>
          <w:rFonts w:ascii="Times New Roman" w:hAnsi="Times New Roman" w:cs="Times New Roman"/>
          <w:sz w:val="28"/>
          <w:szCs w:val="28"/>
        </w:rPr>
        <w:t>;</w:t>
      </w:r>
    </w:p>
    <w:p w:rsidR="00F9017F" w:rsidRPr="000A3ECB" w:rsidRDefault="000A3ECB" w:rsidP="0021528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+b∙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0A3ECB" w:rsidRPr="007B3651" w:rsidRDefault="000A3ECB" w:rsidP="00215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λx</m:t>
            </m:r>
          </m:sup>
        </m:sSup>
      </m:oMath>
    </w:p>
    <w:p w:rsidR="000A3ECB" w:rsidRPr="000A3ECB" w:rsidRDefault="000A3ECB" w:rsidP="000A3EC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)+b∙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0A3ECB" w:rsidRPr="000A3ECB" w:rsidRDefault="00733886" w:rsidP="000A3EC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λx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λx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</m:oMath>
      </m:oMathPara>
    </w:p>
    <w:p w:rsidR="000A3ECB" w:rsidRPr="007D4324" w:rsidRDefault="000A3ECB" w:rsidP="0021528B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+βλ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D4324" w:rsidRDefault="007D4324" w:rsidP="0021528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D4324">
        <w:rPr>
          <w:rFonts w:ascii="Times New Roman" w:hAnsi="Times New Roman" w:cs="Times New Roman"/>
          <w:sz w:val="28"/>
          <w:szCs w:val="28"/>
        </w:rPr>
        <w:t>Вынесем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λx</m:t>
            </m:r>
          </m:sup>
        </m:sSup>
      </m:oMath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7D4324" w:rsidRPr="007D4324" w:rsidRDefault="00733886" w:rsidP="0021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D4324" w:rsidRDefault="007D4324" w:rsidP="00215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правый множитель не может быть равен 0</w:t>
      </w:r>
      <w:r w:rsidRPr="007D4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любого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7D4324" w:rsidRPr="007D4324" w:rsidRDefault="00733886" w:rsidP="0021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D4324" w:rsidRPr="007D4324" w:rsidRDefault="007D4324" w:rsidP="0021528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λ=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4α+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или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λ=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4α+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2α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0F4B49" w:rsidRDefault="007D4324" w:rsidP="00E14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корень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7B3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дает:</w:t>
      </w:r>
    </w:p>
    <w:p w:rsidR="007D4324" w:rsidRDefault="00733886" w:rsidP="00E1459A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*(-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="007D4324" w:rsidRPr="007D4324">
        <w:rPr>
          <w:rFonts w:ascii="Times New Roman" w:hAnsi="Times New Roman" w:cs="Times New Roman"/>
          <w:sz w:val="28"/>
          <w:szCs w:val="28"/>
        </w:rPr>
        <w:t xml:space="preserve">, </w:t>
      </w:r>
      <w:r w:rsidR="007D432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D4324" w:rsidRPr="007D4324">
        <w:rPr>
          <w:rFonts w:ascii="Times New Roman" w:hAnsi="Times New Roman" w:cs="Times New Roman"/>
          <w:sz w:val="28"/>
          <w:szCs w:val="28"/>
        </w:rPr>
        <w:t xml:space="preserve"> </w:t>
      </w:r>
      <w:r w:rsidR="007D4324">
        <w:rPr>
          <w:rFonts w:ascii="Times New Roman" w:hAnsi="Times New Roman" w:cs="Times New Roman"/>
          <w:sz w:val="28"/>
          <w:szCs w:val="28"/>
        </w:rPr>
        <w:t>–</w:t>
      </w:r>
      <w:r w:rsidR="007D4324" w:rsidRPr="007D4324">
        <w:rPr>
          <w:rFonts w:ascii="Times New Roman" w:hAnsi="Times New Roman" w:cs="Times New Roman"/>
          <w:sz w:val="28"/>
          <w:szCs w:val="28"/>
        </w:rPr>
        <w:t xml:space="preserve"> </w:t>
      </w:r>
      <w:r w:rsidR="007D4324">
        <w:rPr>
          <w:rFonts w:ascii="Times New Roman" w:hAnsi="Times New Roman" w:cs="Times New Roman"/>
          <w:sz w:val="28"/>
          <w:szCs w:val="28"/>
        </w:rPr>
        <w:t>произвольная константа</w:t>
      </w:r>
    </w:p>
    <w:p w:rsidR="007D4324" w:rsidRDefault="00733886" w:rsidP="007D4324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*(-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="007D4324" w:rsidRPr="007D4324">
        <w:rPr>
          <w:rFonts w:ascii="Times New Roman" w:hAnsi="Times New Roman" w:cs="Times New Roman"/>
          <w:sz w:val="28"/>
          <w:szCs w:val="28"/>
        </w:rPr>
        <w:t xml:space="preserve">, </w:t>
      </w:r>
      <w:r w:rsidR="007D432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D4324" w:rsidRPr="007D4324">
        <w:rPr>
          <w:rFonts w:ascii="Times New Roman" w:hAnsi="Times New Roman" w:cs="Times New Roman"/>
          <w:sz w:val="28"/>
          <w:szCs w:val="28"/>
        </w:rPr>
        <w:t xml:space="preserve"> </w:t>
      </w:r>
      <w:r w:rsidR="007D4324">
        <w:rPr>
          <w:rFonts w:ascii="Times New Roman" w:hAnsi="Times New Roman" w:cs="Times New Roman"/>
          <w:sz w:val="28"/>
          <w:szCs w:val="28"/>
        </w:rPr>
        <w:t>–</w:t>
      </w:r>
      <w:r w:rsidR="007D4324" w:rsidRPr="007D4324">
        <w:rPr>
          <w:rFonts w:ascii="Times New Roman" w:hAnsi="Times New Roman" w:cs="Times New Roman"/>
          <w:sz w:val="28"/>
          <w:szCs w:val="28"/>
        </w:rPr>
        <w:t xml:space="preserve"> </w:t>
      </w:r>
      <w:r w:rsidR="007D4324">
        <w:rPr>
          <w:rFonts w:ascii="Times New Roman" w:hAnsi="Times New Roman" w:cs="Times New Roman"/>
          <w:sz w:val="28"/>
          <w:szCs w:val="28"/>
        </w:rPr>
        <w:t>произвольная константа</w:t>
      </w:r>
    </w:p>
    <w:p w:rsidR="007D4324" w:rsidRDefault="007D4324" w:rsidP="007D4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решение:</w:t>
      </w:r>
    </w:p>
    <w:p w:rsidR="007D4324" w:rsidRPr="007D4324" w:rsidRDefault="007D4324" w:rsidP="007D4324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p>
        </m:oMath>
      </m:oMathPara>
    </w:p>
    <w:p w:rsidR="007D4324" w:rsidRPr="007D4324" w:rsidRDefault="00362DA5" w:rsidP="00E14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частное решение методом неопределенных коэффициентов для:</w:t>
      </w:r>
      <w:r>
        <w:rPr>
          <w:rFonts w:ascii="Cambria Math" w:hAnsi="Cambria Math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=-γ</m:t>
          </m:r>
        </m:oMath>
      </m:oMathPara>
    </w:p>
    <w:p w:rsidR="007D4324" w:rsidRPr="007D4324" w:rsidRDefault="007D4324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362DA5" w:rsidP="00E14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имеет форму:</w:t>
      </w:r>
    </w:p>
    <w:p w:rsidR="00362DA5" w:rsidRPr="00362DA5" w:rsidRDefault="00733886" w:rsidP="00E1459A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0F4B49" w:rsidRPr="000B5842" w:rsidRDefault="00362DA5" w:rsidP="00E145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Вычислим для неизвестной константы</w:t>
      </w:r>
      <w:r w:rsidR="000B58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4B49" w:rsidRPr="00362DA5" w:rsidRDefault="00733886" w:rsidP="00E145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0B5842" w:rsidRPr="00362DA5" w:rsidRDefault="00733886" w:rsidP="000B58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0F4B49" w:rsidRDefault="000B5842" w:rsidP="00E14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частное решение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в дифференциальное уравнение:</w:t>
      </w:r>
    </w:p>
    <w:p w:rsidR="000B0A16" w:rsidRPr="007D4324" w:rsidRDefault="000B0A16" w:rsidP="000B0A16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=-γ</m:t>
          </m:r>
        </m:oMath>
      </m:oMathPara>
    </w:p>
    <w:p w:rsidR="000B0A16" w:rsidRPr="000B0A16" w:rsidRDefault="000B0A16" w:rsidP="000B0A16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α∙0+β∙0-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=-γ</m:t>
          </m:r>
        </m:oMath>
      </m:oMathPara>
    </w:p>
    <w:p w:rsidR="000B0A16" w:rsidRPr="000B0A16" w:rsidRDefault="00733886" w:rsidP="000B0A16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=-γ</m:t>
          </m:r>
        </m:oMath>
      </m:oMathPara>
    </w:p>
    <w:p w:rsidR="000B5842" w:rsidRPr="007B3651" w:rsidRDefault="000B0A16" w:rsidP="00E14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0B0A16" w:rsidRPr="000B0A16" w:rsidRDefault="00733886" w:rsidP="00E1459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γ</m:t>
          </m:r>
        </m:oMath>
      </m:oMathPara>
    </w:p>
    <w:p w:rsidR="000F4B49" w:rsidRPr="007B3651" w:rsidRDefault="000B0A16" w:rsidP="00E145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=γ+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)x</m:t>
            </m:r>
          </m:sup>
        </m:sSup>
      </m:oMath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15D" w:rsidRDefault="00A0015D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15D" w:rsidRPr="00A0015D" w:rsidRDefault="00A0015D" w:rsidP="00F54B3E">
      <w:pPr>
        <w:pStyle w:val="1"/>
      </w:pPr>
      <w:bookmarkStart w:id="3" w:name="_Toc532458296"/>
      <w:r w:rsidRPr="00A0015D">
        <w:lastRenderedPageBreak/>
        <w:t>Постановка обратной задачи общего вида</w:t>
      </w:r>
      <w:bookmarkEnd w:id="3"/>
    </w:p>
    <w:p w:rsidR="00A0015D" w:rsidRDefault="00A0015D" w:rsidP="00A0015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обратной задачи в рамках обозначений соответствующей формулировки прямой задачи:</w:t>
      </w:r>
    </w:p>
    <w:p w:rsidR="00A0015D" w:rsidRPr="00B146C3" w:rsidRDefault="00A0015D" w:rsidP="00A001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15D" w:rsidRPr="00F9017F" w:rsidRDefault="00A0015D" w:rsidP="00A001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15D" w:rsidRPr="0021528B" w:rsidRDefault="00A0015D" w:rsidP="00A001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α,β,γ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0015D" w:rsidRPr="00555D10" w:rsidRDefault="00A0015D" w:rsidP="00A001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⊂R;β∈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⊂R;γ∈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⊂R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015D" w:rsidRPr="0064302C" w:rsidRDefault="00A0015D" w:rsidP="00A0015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℧=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⊂R×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⊂R×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0015D" w:rsidRPr="0064302C" w:rsidRDefault="00733886" w:rsidP="00A0015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t,g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-y(t,g)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g∈Ω</m:t>
          </m:r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</m:e>
              </m:groupChr>
            </m:e>
          </m:box>
          <m:r>
            <w:rPr>
              <w:rFonts w:ascii="Cambria Math" w:hAnsi="Cambria Math" w:cs="Times New Roman"/>
              <w:sz w:val="28"/>
              <w:szCs w:val="28"/>
              <w:lang w:val="en-US"/>
            </w:rPr>
            <m:t>min;</m:t>
          </m:r>
        </m:oMath>
      </m:oMathPara>
    </w:p>
    <w:p w:rsidR="00A0015D" w:rsidRPr="0064302C" w:rsidRDefault="00733886" w:rsidP="00A0015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=const;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∈R;</m:t>
          </m:r>
        </m:oMath>
      </m:oMathPara>
    </w:p>
    <w:p w:rsidR="00A0015D" w:rsidRPr="00053692" w:rsidRDefault="00733886" w:rsidP="00A0015D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=const;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∈R;</m:t>
          </m:r>
        </m:oMath>
      </m:oMathPara>
    </w:p>
    <w:p w:rsidR="00A0015D" w:rsidRPr="00053692" w:rsidRDefault="00733886" w:rsidP="00A001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Левая фигурная скобка 17" o:spid="_x0000_s1027" type="#_x0000_t87" style="position:absolute;left:0;text-align:left;margin-left:10.75pt;margin-top:-188.8pt;width:24.7pt;height:180.5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" adj="246" strokecolor="black [3200]" strokeweight=".5pt">
            <v:stroke joinstyle="miter"/>
          </v:shape>
        </w:pict>
      </w:r>
      <w:r w:rsidR="00A0015D">
        <w:rPr>
          <w:rFonts w:ascii="Times New Roman" w:hAnsi="Times New Roman" w:cs="Times New Roman"/>
          <w:i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t,g</m:t>
            </m:r>
          </m:e>
        </m:d>
      </m:oMath>
      <w:r w:rsidR="00A0015D" w:rsidRPr="00053692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A0015D">
        <w:rPr>
          <w:rFonts w:ascii="Times New Roman" w:hAnsi="Times New Roman" w:cs="Times New Roman"/>
          <w:i/>
          <w:sz w:val="28"/>
          <w:szCs w:val="28"/>
        </w:rPr>
        <w:t xml:space="preserve">известная функция,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A0015D">
        <w:rPr>
          <w:rFonts w:ascii="Times New Roman" w:hAnsi="Times New Roman" w:cs="Times New Roman"/>
          <w:i/>
          <w:sz w:val="28"/>
          <w:szCs w:val="28"/>
        </w:rPr>
        <w:t xml:space="preserve"> требуется определить.</w:t>
      </w:r>
    </w:p>
    <w:p w:rsidR="00A0015D" w:rsidRPr="000310D6" w:rsidRDefault="00A0015D" w:rsidP="00A001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015D" w:rsidRDefault="00A0015D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E145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459A" w:rsidRPr="00A0015D" w:rsidRDefault="000310D6" w:rsidP="00F54B3E">
      <w:pPr>
        <w:pStyle w:val="1"/>
      </w:pPr>
      <w:bookmarkStart w:id="4" w:name="_Toc532458297"/>
      <w:r w:rsidRPr="00A0015D">
        <w:lastRenderedPageBreak/>
        <w:t>Явное задание функции на основе известного общего вида решения</w:t>
      </w:r>
      <w:bookmarkEnd w:id="4"/>
    </w:p>
    <w:p w:rsidR="000310D6" w:rsidRDefault="00B10388" w:rsidP="00A0015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задается явно на основе известного вида решения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=y(t,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10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условии, что параметры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принадлежат указанным диапазонам и задаются случайным образом (далее фиксированы для задачи):</w:t>
      </w:r>
    </w:p>
    <w:p w:rsidR="00B10388" w:rsidRPr="004C3515" w:rsidRDefault="00733886" w:rsidP="00A0015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9F39FC" w:rsidRPr="004C3515">
        <w:rPr>
          <w:rFonts w:ascii="Times New Roman" w:hAnsi="Times New Roman" w:cs="Times New Roman"/>
          <w:sz w:val="28"/>
          <w:szCs w:val="28"/>
        </w:rPr>
        <w:t>;</w:t>
      </w:r>
    </w:p>
    <w:p w:rsidR="009F39FC" w:rsidRDefault="00733886" w:rsidP="00A0015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="009F39FC" w:rsidRPr="009F39FC">
        <w:rPr>
          <w:rFonts w:ascii="Times New Roman" w:hAnsi="Times New Roman" w:cs="Times New Roman"/>
          <w:sz w:val="28"/>
          <w:szCs w:val="28"/>
        </w:rPr>
        <w:t>;</w:t>
      </w:r>
    </w:p>
    <w:p w:rsidR="009F39FC" w:rsidRPr="004C3515" w:rsidRDefault="00733886" w:rsidP="00A0015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="009F39FC" w:rsidRPr="004C3515">
        <w:rPr>
          <w:rFonts w:ascii="Times New Roman" w:hAnsi="Times New Roman" w:cs="Times New Roman"/>
          <w:sz w:val="28"/>
          <w:szCs w:val="28"/>
        </w:rPr>
        <w:t>;</w:t>
      </w:r>
    </w:p>
    <w:p w:rsidR="00A0015D" w:rsidRPr="004C3515" w:rsidRDefault="00733886" w:rsidP="00A0015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="00A0015D" w:rsidRPr="004C3515">
        <w:rPr>
          <w:rFonts w:ascii="Times New Roman" w:hAnsi="Times New Roman" w:cs="Times New Roman"/>
          <w:sz w:val="28"/>
          <w:szCs w:val="28"/>
        </w:rPr>
        <w:t>;</w:t>
      </w:r>
    </w:p>
    <w:p w:rsidR="00A0015D" w:rsidRPr="004C3515" w:rsidRDefault="00733886" w:rsidP="00A0015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 w:rsidR="00A0015D" w:rsidRPr="004C3515">
        <w:rPr>
          <w:rFonts w:ascii="Times New Roman" w:hAnsi="Times New Roman" w:cs="Times New Roman"/>
          <w:sz w:val="28"/>
          <w:szCs w:val="28"/>
        </w:rPr>
        <w:t>;</w:t>
      </w:r>
    </w:p>
    <w:p w:rsidR="00A0015D" w:rsidRDefault="00733886" w:rsidP="00A0015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="00A0015D" w:rsidRPr="004C3515">
        <w:rPr>
          <w:rFonts w:ascii="Times New Roman" w:hAnsi="Times New Roman" w:cs="Times New Roman"/>
          <w:sz w:val="28"/>
          <w:szCs w:val="28"/>
        </w:rPr>
        <w:t>;</w:t>
      </w:r>
    </w:p>
    <w:p w:rsidR="00A0015D" w:rsidRDefault="00A0015D" w:rsidP="00A0015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параметров были выбраны следующие значения:</w:t>
      </w:r>
      <w:r w:rsidRPr="00A0015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α=2,  β=5, γ=7.</m:t>
        </m:r>
      </m:oMath>
      <w:r w:rsidRPr="00A00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Явное задание функции:</w:t>
      </w:r>
    </w:p>
    <w:p w:rsidR="00A0015D" w:rsidRPr="00A0015D" w:rsidRDefault="001C1425" w:rsidP="00A0015D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633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633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)x</m:t>
              </m:r>
            </m:sup>
          </m:sSup>
        </m:oMath>
      </m:oMathPara>
    </w:p>
    <w:p w:rsidR="00A0015D" w:rsidRDefault="00A0015D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F4B49" w:rsidRDefault="000F4B49" w:rsidP="004348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0015D" w:rsidRDefault="00A0015D" w:rsidP="00F54B3E">
      <w:pPr>
        <w:pStyle w:val="1"/>
      </w:pPr>
      <w:bookmarkStart w:id="5" w:name="_Toc532458298"/>
      <w:r w:rsidRPr="00A0015D">
        <w:lastRenderedPageBreak/>
        <w:t>Построение графовой модели программной реализации вычислительного метода решения обратной задачи</w:t>
      </w:r>
      <w:bookmarkEnd w:id="5"/>
    </w:p>
    <w:p w:rsidR="00A0015D" w:rsidRPr="000F4B49" w:rsidRDefault="00A0015D" w:rsidP="00F54B3E">
      <w:pPr>
        <w:pStyle w:val="1"/>
      </w:pPr>
      <w:bookmarkStart w:id="6" w:name="_Toc532458299"/>
      <w:r w:rsidRPr="000F4B49">
        <w:t xml:space="preserve">Построение графовой модели метода решения задачи оптимизации </w:t>
      </w:r>
      <w:r w:rsidR="00E77598" w:rsidRPr="000F4B49">
        <w:t>методом</w:t>
      </w:r>
      <w:r w:rsidRPr="000F4B49">
        <w:t xml:space="preserve"> Монте-Карло</w:t>
      </w:r>
      <w:bookmarkEnd w:id="6"/>
    </w:p>
    <w:p w:rsidR="00A0015D" w:rsidRDefault="00A0015D" w:rsidP="000F4B49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015D" w:rsidRPr="000F4B49" w:rsidRDefault="00733978" w:rsidP="00F54B3E">
      <w:pPr>
        <w:pStyle w:val="1"/>
      </w:pPr>
      <w:bookmarkStart w:id="7" w:name="_Toc532458300"/>
      <w:r w:rsidRPr="000F4B49">
        <w:t>Алгоритм метода Монте-Карло</w:t>
      </w:r>
      <w:bookmarkEnd w:id="7"/>
    </w:p>
    <w:p w:rsidR="00733978" w:rsidRDefault="00733978" w:rsidP="000F4B49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необходимо решить следующую задачу глобальной условной оптимизации:</w:t>
      </w:r>
    </w:p>
    <w:p w:rsidR="00733978" w:rsidRPr="00733978" w:rsidRDefault="00E83AC8" w:rsidP="000F4B49">
      <w:pPr>
        <w:spacing w:after="0"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t,g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-y(t,g)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g∈Ω</m:t>
          </m:r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</m:e>
              </m:groupChr>
            </m:e>
          </m:box>
          <m:r>
            <w:rPr>
              <w:rFonts w:ascii="Cambria Math" w:hAnsi="Cambria Math" w:cs="Times New Roman"/>
              <w:sz w:val="28"/>
              <w:szCs w:val="28"/>
              <w:lang w:val="en-US"/>
            </w:rPr>
            <m:t>min,</m:t>
          </m:r>
        </m:oMath>
      </m:oMathPara>
    </w:p>
    <w:p w:rsidR="00733978" w:rsidRDefault="00733978" w:rsidP="000F4B4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множество допустимых значений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которые в свою очередь принадлежат указанным диапазонам:</w:t>
      </w:r>
    </w:p>
    <w:p w:rsidR="00733978" w:rsidRPr="00733978" w:rsidRDefault="00733978" w:rsidP="000F4B4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733978">
        <w:rPr>
          <w:rFonts w:ascii="Times New Roman" w:hAnsi="Times New Roman" w:cs="Times New Roman"/>
          <w:sz w:val="28"/>
          <w:szCs w:val="28"/>
        </w:rPr>
        <w:t>;</w:t>
      </w:r>
    </w:p>
    <w:p w:rsidR="00733978" w:rsidRPr="00733978" w:rsidRDefault="00733978" w:rsidP="000F4B4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метода Монте-Карло</w:t>
      </w:r>
    </w:p>
    <w:p w:rsidR="00733978" w:rsidRPr="00733978" w:rsidRDefault="00733978" w:rsidP="000F4B4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общее количество испытаний </w:t>
      </w:r>
      <w:r w:rsidRPr="0073397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339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3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полагаем счетчик числа итераций </w:t>
      </w:r>
      <w:r w:rsidRPr="0073397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7339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3978">
        <w:rPr>
          <w:rFonts w:ascii="Times New Roman" w:hAnsi="Times New Roman" w:cs="Times New Roman"/>
          <w:sz w:val="28"/>
          <w:szCs w:val="28"/>
        </w:rPr>
        <w:t>= 1.</w:t>
      </w:r>
    </w:p>
    <w:p w:rsidR="00733978" w:rsidRDefault="00733978" w:rsidP="000F4B4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какого-либо программного генератора случайных чисел генерируем </w:t>
      </w:r>
      <w:r w:rsidRPr="007339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3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="00E83AC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∈Ω</m:t>
        </m:r>
      </m:oMath>
    </w:p>
    <w:p w:rsidR="00733978" w:rsidRDefault="00733978" w:rsidP="000F4B4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Ф(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полагаем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="00EB59C4" w:rsidRPr="00EB59C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r=r+1</m:t>
        </m:r>
      </m:oMath>
    </w:p>
    <w:p w:rsidR="00EB59C4" w:rsidRDefault="00EB59C4" w:rsidP="000F4B4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</w:t>
      </w:r>
      <w:r w:rsidR="00E83AC8">
        <w:rPr>
          <w:rFonts w:ascii="Times New Roman" w:hAnsi="Times New Roman" w:cs="Times New Roman"/>
          <w:sz w:val="28"/>
          <w:szCs w:val="28"/>
        </w:rPr>
        <w:t>но пункту 2 генерируем случайные точки для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∈℧</m:t>
        </m:r>
      </m:oMath>
      <w:r w:rsidRPr="00EB59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Вычисляем соответствующее значение критерия оптимальности Ф(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</w:p>
    <w:p w:rsidR="00EB59C4" w:rsidRDefault="00EB59C4" w:rsidP="000F4B4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следующие присваивания: </w:t>
      </w:r>
    </w:p>
    <w:p w:rsidR="00EB59C4" w:rsidRPr="00EB59C4" w:rsidRDefault="00733886" w:rsidP="000F4B49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&amp;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иначе.</m:t>
                  </m:r>
                </m:e>
              </m:eqArr>
            </m:e>
          </m:d>
        </m:oMath>
      </m:oMathPara>
    </w:p>
    <w:p w:rsidR="00EB59C4" w:rsidRDefault="00EB59C4" w:rsidP="000F4B49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r&lt;N</m:t>
        </m:r>
      </m:oMath>
      <w:r w:rsidRPr="00EB5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полагаем </w:t>
      </w:r>
      <m:oMath>
        <m:r>
          <w:rPr>
            <w:rFonts w:ascii="Cambria Math" w:hAnsi="Cambria Math" w:cs="Times New Roman"/>
            <w:sz w:val="28"/>
            <w:szCs w:val="28"/>
          </w:rPr>
          <m:t>r=r+1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переходим на пункт 4, иначе принимаем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EB59C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в качестве приближенного решения задачи  и заканчиваем вычисления. </w:t>
      </w:r>
    </w:p>
    <w:p w:rsidR="00EB59C4" w:rsidRDefault="00EB59C4" w:rsidP="000F4B49">
      <w:pPr>
        <w:pStyle w:val="a5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Отметим, что в простейшем случае точки</w:t>
      </w:r>
      <w:r w:rsidR="00E83AC8">
        <w:rPr>
          <w:rFonts w:ascii="Times New Roman" w:hAnsi="Times New Roman" w:cs="Times New Roman"/>
          <w:sz w:val="28"/>
          <w:szCs w:val="28"/>
        </w:rPr>
        <w:t xml:space="preserve">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Times New Roman" w:hAnsi="Times New Roman" w:cs="Times New Roman"/>
          <w:sz w:val="28"/>
          <w:szCs w:val="28"/>
        </w:rPr>
        <w:t xml:space="preserve"> генерируются равномерно распределенными в области </w:t>
      </w:r>
      <m:oMath>
        <m:r>
          <w:rPr>
            <w:rFonts w:ascii="Cambria Math" w:hAnsi="Cambria Math" w:cs="Times New Roman"/>
            <w:sz w:val="28"/>
            <w:szCs w:val="28"/>
          </w:rPr>
          <m:t>℧</m:t>
        </m:r>
      </m:oMath>
      <w:r w:rsidRPr="00EB59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целью сокращения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вычислительных затрат и при наличии априорной информации о положении точки глобального минимума, целесообразно использовать законы распределения, в которых вероятность генерации точки в окрестности предполагаемо глобального минимума выше, чем вне этой окрестности</w:t>
      </w:r>
      <w:r w:rsidR="006C701E">
        <w:rPr>
          <w:rFonts w:ascii="Times New Roman" w:hAnsi="Times New Roman" w:cs="Times New Roman"/>
          <w:sz w:val="28"/>
          <w:szCs w:val="28"/>
        </w:rPr>
        <w:t xml:space="preserve"> </w:t>
      </w:r>
      <w:r w:rsidR="006C701E" w:rsidRPr="006C701E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59C4" w:rsidRPr="000F4B49" w:rsidRDefault="000F4B49" w:rsidP="00681DBE">
      <w:pPr>
        <w:pStyle w:val="1"/>
        <w:jc w:val="center"/>
      </w:pPr>
      <w:bookmarkStart w:id="8" w:name="_Toc532458301"/>
      <w:r w:rsidRPr="000F4B49">
        <w:t>Графовая модель метода решения задачи оптимизации</w:t>
      </w:r>
      <w:bookmarkEnd w:id="8"/>
    </w:p>
    <w:p w:rsidR="00681DBE" w:rsidRDefault="00681DBE" w:rsidP="00681DBE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F4B49" w:rsidRDefault="00681DBE" w:rsidP="00681DBE">
      <w:pPr>
        <w:pStyle w:val="a5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графовой модели использовался язык </w:t>
      </w:r>
      <w:r w:rsidR="006C701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681D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описания представляет собой текстовый файл с расширением </w:t>
      </w:r>
      <w:r w:rsidRPr="00681D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gv</w:t>
      </w:r>
      <w:r w:rsidRPr="00681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81D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681D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Полученное описание представлено в листинге 1. </w:t>
      </w:r>
    </w:p>
    <w:p w:rsidR="00681DBE" w:rsidRDefault="00681DBE" w:rsidP="00681DBE">
      <w:pPr>
        <w:pStyle w:val="a5"/>
        <w:spacing w:line="360" w:lineRule="auto"/>
        <w:ind w:left="0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81DBE" w:rsidRPr="00681DBE" w:rsidRDefault="00681DBE" w:rsidP="00681DBE">
      <w:pPr>
        <w:pStyle w:val="a5"/>
        <w:spacing w:line="360" w:lineRule="auto"/>
        <w:ind w:left="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Описание графовой модели</w:t>
      </w:r>
    </w:p>
    <w:tbl>
      <w:tblPr>
        <w:tblStyle w:val="a6"/>
        <w:tblW w:w="0" w:type="auto"/>
        <w:tblInd w:w="720" w:type="dxa"/>
        <w:tblLook w:val="04A0"/>
      </w:tblPr>
      <w:tblGrid>
        <w:gridCol w:w="9133"/>
      </w:tblGrid>
      <w:tr w:rsidR="00114263" w:rsidTr="00114263">
        <w:tc>
          <w:tcPr>
            <w:tcW w:w="9627" w:type="dxa"/>
          </w:tcPr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 xml:space="preserve">digraph G{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INPUT_READY -&gt; GENERATED_N_COMPONENTS [label = "</w:t>
            </w:r>
            <w:r w:rsidRPr="004C3515">
              <w:t>генерируем</w:t>
            </w:r>
            <w:r w:rsidRPr="004C3515">
              <w:rPr>
                <w:lang w:val="en-US"/>
              </w:rPr>
              <w:t xml:space="preserve"> n </w:t>
            </w:r>
            <w:r w:rsidRPr="004C3515">
              <w:t>компонент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GENERATED_N_COMPONENTS -&gt; CALCULATED_FITNESS_FUNCTION [label = "</w:t>
            </w:r>
            <w:r w:rsidRPr="004C3515">
              <w:t>вычисляем</w:t>
            </w:r>
            <w:r w:rsidRPr="004C3515">
              <w:rPr>
                <w:lang w:val="en-US"/>
              </w:rPr>
              <w:t xml:space="preserve"> </w:t>
            </w:r>
            <w:r w:rsidRPr="004C3515">
              <w:t>значение</w:t>
            </w:r>
            <w:r w:rsidRPr="004C3515">
              <w:rPr>
                <w:lang w:val="en-US"/>
              </w:rPr>
              <w:t xml:space="preserve"> </w:t>
            </w:r>
            <w:r w:rsidRPr="004C3515">
              <w:t>фитнес</w:t>
            </w:r>
            <w:r w:rsidRPr="004C3515">
              <w:rPr>
                <w:lang w:val="en-US"/>
              </w:rPr>
              <w:t>-</w:t>
            </w:r>
            <w:r w:rsidRPr="004C3515">
              <w:t>функции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CALCULATED_FITNESS_FUNCTION -&gt;CHANGED_VALUES_VECTOR_G [label = "</w:t>
            </w:r>
            <w:r w:rsidRPr="004C3515">
              <w:t>меняем</w:t>
            </w:r>
            <w:r w:rsidRPr="004C3515">
              <w:rPr>
                <w:lang w:val="en-US"/>
              </w:rPr>
              <w:t xml:space="preserve"> </w:t>
            </w:r>
            <w:r w:rsidRPr="004C3515">
              <w:t>текущее</w:t>
            </w:r>
            <w:r w:rsidRPr="004C3515">
              <w:rPr>
                <w:lang w:val="en-US"/>
              </w:rPr>
              <w:t xml:space="preserve"> </w:t>
            </w:r>
            <w:r w:rsidRPr="004C3515">
              <w:t>значение</w:t>
            </w:r>
            <w:r w:rsidRPr="004C3515">
              <w:rPr>
                <w:lang w:val="en-US"/>
              </w:rPr>
              <w:t xml:space="preserve"> </w:t>
            </w:r>
            <w:r w:rsidRPr="004C3515">
              <w:t>на</w:t>
            </w:r>
            <w:r w:rsidRPr="004C3515">
              <w:rPr>
                <w:lang w:val="en-US"/>
              </w:rPr>
              <w:t xml:space="preserve"> </w:t>
            </w:r>
            <w:r w:rsidRPr="004C3515">
              <w:t>вычисленное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CHANGED_VALUES_VECTOR_G -&gt; GENERATED_POINT[label = "</w:t>
            </w:r>
            <w:r w:rsidRPr="004C3515">
              <w:t>генерируем</w:t>
            </w:r>
            <w:r w:rsidRPr="004C3515">
              <w:rPr>
                <w:lang w:val="en-US"/>
              </w:rPr>
              <w:t xml:space="preserve"> </w:t>
            </w:r>
            <w:r w:rsidRPr="004C3515">
              <w:t>новую</w:t>
            </w:r>
            <w:r w:rsidRPr="004C3515">
              <w:rPr>
                <w:lang w:val="en-US"/>
              </w:rPr>
              <w:t xml:space="preserve"> </w:t>
            </w:r>
            <w:r w:rsidRPr="004C3515">
              <w:t>случайную</w:t>
            </w:r>
            <w:r w:rsidRPr="004C3515">
              <w:rPr>
                <w:lang w:val="en-US"/>
              </w:rPr>
              <w:t xml:space="preserve"> </w:t>
            </w:r>
            <w:r w:rsidRPr="004C3515">
              <w:t>точку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GENERATED_POINT -&gt; CALCULATED_FITNESS_FUNCTION [label = "</w:t>
            </w:r>
            <w:r w:rsidRPr="004C3515">
              <w:t>вычисляем</w:t>
            </w:r>
            <w:r w:rsidRPr="004C3515">
              <w:rPr>
                <w:lang w:val="en-US"/>
              </w:rPr>
              <w:t xml:space="preserve"> </w:t>
            </w:r>
            <w:r w:rsidRPr="004C3515">
              <w:t>значение</w:t>
            </w:r>
            <w:r w:rsidRPr="004C3515">
              <w:rPr>
                <w:lang w:val="en-US"/>
              </w:rPr>
              <w:t xml:space="preserve"> </w:t>
            </w:r>
            <w:r w:rsidRPr="004C3515">
              <w:t>фитнес</w:t>
            </w:r>
            <w:r w:rsidRPr="004C3515">
              <w:rPr>
                <w:lang w:val="en-US"/>
              </w:rPr>
              <w:t>-</w:t>
            </w:r>
            <w:r w:rsidRPr="004C3515">
              <w:t>функции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CALCULATED_FITNESS_FUNCTION -&gt;DID_ASSIGN[label = "</w:t>
            </w:r>
            <w:r w:rsidRPr="004C3515">
              <w:t>выполняем</w:t>
            </w:r>
            <w:r w:rsidRPr="004C3515">
              <w:rPr>
                <w:lang w:val="en-US"/>
              </w:rPr>
              <w:t xml:space="preserve"> </w:t>
            </w:r>
            <w:r w:rsidRPr="004C3515">
              <w:t>присваивания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</w:pPr>
            <w:r w:rsidRPr="004C3515">
              <w:t xml:space="preserve">DID_ASSIGN -&gt; CHECKED_VALUE_R [label = "проверка значения шага и его изменение"];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CHECKED_VALUE_R -&gt; CHANGED_STEP_VALUE [label = "</w:t>
            </w:r>
            <w:r w:rsidRPr="004C3515">
              <w:t>генерируем</w:t>
            </w:r>
            <w:r w:rsidRPr="004C3515">
              <w:rPr>
                <w:lang w:val="en-US"/>
              </w:rPr>
              <w:t xml:space="preserve"> </w:t>
            </w:r>
            <w:r w:rsidRPr="004C3515">
              <w:t>новую</w:t>
            </w:r>
            <w:r w:rsidRPr="004C3515">
              <w:rPr>
                <w:lang w:val="en-US"/>
              </w:rPr>
              <w:t xml:space="preserve"> </w:t>
            </w:r>
            <w:r w:rsidRPr="004C3515">
              <w:t>случайную</w:t>
            </w:r>
            <w:r w:rsidRPr="004C3515">
              <w:rPr>
                <w:lang w:val="en-US"/>
              </w:rPr>
              <w:t xml:space="preserve"> </w:t>
            </w:r>
            <w:r w:rsidRPr="004C3515">
              <w:t>точку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C3515">
              <w:rPr>
                <w:lang w:val="en-US"/>
              </w:rPr>
              <w:t>CHANGED_STEP_VALUE-&gt;GENERATED_POINT [label = "</w:t>
            </w:r>
            <w:r w:rsidRPr="004C3515">
              <w:t>генерируем</w:t>
            </w:r>
            <w:r w:rsidRPr="004C3515">
              <w:rPr>
                <w:lang w:val="en-US"/>
              </w:rPr>
              <w:t xml:space="preserve"> </w:t>
            </w:r>
            <w:r w:rsidRPr="004C3515">
              <w:t>новую</w:t>
            </w:r>
            <w:r w:rsidRPr="004C3515">
              <w:rPr>
                <w:lang w:val="en-US"/>
              </w:rPr>
              <w:t xml:space="preserve"> </w:t>
            </w:r>
            <w:r w:rsidRPr="004C3515">
              <w:t>случайную</w:t>
            </w:r>
            <w:r w:rsidRPr="004C3515">
              <w:rPr>
                <w:lang w:val="en-US"/>
              </w:rPr>
              <w:t xml:space="preserve"> </w:t>
            </w:r>
            <w:r w:rsidRPr="004C3515">
              <w:t>точку</w:t>
            </w:r>
            <w:r w:rsidRPr="004C3515">
              <w:rPr>
                <w:lang w:val="en-US"/>
              </w:rPr>
              <w:t xml:space="preserve">"]; </w:t>
            </w:r>
          </w:p>
          <w:p w:rsidR="00E1596A" w:rsidRPr="004C3515" w:rsidRDefault="00E1596A" w:rsidP="004C3515">
            <w:pPr>
              <w:pStyle w:val="a8"/>
              <w:spacing w:before="0" w:beforeAutospacing="0" w:after="0" w:afterAutospacing="0" w:line="360" w:lineRule="auto"/>
              <w:contextualSpacing/>
            </w:pPr>
            <w:r w:rsidRPr="004C3515">
              <w:t xml:space="preserve">CHECKED_VALUE_R-&gt;TASK_RESOLVED [label = "принимаем полученные значения в качестве оптимальных"]; </w:t>
            </w:r>
          </w:p>
          <w:p w:rsidR="00114263" w:rsidRPr="004C3515" w:rsidRDefault="00E1596A" w:rsidP="004C3515">
            <w:pPr>
              <w:pStyle w:val="a5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C3515">
              <w:rPr>
                <w:sz w:val="24"/>
                <w:szCs w:val="24"/>
              </w:rPr>
              <w:lastRenderedPageBreak/>
              <w:t>}</w:t>
            </w:r>
          </w:p>
        </w:tc>
      </w:tr>
    </w:tbl>
    <w:p w:rsidR="000F4B49" w:rsidRDefault="000F4B49" w:rsidP="000F4B49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4B49" w:rsidRDefault="000F4B49" w:rsidP="000F4B49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4B3E" w:rsidRPr="007B3651" w:rsidRDefault="00F54B3E" w:rsidP="00F54B3E">
      <w:pPr>
        <w:pStyle w:val="1"/>
      </w:pPr>
      <w:bookmarkStart w:id="9" w:name="_Toc532458302"/>
      <w:r w:rsidRPr="00840623">
        <w:t xml:space="preserve">Определение файла входных данных задачи в формате </w:t>
      </w:r>
      <w:r w:rsidRPr="00840623">
        <w:rPr>
          <w:lang w:val="en-US"/>
        </w:rPr>
        <w:t>aINI</w:t>
      </w:r>
      <w:bookmarkEnd w:id="9"/>
    </w:p>
    <w:p w:rsidR="00681DBE" w:rsidRPr="007B3651" w:rsidRDefault="00681DBE" w:rsidP="00681DBE"/>
    <w:p w:rsidR="00681DBE" w:rsidRPr="00210A77" w:rsidRDefault="00681DBE" w:rsidP="00681DBE">
      <w:pPr>
        <w:jc w:val="right"/>
        <w:rPr>
          <w:rFonts w:ascii="Times New Roman" w:hAnsi="Times New Roman" w:cs="Times New Roman"/>
          <w:sz w:val="28"/>
          <w:szCs w:val="28"/>
        </w:rPr>
      </w:pPr>
      <w:r w:rsidRPr="00210A77">
        <w:rPr>
          <w:rFonts w:ascii="Times New Roman" w:hAnsi="Times New Roman" w:cs="Times New Roman"/>
          <w:sz w:val="28"/>
          <w:szCs w:val="28"/>
        </w:rPr>
        <w:t>Листинг 2. Описание входных данных задачи</w:t>
      </w:r>
    </w:p>
    <w:tbl>
      <w:tblPr>
        <w:tblStyle w:val="a6"/>
        <w:tblW w:w="0" w:type="auto"/>
        <w:tblInd w:w="360" w:type="dxa"/>
        <w:tblLook w:val="04A0"/>
      </w:tblPr>
      <w:tblGrid>
        <w:gridCol w:w="9493"/>
      </w:tblGrid>
      <w:tr w:rsidR="00F54B3E" w:rsidRPr="004C3515" w:rsidTr="000A3ECB">
        <w:tc>
          <w:tcPr>
            <w:tcW w:w="9627" w:type="dxa"/>
          </w:tcPr>
          <w:p w:rsidR="00C17280" w:rsidRPr="00E0305C" w:rsidRDefault="00733886" w:rsidP="000A3ECB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rPrChange w:id="10" w:author="Elena Oshkina" w:date="2018-12-18T06:56:00Z">
                  <w:rPr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r w:rsidRPr="00733886">
              <w:rPr>
                <w:rFonts w:ascii="Times New Roman" w:hAnsi="Times New Roman"/>
                <w:sz w:val="28"/>
                <w:szCs w:val="28"/>
                <w:rPrChange w:id="11" w:author="Elena Oshkina" w:date="2018-12-18T06:56:00Z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rPrChange>
              </w:rPr>
              <w:t>[</w:t>
            </w:r>
            <w:r w:rsidR="00F54B3E" w:rsidRPr="004C3515">
              <w:rPr>
                <w:rFonts w:ascii="Times New Roman" w:hAnsi="Times New Roman"/>
                <w:sz w:val="28"/>
                <w:szCs w:val="28"/>
                <w:lang w:val="en-US"/>
              </w:rPr>
              <w:t>Input</w:t>
            </w:r>
            <w:r w:rsidRPr="00733886">
              <w:rPr>
                <w:rFonts w:ascii="Times New Roman" w:hAnsi="Times New Roman"/>
                <w:sz w:val="28"/>
                <w:szCs w:val="28"/>
                <w:rPrChange w:id="12" w:author="Elena Oshkina" w:date="2018-12-18T06:56:00Z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r w:rsidR="00F54B3E" w:rsidRPr="004C3515"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  <w:r w:rsidRPr="00733886">
              <w:rPr>
                <w:rFonts w:ascii="Times New Roman" w:hAnsi="Times New Roman"/>
                <w:sz w:val="28"/>
                <w:szCs w:val="28"/>
                <w:rPrChange w:id="13" w:author="Elena Oshkina" w:date="2018-12-18T06:56:00Z"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rPrChange>
              </w:rPr>
              <w:t>]</w:t>
            </w:r>
          </w:p>
          <w:p w:rsidR="00F54B3E" w:rsidRPr="00E0305C" w:rsidDel="007B5F6B" w:rsidRDefault="00F54B3E" w:rsidP="000A3ECB">
            <w:pPr>
              <w:spacing w:line="360" w:lineRule="auto"/>
              <w:contextualSpacing/>
              <w:rPr>
                <w:del w:id="14" w:author="Александр Соколов" w:date="2018-12-17T12:11:00Z"/>
                <w:rFonts w:ascii="Times New Roman" w:hAnsi="Times New Roman"/>
                <w:sz w:val="28"/>
                <w:szCs w:val="28"/>
                <w:rPrChange w:id="15" w:author="Elena Oshkina" w:date="2018-12-18T06:56:00Z">
                  <w:rPr>
                    <w:del w:id="16" w:author="Александр Соколов" w:date="2018-12-17T12:11:00Z"/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del w:id="17" w:author="Александр Соколов" w:date="2018-12-17T12:11:00Z">
              <w:r w:rsidDel="007B5F6B">
                <w:rPr>
                  <w:rFonts w:ascii="Times New Roman" w:hAnsi="Times New Roman"/>
                  <w:sz w:val="28"/>
                  <w:szCs w:val="28"/>
                  <w:lang w:val="en-US"/>
                </w:rPr>
                <w:delText>a</w:delTex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rPrChange w:id="18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 xml:space="preserve"> = @</w:delText>
              </w:r>
              <w:r w:rsidDel="007B5F6B">
                <w:rPr>
                  <w:rFonts w:ascii="Times New Roman" w:hAnsi="Times New Roman"/>
                  <w:sz w:val="28"/>
                  <w:szCs w:val="28"/>
                  <w:lang w:val="en-US"/>
                </w:rPr>
                <w:delText>alpha</w:delTex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rPrChange w:id="19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@</w:delText>
              </w:r>
            </w:del>
          </w:p>
          <w:p w:rsidR="00F54B3E" w:rsidRPr="00E0305C" w:rsidDel="007B5F6B" w:rsidRDefault="00F54B3E" w:rsidP="000A3ECB">
            <w:pPr>
              <w:spacing w:line="360" w:lineRule="auto"/>
              <w:contextualSpacing/>
              <w:rPr>
                <w:del w:id="20" w:author="Александр Соколов" w:date="2018-12-17T12:12:00Z"/>
                <w:rFonts w:ascii="Times New Roman" w:hAnsi="Times New Roman"/>
                <w:sz w:val="28"/>
                <w:szCs w:val="28"/>
                <w:rPrChange w:id="21" w:author="Elena Oshkina" w:date="2018-12-18T06:56:00Z">
                  <w:rPr>
                    <w:del w:id="22" w:author="Александр Соколов" w:date="2018-12-17T12:12:00Z"/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del w:id="23" w:author="Александр Соколов" w:date="2018-12-17T12:12:00Z">
              <w:r w:rsidDel="007B5F6B">
                <w:rPr>
                  <w:rFonts w:ascii="Times New Roman" w:hAnsi="Times New Roman"/>
                  <w:sz w:val="28"/>
                  <w:szCs w:val="28"/>
                  <w:lang w:val="en-US"/>
                </w:rPr>
                <w:delText>b</w:delTex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rPrChange w:id="24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 xml:space="preserve"> = @</w:delText>
              </w:r>
              <w:r w:rsidDel="007B5F6B">
                <w:rPr>
                  <w:rFonts w:ascii="Times New Roman" w:hAnsi="Times New Roman"/>
                  <w:sz w:val="28"/>
                  <w:szCs w:val="28"/>
                  <w:lang w:val="en-US"/>
                </w:rPr>
                <w:delText>betta</w:delTex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rPrChange w:id="25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@</w:delText>
              </w:r>
            </w:del>
          </w:p>
          <w:p w:rsidR="00F54B3E" w:rsidRPr="00E0305C" w:rsidDel="007B5F6B" w:rsidRDefault="00F54B3E" w:rsidP="000A3ECB">
            <w:pPr>
              <w:spacing w:line="360" w:lineRule="auto"/>
              <w:contextualSpacing/>
              <w:rPr>
                <w:del w:id="26" w:author="Александр Соколов" w:date="2018-12-17T12:12:00Z"/>
                <w:rFonts w:ascii="Times New Roman" w:hAnsi="Times New Roman"/>
                <w:sz w:val="28"/>
                <w:szCs w:val="28"/>
                <w:rPrChange w:id="27" w:author="Elena Oshkina" w:date="2018-12-18T06:56:00Z">
                  <w:rPr>
                    <w:del w:id="28" w:author="Александр Соколов" w:date="2018-12-17T12:12:00Z"/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del w:id="29" w:author="Александр Соколов" w:date="2018-12-17T12:12:00Z">
              <w:r w:rsidDel="007B5F6B">
                <w:rPr>
                  <w:rFonts w:ascii="Times New Roman" w:hAnsi="Times New Roman"/>
                  <w:sz w:val="28"/>
                  <w:szCs w:val="28"/>
                  <w:lang w:val="en-US"/>
                </w:rPr>
                <w:delText>g</w:delTex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rPrChange w:id="30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 xml:space="preserve"> = @</w:delText>
              </w:r>
              <w:r w:rsidDel="007B5F6B">
                <w:rPr>
                  <w:rFonts w:ascii="Times New Roman" w:hAnsi="Times New Roman"/>
                  <w:sz w:val="28"/>
                  <w:szCs w:val="28"/>
                  <w:lang w:val="en-US"/>
                </w:rPr>
                <w:delText>gamma</w:delTex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rPrChange w:id="31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@</w:delText>
              </w:r>
            </w:del>
          </w:p>
          <w:p w:rsidR="00F54B3E" w:rsidRPr="00E0305C" w:rsidDel="007B5F6B" w:rsidRDefault="00733886" w:rsidP="000A3ECB">
            <w:pPr>
              <w:spacing w:line="360" w:lineRule="auto"/>
              <w:contextualSpacing/>
              <w:rPr>
                <w:del w:id="32" w:author="Александр Соколов" w:date="2018-12-17T12:11:00Z"/>
                <w:rFonts w:ascii="Times New Roman" w:hAnsi="Times New Roman"/>
                <w:sz w:val="28"/>
                <w:szCs w:val="28"/>
                <w:highlight w:val="yellow"/>
                <w:rPrChange w:id="33" w:author="Elena Oshkina" w:date="2018-12-18T06:56:00Z">
                  <w:rPr>
                    <w:del w:id="34" w:author="Александр Соколов" w:date="2018-12-17T12:11:00Z"/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del w:id="35" w:author="Александр Соколов" w:date="2018-12-17T12:11:00Z"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36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a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37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_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38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min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39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 xml:space="preserve"> = 1</w:delText>
              </w:r>
            </w:del>
          </w:p>
          <w:p w:rsidR="007B5F6B" w:rsidRPr="00E0305C" w:rsidRDefault="00733886" w:rsidP="000A3ECB">
            <w:pPr>
              <w:spacing w:line="360" w:lineRule="auto"/>
              <w:contextualSpacing/>
              <w:rPr>
                <w:ins w:id="40" w:author="Александр Соколов" w:date="2018-12-17T12:11:00Z"/>
                <w:rFonts w:ascii="Times New Roman" w:hAnsi="Times New Roman"/>
                <w:sz w:val="28"/>
                <w:szCs w:val="28"/>
                <w:highlight w:val="yellow"/>
                <w:rPrChange w:id="41" w:author="Elena Oshkina" w:date="2018-12-18T06:56:00Z">
                  <w:rPr>
                    <w:ins w:id="42" w:author="Александр Соколов" w:date="2018-12-17T12:11:00Z"/>
                    <w:rFonts w:ascii="Times New Roman" w:hAnsi="Times New Roman" w:cstheme="minorBidi"/>
                    <w:sz w:val="28"/>
                    <w:szCs w:val="28"/>
                    <w:highlight w:val="yellow"/>
                    <w:lang w:val="en-US"/>
                  </w:rPr>
                </w:rPrChange>
              </w:rPr>
            </w:pPr>
            <w:del w:id="43" w:author="Александр Соколов" w:date="2018-12-17T12:11:00Z"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44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a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45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_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46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max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47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 xml:space="preserve"> = 20</w:delText>
              </w:r>
            </w:del>
          </w:p>
          <w:p w:rsidR="007B5F6B" w:rsidRPr="007B5F6B" w:rsidRDefault="007B5F6B" w:rsidP="000A3ECB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rPrChange w:id="48" w:author="Александр Соколов" w:date="2018-12-17T12:10:00Z">
                  <w:rPr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ins w:id="49" w:author="Александр Соколов" w:date="2018-12-17T12:10:00Z"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a</w: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50" w:author="Александр Соколов" w:date="2018-12-17T12:11:00Z">
                    <w:rPr>
                      <w:rFonts w:ascii="Times New Roman" w:hAnsi="Times New Roman"/>
                      <w:sz w:val="28"/>
                      <w:szCs w:val="28"/>
                      <w:highlight w:val="yellow"/>
                      <w:lang w:val="en-US"/>
                    </w:rPr>
                  </w:rPrChange>
                </w:rPr>
                <w:t>=[@</w:t>
              </w:r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a</w:t>
              </w:r>
            </w:ins>
            <w:ins w:id="51" w:author="Александр Соколов" w:date="2018-12-17T12:11:00Z"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lpha</w:t>
              </w:r>
            </w:ins>
            <w:ins w:id="52" w:author="Александр Соколов" w:date="2018-12-17T12:10:00Z">
              <w:r w:rsidR="00733886"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53" w:author="Александр Соколов" w:date="2018-12-17T12:11:00Z">
                    <w:rPr>
                      <w:rFonts w:ascii="Times New Roman" w:hAnsi="Times New Roman"/>
                      <w:sz w:val="28"/>
                      <w:szCs w:val="28"/>
                      <w:highlight w:val="yellow"/>
                      <w:lang w:val="en-US"/>
                    </w:rPr>
                  </w:rPrChange>
                </w:rPr>
                <w:t xml:space="preserve">@;1:20;1] // Параметр </w:t>
              </w:r>
            </w:ins>
            <w:ins w:id="54" w:author="Александр Соколов" w:date="2018-12-17T12:11:00Z"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alpha</w:t>
              </w:r>
            </w:ins>
          </w:p>
          <w:p w:rsidR="007B5F6B" w:rsidRPr="002F42C5" w:rsidRDefault="007B5F6B" w:rsidP="007B5F6B">
            <w:pPr>
              <w:spacing w:line="360" w:lineRule="auto"/>
              <w:contextualSpacing/>
              <w:rPr>
                <w:ins w:id="55" w:author="Александр Соколов" w:date="2018-12-17T12:12:00Z"/>
                <w:rFonts w:ascii="Times New Roman" w:hAnsi="Times New Roman"/>
                <w:sz w:val="28"/>
                <w:szCs w:val="28"/>
                <w:highlight w:val="yellow"/>
              </w:rPr>
            </w:pPr>
            <w:ins w:id="56" w:author="Александр Соколов" w:date="2018-12-17T12:12:00Z"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b</w:t>
              </w:r>
              <w:r w:rsidRPr="002F42C5">
                <w:rPr>
                  <w:rFonts w:ascii="Times New Roman" w:hAnsi="Times New Roman"/>
                  <w:sz w:val="28"/>
                  <w:szCs w:val="28"/>
                  <w:highlight w:val="yellow"/>
                </w:rPr>
                <w:t>=[@</w:t>
              </w:r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betta</w:t>
              </w:r>
              <w:r w:rsidRPr="002F42C5">
                <w:rPr>
                  <w:rFonts w:ascii="Times New Roman" w:hAnsi="Times New Roman"/>
                  <w:sz w:val="28"/>
                  <w:szCs w:val="28"/>
                  <w:highlight w:val="yellow"/>
                </w:rPr>
                <w:t>@;2:</w: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57" w:author="Александр Соколов" w:date="2018-12-17T12:12:00Z">
                    <w:rPr>
                      <w:rFonts w:ascii="Times New Roman" w:hAnsi="Times New Roman"/>
                      <w:sz w:val="28"/>
                      <w:szCs w:val="28"/>
                      <w:highlight w:val="yellow"/>
                      <w:lang w:val="en-US"/>
                    </w:rPr>
                  </w:rPrChange>
                </w:rPr>
                <w:t>1</w:t>
              </w:r>
              <w:r w:rsidRPr="002F42C5">
                <w:rPr>
                  <w:rFonts w:ascii="Times New Roman" w:hAnsi="Times New Roman"/>
                  <w:sz w:val="28"/>
                  <w:szCs w:val="28"/>
                  <w:highlight w:val="yellow"/>
                </w:rPr>
                <w:t xml:space="preserve">0;1] // Параметр </w:t>
              </w:r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betta</w:t>
              </w:r>
            </w:ins>
          </w:p>
          <w:p w:rsidR="007B5F6B" w:rsidRPr="002F42C5" w:rsidRDefault="007B5F6B" w:rsidP="007B5F6B">
            <w:pPr>
              <w:spacing w:line="360" w:lineRule="auto"/>
              <w:contextualSpacing/>
              <w:rPr>
                <w:ins w:id="58" w:author="Александр Соколов" w:date="2018-12-17T12:12:00Z"/>
                <w:rFonts w:ascii="Times New Roman" w:hAnsi="Times New Roman"/>
                <w:sz w:val="28"/>
                <w:szCs w:val="28"/>
                <w:highlight w:val="yellow"/>
              </w:rPr>
            </w:pPr>
            <w:ins w:id="59" w:author="Александр Соколов" w:date="2018-12-17T12:12:00Z"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g</w:t>
              </w:r>
              <w:r w:rsidRPr="002F42C5">
                <w:rPr>
                  <w:rFonts w:ascii="Times New Roman" w:hAnsi="Times New Roman"/>
                  <w:sz w:val="28"/>
                  <w:szCs w:val="28"/>
                  <w:highlight w:val="yellow"/>
                </w:rPr>
                <w:t>=[@</w:t>
              </w:r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gamma</w:t>
              </w:r>
              <w:r w:rsidRPr="002F42C5">
                <w:rPr>
                  <w:rFonts w:ascii="Times New Roman" w:hAnsi="Times New Roman"/>
                  <w:sz w:val="28"/>
                  <w:szCs w:val="28"/>
                  <w:highlight w:val="yellow"/>
                </w:rPr>
                <w:t>@;</w: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60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highlight w:val="yellow"/>
                      <w:lang w:val="en-US"/>
                    </w:rPr>
                  </w:rPrChange>
                </w:rPr>
                <w:t>3</w:t>
              </w:r>
              <w:r w:rsidRPr="002F42C5">
                <w:rPr>
                  <w:rFonts w:ascii="Times New Roman" w:hAnsi="Times New Roman"/>
                  <w:sz w:val="28"/>
                  <w:szCs w:val="28"/>
                  <w:highlight w:val="yellow"/>
                </w:rPr>
                <w:t>:</w:t>
              </w:r>
              <w:r w:rsidR="00733886"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61" w:author="Elena Oshkina" w:date="2018-12-18T06:56:00Z">
                    <w:rPr>
                      <w:rFonts w:ascii="Times New Roman" w:hAnsi="Times New Roman"/>
                      <w:sz w:val="28"/>
                      <w:szCs w:val="28"/>
                      <w:highlight w:val="yellow"/>
                      <w:lang w:val="en-US"/>
                    </w:rPr>
                  </w:rPrChange>
                </w:rPr>
                <w:t>15</w:t>
              </w:r>
              <w:r w:rsidRPr="002F42C5">
                <w:rPr>
                  <w:rFonts w:ascii="Times New Roman" w:hAnsi="Times New Roman"/>
                  <w:sz w:val="28"/>
                  <w:szCs w:val="28"/>
                  <w:highlight w:val="yellow"/>
                </w:rPr>
                <w:t xml:space="preserve">;1] // Параметр </w:t>
              </w:r>
              <w:r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</w:rPr>
                <w:t>gamma</w:t>
              </w:r>
            </w:ins>
          </w:p>
          <w:p w:rsidR="00F54B3E" w:rsidRPr="007B5F6B" w:rsidDel="007B5F6B" w:rsidRDefault="00733886" w:rsidP="000A3ECB">
            <w:pPr>
              <w:spacing w:line="360" w:lineRule="auto"/>
              <w:contextualSpacing/>
              <w:rPr>
                <w:del w:id="62" w:author="Александр Соколов" w:date="2018-12-17T12:12:00Z"/>
                <w:rFonts w:ascii="Times New Roman" w:hAnsi="Times New Roman"/>
                <w:sz w:val="28"/>
                <w:szCs w:val="28"/>
                <w:highlight w:val="yellow"/>
                <w:rPrChange w:id="63" w:author="Александр Соколов" w:date="2018-12-17T12:11:00Z">
                  <w:rPr>
                    <w:del w:id="64" w:author="Александр Соколов" w:date="2018-12-17T12:12:00Z"/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del w:id="65" w:author="Александр Соколов" w:date="2018-12-17T12:12:00Z"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66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b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67" w:author="Александр Соколов" w:date="2018-12-17T12:11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_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68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min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69" w:author="Александр Соколов" w:date="2018-12-17T12:11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 xml:space="preserve"> = 2</w:delText>
              </w:r>
            </w:del>
          </w:p>
          <w:p w:rsidR="00F54B3E" w:rsidRPr="007B5F6B" w:rsidDel="007B5F6B" w:rsidRDefault="00733886" w:rsidP="000A3ECB">
            <w:pPr>
              <w:spacing w:line="360" w:lineRule="auto"/>
              <w:contextualSpacing/>
              <w:rPr>
                <w:del w:id="70" w:author="Александр Соколов" w:date="2018-12-17T12:12:00Z"/>
                <w:rFonts w:ascii="Times New Roman" w:hAnsi="Times New Roman"/>
                <w:sz w:val="28"/>
                <w:szCs w:val="28"/>
                <w:highlight w:val="yellow"/>
                <w:lang w:val="en-US"/>
                <w:rPrChange w:id="71" w:author="Александр Соколов" w:date="2018-12-17T12:10:00Z">
                  <w:rPr>
                    <w:del w:id="72" w:author="Александр Соколов" w:date="2018-12-17T12:12:00Z"/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del w:id="73" w:author="Александр Соколов" w:date="2018-12-17T12:12:00Z"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74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b_max = 10</w:delText>
              </w:r>
            </w:del>
          </w:p>
          <w:p w:rsidR="00F54B3E" w:rsidRPr="007B5F6B" w:rsidDel="007B5F6B" w:rsidRDefault="00733886" w:rsidP="000A3ECB">
            <w:pPr>
              <w:spacing w:line="360" w:lineRule="auto"/>
              <w:contextualSpacing/>
              <w:rPr>
                <w:del w:id="75" w:author="Александр Соколов" w:date="2018-12-17T12:12:00Z"/>
                <w:rFonts w:ascii="Times New Roman" w:hAnsi="Times New Roman"/>
                <w:sz w:val="28"/>
                <w:szCs w:val="28"/>
                <w:highlight w:val="yellow"/>
                <w:lang w:val="en-US"/>
                <w:rPrChange w:id="76" w:author="Александр Соколов" w:date="2018-12-17T12:10:00Z">
                  <w:rPr>
                    <w:del w:id="77" w:author="Александр Соколов" w:date="2018-12-17T12:12:00Z"/>
                    <w:rFonts w:ascii="Times New Roman" w:hAnsi="Times New Roman" w:cstheme="minorBidi"/>
                    <w:sz w:val="28"/>
                    <w:szCs w:val="28"/>
                    <w:lang w:val="en-US"/>
                  </w:rPr>
                </w:rPrChange>
              </w:rPr>
            </w:pPr>
            <w:del w:id="78" w:author="Александр Соколов" w:date="2018-12-17T12:12:00Z"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79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g_min = 3</w:delText>
              </w:r>
            </w:del>
          </w:p>
          <w:p w:rsidR="00F54B3E" w:rsidRPr="00186AEE" w:rsidDel="007B5F6B" w:rsidRDefault="00733886" w:rsidP="000A3ECB">
            <w:pPr>
              <w:spacing w:line="360" w:lineRule="auto"/>
              <w:contextualSpacing/>
              <w:rPr>
                <w:del w:id="80" w:author="Александр Соколов" w:date="2018-12-17T12:12:00Z"/>
                <w:rFonts w:ascii="Times New Roman" w:hAnsi="Times New Roman"/>
                <w:sz w:val="28"/>
                <w:szCs w:val="28"/>
              </w:rPr>
            </w:pPr>
            <w:del w:id="81" w:author="Александр Соколов" w:date="2018-12-17T12:12:00Z"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82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g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83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</w:rPr>
                  </w:rPrChange>
                </w:rPr>
                <w:delText>_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lang w:val="en-US"/>
                  <w:rPrChange w:id="84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rPrChange>
                </w:rPr>
                <w:delText>max</w:delText>
              </w:r>
              <w:r w:rsidRPr="00733886">
                <w:rPr>
                  <w:rFonts w:ascii="Times New Roman" w:hAnsi="Times New Roman"/>
                  <w:sz w:val="28"/>
                  <w:szCs w:val="28"/>
                  <w:highlight w:val="yellow"/>
                  <w:rPrChange w:id="85" w:author="Александр Соколов" w:date="2018-12-17T12:10:00Z">
                    <w:rPr>
                      <w:rFonts w:ascii="Times New Roman" w:hAnsi="Times New Roman"/>
                      <w:sz w:val="28"/>
                      <w:szCs w:val="28"/>
                    </w:rPr>
                  </w:rPrChange>
                </w:rPr>
                <w:delText xml:space="preserve"> = 15</w:delText>
              </w:r>
            </w:del>
          </w:p>
          <w:p w:rsidR="00F54B3E" w:rsidRDefault="00F54B3E" w:rsidP="000A3ECB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iteration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1000 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//</w:t>
            </w: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итераций</w:t>
            </w:r>
          </w:p>
          <w:p w:rsidR="00F54B3E" w:rsidRPr="004C3515" w:rsidRDefault="00F54B3E" w:rsidP="000A3ECB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EPS</w:t>
            </w:r>
            <w:r w:rsidRPr="004C3515">
              <w:rPr>
                <w:rFonts w:ascii="Times New Roman" w:hAnsi="Times New Roman"/>
                <w:sz w:val="28"/>
                <w:szCs w:val="28"/>
              </w:rPr>
              <w:t xml:space="preserve"> = 0.001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//</w:t>
            </w:r>
            <w:r>
              <w:rPr>
                <w:rFonts w:ascii="Times New Roman" w:hAnsi="Times New Roman"/>
                <w:sz w:val="28"/>
                <w:szCs w:val="28"/>
              </w:rPr>
              <w:t>требуемая точность</w:t>
            </w:r>
          </w:p>
          <w:p w:rsidR="00F54B3E" w:rsidRPr="004C3515" w:rsidRDefault="00F54B3E" w:rsidP="000A3ECB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  <w:r w:rsidRPr="004C3515">
              <w:rPr>
                <w:rFonts w:ascii="Times New Roman" w:hAnsi="Times New Roman"/>
                <w:sz w:val="28"/>
                <w:szCs w:val="28"/>
              </w:rPr>
              <w:t xml:space="preserve"> = 3 //</w:t>
            </w:r>
            <w:r w:rsidR="00C17280">
              <w:rPr>
                <w:rFonts w:ascii="Times New Roman" w:hAnsi="Times New Roman"/>
                <w:sz w:val="28"/>
                <w:szCs w:val="28"/>
              </w:rPr>
              <w:t>количество цифр после запятой</w:t>
            </w:r>
          </w:p>
        </w:tc>
      </w:tr>
    </w:tbl>
    <w:p w:rsidR="00F54B3E" w:rsidRDefault="00F54B3E" w:rsidP="00F54B3E">
      <w:pPr>
        <w:tabs>
          <w:tab w:val="left" w:pos="3703"/>
        </w:tabs>
        <w:rPr>
          <w:rFonts w:ascii="Times New Roman" w:hAnsi="Times New Roman" w:cs="Times New Roman"/>
          <w:sz w:val="28"/>
          <w:szCs w:val="28"/>
        </w:rPr>
      </w:pPr>
    </w:p>
    <w:p w:rsidR="00681DBE" w:rsidRDefault="00681DBE" w:rsidP="00F54B3E">
      <w:pPr>
        <w:tabs>
          <w:tab w:val="left" w:pos="3703"/>
        </w:tabs>
        <w:rPr>
          <w:rFonts w:ascii="Times New Roman" w:hAnsi="Times New Roman" w:cs="Times New Roman"/>
          <w:sz w:val="28"/>
          <w:szCs w:val="28"/>
        </w:rPr>
      </w:pPr>
    </w:p>
    <w:p w:rsidR="00F54B3E" w:rsidRDefault="00F54B3E" w:rsidP="00F54B3E">
      <w:pPr>
        <w:tabs>
          <w:tab w:val="left" w:pos="37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60ABA">
        <w:rPr>
          <w:noProof/>
        </w:rPr>
        <w:drawing>
          <wp:inline distT="0" distB="0" distL="0" distR="0">
            <wp:extent cx="6119495" cy="29660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BE" w:rsidRPr="00681DBE" w:rsidRDefault="007B3651" w:rsidP="00681DBE">
      <w:pPr>
        <w:spacing w:line="360" w:lineRule="auto"/>
        <w:ind w:firstLine="35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33886" w:rsidRPr="00733886">
        <w:rPr>
          <w:rFonts w:ascii="Times New Roman" w:hAnsi="Times New Roman" w:cs="Times New Roman"/>
          <w:sz w:val="28"/>
          <w:szCs w:val="28"/>
          <w:rPrChange w:id="86" w:author="Александр Соколов" w:date="2018-12-17T12:05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1</w:t>
      </w:r>
      <w:r w:rsidR="00681DBE">
        <w:rPr>
          <w:rFonts w:ascii="Times New Roman" w:hAnsi="Times New Roman" w:cs="Times New Roman"/>
          <w:sz w:val="28"/>
          <w:szCs w:val="28"/>
        </w:rPr>
        <w:t>. Графовая модель метода оптимизации Монте-Карло</w:t>
      </w:r>
    </w:p>
    <w:p w:rsidR="00681DBE" w:rsidRPr="00186AEE" w:rsidRDefault="00681DBE" w:rsidP="00F54B3E">
      <w:pPr>
        <w:tabs>
          <w:tab w:val="left" w:pos="3703"/>
        </w:tabs>
        <w:rPr>
          <w:rFonts w:ascii="Times New Roman" w:hAnsi="Times New Roman" w:cs="Times New Roman"/>
          <w:sz w:val="28"/>
          <w:szCs w:val="28"/>
        </w:rPr>
        <w:sectPr w:rsidR="00681DBE" w:rsidRPr="00186AEE" w:rsidSect="00A97FFB">
          <w:pgSz w:w="11906" w:h="16838"/>
          <w:pgMar w:top="1134" w:right="851" w:bottom="993" w:left="1418" w:header="709" w:footer="709" w:gutter="0"/>
          <w:cols w:space="708"/>
          <w:docGrid w:linePitch="360"/>
        </w:sectPr>
      </w:pPr>
    </w:p>
    <w:p w:rsidR="00160ABA" w:rsidRPr="000F4B49" w:rsidRDefault="00160ABA" w:rsidP="00160ABA">
      <w:pPr>
        <w:pStyle w:val="1"/>
      </w:pPr>
      <w:bookmarkStart w:id="87" w:name="_Toc532458303"/>
      <w:r w:rsidRPr="000F4B49">
        <w:lastRenderedPageBreak/>
        <w:t>Графовая модель численного метода решения прямой задачи, в качестве метода решения используется метод Рунге-Кутты 4 порядка точности.</w:t>
      </w:r>
      <w:bookmarkEnd w:id="87"/>
    </w:p>
    <w:p w:rsidR="00160ABA" w:rsidRDefault="00160ABA" w:rsidP="00160ABA">
      <w:pPr>
        <w:pStyle w:val="1"/>
      </w:pPr>
      <w:bookmarkStart w:id="88" w:name="_Toc532458304"/>
      <w:r>
        <w:t>Метод</w:t>
      </w:r>
      <w:r w:rsidRPr="004C3515">
        <w:t xml:space="preserve"> Рунге-Кутты 4 порядка</w:t>
      </w:r>
      <w:bookmarkEnd w:id="88"/>
    </w:p>
    <w:p w:rsidR="00160ABA" w:rsidRDefault="00160ABA" w:rsidP="00160A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метод Рунге-Кутта 4-го порядка описывается следующей системой пяти неравенств:</w:t>
      </w:r>
    </w:p>
    <w:p w:rsidR="00160ABA" w:rsidRPr="0081693D" w:rsidRDefault="00733886" w:rsidP="00160ABA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60ABA">
        <w:rPr>
          <w:rFonts w:ascii="Times New Roman" w:hAnsi="Times New Roman" w:cs="Times New Roman"/>
          <w:sz w:val="28"/>
          <w:szCs w:val="28"/>
        </w:rPr>
        <w:t>, где</w:t>
      </w:r>
    </w:p>
    <w:p w:rsidR="00160ABA" w:rsidRPr="0081693D" w:rsidRDefault="00733886" w:rsidP="00160AB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60ABA" w:rsidRPr="0081693D" w:rsidRDefault="00733886" w:rsidP="00160AB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60ABA" w:rsidRPr="0081693D" w:rsidRDefault="00733886" w:rsidP="00160AB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60ABA" w:rsidRPr="0081693D" w:rsidRDefault="00733886" w:rsidP="00160AB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представлена на рисунке 1.</w:t>
      </w:r>
    </w:p>
    <w:p w:rsidR="00160ABA" w:rsidRPr="0081693D" w:rsidRDefault="00160ABA" w:rsidP="006C701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Строго говоря, существует не один, а группа методов Рунге-Кутты, отличающихся друг от друга порядком, то есть количеством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>В данном случае мы имее</w:t>
      </w:r>
      <w:r w:rsidR="00733886" w:rsidRPr="00733886">
        <w:rPr>
          <w:rFonts w:ascii="Times New Roman" w:hAnsi="Times New Roman" w:cs="Times New Roman"/>
          <w:sz w:val="28"/>
          <w:szCs w:val="28"/>
          <w:highlight w:val="yellow"/>
          <w:rPrChange w:id="89" w:author="Александр Соколов" w:date="2018-12-17T12:08:00Z">
            <w:rPr>
              <w:rFonts w:ascii="Times New Roman" w:hAnsi="Times New Roman" w:cs="Times New Roman"/>
              <w:sz w:val="28"/>
              <w:szCs w:val="28"/>
            </w:rPr>
          </w:rPrChange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метод 4-го порядка, который является одним из наиболее применяемых на практике, так как обеспечивает высокую точность и в то же время отличается сравнительной простотой</w:t>
      </w:r>
      <w:r w:rsidRPr="0081693D">
        <w:rPr>
          <w:rFonts w:ascii="Times New Roman" w:hAnsi="Times New Roman" w:cs="Times New Roman"/>
          <w:sz w:val="28"/>
          <w:szCs w:val="28"/>
        </w:rPr>
        <w:t xml:space="preserve"> </w:t>
      </w:r>
      <w:r w:rsidR="00733886" w:rsidRPr="00733886">
        <w:rPr>
          <w:rFonts w:ascii="Times New Roman" w:hAnsi="Times New Roman" w:cs="Times New Roman"/>
          <w:sz w:val="28"/>
          <w:szCs w:val="28"/>
          <w:highlight w:val="red"/>
          <w:rPrChange w:id="90" w:author="Александр Соколов" w:date="2018-12-17T12:08:00Z">
            <w:rPr>
              <w:rFonts w:ascii="Times New Roman" w:hAnsi="Times New Roman" w:cs="Times New Roman"/>
              <w:sz w:val="28"/>
              <w:szCs w:val="28"/>
            </w:rPr>
          </w:rPrChange>
        </w:rPr>
        <w:t>[</w:t>
      </w:r>
      <w:ins w:id="91" w:author="Elena Oshkina" w:date="2018-12-18T06:56:00Z">
        <w:r w:rsidR="00E0305C">
          <w:rPr>
            <w:rFonts w:ascii="Times New Roman" w:hAnsi="Times New Roman" w:cs="Times New Roman"/>
            <w:sz w:val="28"/>
            <w:szCs w:val="28"/>
            <w:highlight w:val="red"/>
          </w:rPr>
          <w:t>5</w:t>
        </w:r>
      </w:ins>
      <w:commentRangeStart w:id="92"/>
      <w:del w:id="93" w:author="Elena Oshkina" w:date="2018-12-18T06:56:00Z">
        <w:r w:rsidR="00733886" w:rsidRPr="00733886">
          <w:rPr>
            <w:rFonts w:ascii="Times New Roman" w:hAnsi="Times New Roman" w:cs="Times New Roman"/>
            <w:sz w:val="28"/>
            <w:szCs w:val="28"/>
            <w:highlight w:val="red"/>
            <w:rPrChange w:id="94" w:author="Александр Соколов" w:date="2018-12-17T12:0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2</w:delText>
        </w:r>
      </w:del>
      <w:r w:rsidR="00733886" w:rsidRPr="00733886">
        <w:rPr>
          <w:rFonts w:ascii="Times New Roman" w:hAnsi="Times New Roman" w:cs="Times New Roman"/>
          <w:sz w:val="28"/>
          <w:szCs w:val="28"/>
          <w:highlight w:val="red"/>
          <w:rPrChange w:id="95" w:author="Александр Соколов" w:date="2018-12-17T12:08:00Z">
            <w:rPr>
              <w:rFonts w:ascii="Times New Roman" w:hAnsi="Times New Roman" w:cs="Times New Roman"/>
              <w:sz w:val="28"/>
              <w:szCs w:val="28"/>
            </w:rPr>
          </w:rPrChange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92"/>
      <w:r w:rsidR="007B5F6B">
        <w:rPr>
          <w:rStyle w:val="ab"/>
        </w:rPr>
        <w:commentReference w:id="92"/>
      </w:r>
    </w:p>
    <w:p w:rsidR="00160ABA" w:rsidRDefault="00160ABA" w:rsidP="006C701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96" w:name="_GoBack"/>
      <w:bookmarkEnd w:id="96"/>
    </w:p>
    <w:p w:rsidR="00160ABA" w:rsidRDefault="00160ABA" w:rsidP="006C70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Default="005768B9" w:rsidP="00160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1741805</wp:posOffset>
            </wp:positionH>
            <wp:positionV relativeFrom="paragraph">
              <wp:posOffset>13335</wp:posOffset>
            </wp:positionV>
            <wp:extent cx="2240280" cy="6082030"/>
            <wp:effectExtent l="0" t="0" r="7620" b="0"/>
            <wp:wrapThrough wrapText="bothSides">
              <wp:wrapPolygon edited="0">
                <wp:start x="21600" y="21600"/>
                <wp:lineTo x="21600" y="86"/>
                <wp:lineTo x="110" y="86"/>
                <wp:lineTo x="110" y="21600"/>
                <wp:lineTo x="21600" y="21600"/>
              </wp:wrapPolygon>
            </wp:wrapThrough>
            <wp:docPr id="3" name="Рисунок 3" descr="http://5fan.ru/files/8/5fan_ru_41304_16c78645de427303bb77faf9d1e1873e.html_files/rId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fan.ru/files/8/5fan_ru_41304_16c78645de427303bb77faf9d1e1873e.html_files/rId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4028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Pr="0081693D" w:rsidRDefault="00160ABA" w:rsidP="00160ABA">
      <w:pPr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Pr="0081693D" w:rsidRDefault="00160ABA" w:rsidP="00160A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ABA" w:rsidRDefault="007B3651" w:rsidP="00160ABA">
      <w:pPr>
        <w:spacing w:line="360" w:lineRule="auto"/>
        <w:ind w:firstLine="35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60ABA">
        <w:rPr>
          <w:rFonts w:ascii="Times New Roman" w:hAnsi="Times New Roman" w:cs="Times New Roman"/>
          <w:sz w:val="28"/>
          <w:szCs w:val="28"/>
        </w:rPr>
        <w:t>. Блок-схема алгоритма Рунге-Кутты</w:t>
      </w:r>
    </w:p>
    <w:p w:rsidR="00160ABA" w:rsidRPr="00210A77" w:rsidRDefault="007B3651" w:rsidP="00210A77">
      <w:pPr>
        <w:pStyle w:val="1"/>
        <w:jc w:val="right"/>
        <w:rPr>
          <w:b w:val="0"/>
        </w:rPr>
      </w:pPr>
      <w:r>
        <w:rPr>
          <w:rFonts w:cs="Times New Roman"/>
          <w:b w:val="0"/>
          <w:sz w:val="28"/>
        </w:rPr>
        <w:t>Листинг 3</w:t>
      </w:r>
      <w:r w:rsidR="00210A77" w:rsidRPr="00210A77">
        <w:rPr>
          <w:rFonts w:cs="Times New Roman"/>
          <w:b w:val="0"/>
          <w:sz w:val="28"/>
        </w:rPr>
        <w:t>. Описание входных данных задачи</w:t>
      </w:r>
    </w:p>
    <w:tbl>
      <w:tblPr>
        <w:tblStyle w:val="a6"/>
        <w:tblW w:w="0" w:type="auto"/>
        <w:tblLook w:val="04A0"/>
      </w:tblPr>
      <w:tblGrid>
        <w:gridCol w:w="9627"/>
      </w:tblGrid>
      <w:tr w:rsidR="00160ABA" w:rsidTr="0071597D">
        <w:tc>
          <w:tcPr>
            <w:tcW w:w="9627" w:type="dxa"/>
          </w:tcPr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digraph G{ 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size="7,7";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INPUT_READY -&gt; DETERMINED_COEFFICIENTS [label = 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определяем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коэффициенты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"]; 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DETERMINED_COEFFICIENTS -&gt; CONSTRUCTED_SEQUENCE_VALUES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строим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последовательность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значений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функции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"];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CONSTRUCTED_SEQUENCE_VALUES -&gt; COMPARED_WITH_ANALYTICAL_SOLUTION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сравнение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аналитическим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решением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"];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COMPARED_WITH_ANALYTICAL_SOLUTION -&gt;CHECKED_TARGET_ACCURACY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проверка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достигнутой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точности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"];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COMPARED_WITH_ANALYTICAL_SOLUTION -&gt;MAX_NUMBER_ITERATION_REACHED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проверка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достижения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макс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количества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итераций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"];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MAX_NUMBER_ITERATION_REACHED -&gt; ANALYZED_ACCYRACY_AND_N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анализ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полученных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значений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eps"]; 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ANALYZED_ACCYRACY_AND_N -&gt;SAVED_RESULTS_TO_FILE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вывод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полученноного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вектора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значений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файл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"];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CHECKED_TARGET_ACCURACY -&gt;ANALYZED_ACCYRACY_AND_N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анализ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полученных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значений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eps"];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ANALYZED_ACCYRACY_AND_N -&gt; REDUCED_STEP [label="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уменьшаем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размер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шага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"];</w:t>
            </w:r>
          </w:p>
          <w:p w:rsidR="00160ABA" w:rsidRPr="00F54B3E" w:rsidRDefault="00160ABA" w:rsidP="0071597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REDUCED_STEP -&gt; DETERMINED_COEFFICIENTS [label = "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определяем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</w:rPr>
              <w:t>коэффициенты</w:t>
            </w:r>
            <w:r w:rsidRPr="00F54B3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"]; </w:t>
            </w:r>
          </w:p>
          <w:p w:rsidR="00160ABA" w:rsidRDefault="00160ABA" w:rsidP="0071597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4B3E">
              <w:rPr>
                <w:rFonts w:ascii="Calibri,sans-serif" w:eastAsia="Times New Roman" w:hAnsi="Calibri,sans-serif"/>
                <w:sz w:val="24"/>
                <w:szCs w:val="24"/>
              </w:rPr>
              <w:t>}</w:t>
            </w:r>
          </w:p>
        </w:tc>
      </w:tr>
    </w:tbl>
    <w:p w:rsidR="00160ABA" w:rsidRPr="000F4B49" w:rsidRDefault="00160ABA" w:rsidP="00160ABA">
      <w:pPr>
        <w:spacing w:line="360" w:lineRule="auto"/>
        <w:ind w:firstLine="35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Default="00160ABA" w:rsidP="00160ABA">
      <w:pPr>
        <w:spacing w:line="360" w:lineRule="auto"/>
        <w:ind w:firstLine="357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6119495" cy="3932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A" w:rsidRPr="00681DBE" w:rsidRDefault="007B3651" w:rsidP="00160ABA">
      <w:pPr>
        <w:spacing w:line="360" w:lineRule="auto"/>
        <w:ind w:firstLine="35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81DBE">
        <w:rPr>
          <w:rFonts w:ascii="Times New Roman" w:hAnsi="Times New Roman" w:cs="Times New Roman"/>
          <w:sz w:val="28"/>
          <w:szCs w:val="28"/>
        </w:rPr>
        <w:t>. Графовая модель численного метода Рунге-Кутты</w:t>
      </w:r>
    </w:p>
    <w:p w:rsidR="00160ABA" w:rsidRPr="007B3651" w:rsidRDefault="00160ABA" w:rsidP="00160ABA">
      <w:pPr>
        <w:pStyle w:val="1"/>
      </w:pPr>
      <w:bookmarkStart w:id="97" w:name="_Toc532458306"/>
      <w:r w:rsidRPr="00840623">
        <w:t xml:space="preserve">Определение файла входных данных задачи в формате </w:t>
      </w:r>
      <w:r w:rsidRPr="00840623">
        <w:rPr>
          <w:lang w:val="en-US"/>
        </w:rPr>
        <w:t>aINI</w:t>
      </w:r>
      <w:bookmarkEnd w:id="97"/>
    </w:p>
    <w:p w:rsidR="00210A77" w:rsidRPr="007B3651" w:rsidRDefault="00210A77" w:rsidP="00210A77"/>
    <w:p w:rsidR="00210A77" w:rsidRPr="00210A77" w:rsidRDefault="007B3651" w:rsidP="00210A77">
      <w:pPr>
        <w:pStyle w:val="a5"/>
        <w:spacing w:line="360" w:lineRule="auto"/>
        <w:ind w:left="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210A77">
        <w:rPr>
          <w:rFonts w:ascii="Times New Roman" w:hAnsi="Times New Roman" w:cs="Times New Roman"/>
          <w:sz w:val="28"/>
          <w:szCs w:val="28"/>
        </w:rPr>
        <w:t>. Описание графовой модели</w:t>
      </w:r>
    </w:p>
    <w:tbl>
      <w:tblPr>
        <w:tblStyle w:val="a6"/>
        <w:tblW w:w="0" w:type="auto"/>
        <w:tblInd w:w="360" w:type="dxa"/>
        <w:tblLook w:val="04A0"/>
      </w:tblPr>
      <w:tblGrid>
        <w:gridCol w:w="9493"/>
      </w:tblGrid>
      <w:tr w:rsidR="00160ABA" w:rsidRPr="004C3515" w:rsidTr="0071597D">
        <w:tc>
          <w:tcPr>
            <w:tcW w:w="9627" w:type="dxa"/>
          </w:tcPr>
          <w:p w:rsidR="00160ABA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3515">
              <w:rPr>
                <w:rFonts w:ascii="Times New Roman" w:hAnsi="Times New Roman"/>
                <w:sz w:val="28"/>
                <w:szCs w:val="28"/>
                <w:lang w:val="en-US"/>
              </w:rPr>
              <w:t>[Input data]</w:t>
            </w:r>
          </w:p>
          <w:p w:rsidR="00160ABA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Method = runge_k</w:t>
            </w:r>
          </w:p>
          <w:p w:rsidR="00160ABA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3</w:t>
            </w:r>
          </w:p>
          <w:p w:rsidR="00160ABA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 = 4</w:t>
            </w:r>
          </w:p>
          <w:p w:rsidR="00160ABA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g = 8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a_min =</w:t>
            </w:r>
            <w:r w:rsidRPr="00186A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a_max =</w:t>
            </w:r>
            <w:r w:rsidRPr="00186A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20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b_min =</w:t>
            </w:r>
            <w:r w:rsidRPr="00186A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b_max =</w:t>
            </w:r>
            <w:r w:rsidRPr="00186A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g_min =</w:t>
            </w:r>
            <w:r w:rsidRPr="00186AE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 xml:space="preserve"> = 15</w:t>
            </w:r>
          </w:p>
          <w:p w:rsidR="00160ABA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iteration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1000 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//</w:t>
            </w:r>
            <w:r>
              <w:rPr>
                <w:rFonts w:ascii="Times New Roman" w:hAnsi="Times New Roman"/>
                <w:sz w:val="28"/>
                <w:szCs w:val="28"/>
              </w:rPr>
              <w:t>максимальное количество итераций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 xml:space="preserve"> = @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vector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results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 xml:space="preserve">@ </w:t>
            </w:r>
          </w:p>
          <w:p w:rsidR="00160ABA" w:rsidRPr="004C3515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EPS</w:t>
            </w:r>
            <w:r w:rsidRPr="004C3515">
              <w:rPr>
                <w:rFonts w:ascii="Times New Roman" w:hAnsi="Times New Roman"/>
                <w:sz w:val="28"/>
                <w:szCs w:val="28"/>
              </w:rPr>
              <w:t xml:space="preserve"> = 0.001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//</w:t>
            </w:r>
            <w:r>
              <w:rPr>
                <w:rFonts w:ascii="Times New Roman" w:hAnsi="Times New Roman"/>
                <w:sz w:val="28"/>
                <w:szCs w:val="28"/>
              </w:rPr>
              <w:t>требуемая точность</w:t>
            </w:r>
          </w:p>
          <w:p w:rsidR="00160ABA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Accuracy</w:t>
            </w:r>
            <w:r w:rsidRPr="004C3515">
              <w:rPr>
                <w:rFonts w:ascii="Times New Roman" w:hAnsi="Times New Roman"/>
                <w:sz w:val="28"/>
                <w:szCs w:val="28"/>
              </w:rPr>
              <w:t xml:space="preserve"> = 3 //</w:t>
            </w:r>
            <w:r>
              <w:rPr>
                <w:rFonts w:ascii="Times New Roman" w:hAnsi="Times New Roman"/>
                <w:sz w:val="28"/>
                <w:szCs w:val="28"/>
              </w:rPr>
              <w:t>количество цифр после запятой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resFileName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 xml:space="preserve"> = @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runge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@.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geo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6AEE">
              <w:rPr>
                <w:rFonts w:ascii="Times New Roman" w:hAnsi="Times New Roman"/>
                <w:sz w:val="28"/>
                <w:szCs w:val="28"/>
              </w:rPr>
              <w:t>//</w:t>
            </w:r>
            <w:r>
              <w:rPr>
                <w:rFonts w:ascii="Times New Roman" w:hAnsi="Times New Roman"/>
                <w:sz w:val="28"/>
                <w:szCs w:val="28"/>
              </w:rPr>
              <w:t>Файл результатов</w:t>
            </w:r>
          </w:p>
          <w:p w:rsidR="00160ABA" w:rsidRPr="00186AEE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160ABA" w:rsidRPr="004C3515" w:rsidRDefault="00160ABA" w:rsidP="0071597D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160ABA" w:rsidRPr="004C3515" w:rsidRDefault="00160ABA" w:rsidP="0071597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60ABA" w:rsidRPr="004C3515" w:rsidRDefault="00160ABA" w:rsidP="00160AB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60ABA" w:rsidRPr="004C3515" w:rsidRDefault="00160ABA" w:rsidP="00160ABA"/>
    <w:p w:rsidR="00160ABA" w:rsidRPr="00D57C5A" w:rsidRDefault="00160ABA" w:rsidP="00160ABA">
      <w:pPr>
        <w:pStyle w:val="1"/>
        <w:spacing w:before="0" w:line="360" w:lineRule="auto"/>
        <w:ind w:left="993"/>
        <w:jc w:val="center"/>
        <w:rPr>
          <w:rFonts w:cs="Times New Roman"/>
          <w:color w:val="auto"/>
          <w:sz w:val="28"/>
        </w:rPr>
      </w:pPr>
      <w:bookmarkStart w:id="98" w:name="_Toc532458307"/>
      <w:r w:rsidRPr="00D57C5A">
        <w:rPr>
          <w:rFonts w:cs="Times New Roman"/>
          <w:color w:val="auto"/>
          <w:sz w:val="28"/>
        </w:rPr>
        <w:t>Заключение</w:t>
      </w:r>
      <w:bookmarkEnd w:id="98"/>
    </w:p>
    <w:p w:rsidR="00160ABA" w:rsidRDefault="00160ABA" w:rsidP="00160A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5768B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шаблоны файлов исходных данных и графовые модели программных реализаций методов Монте-Карло и Рунге-Кутты.</w:t>
      </w:r>
    </w:p>
    <w:p w:rsidR="00160ABA" w:rsidRPr="004C3515" w:rsidRDefault="00160ABA" w:rsidP="00160A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Списки входных параметров и их значений были заданы с помощью файла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aINI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данного формата позволило полностью отделить процессы подготовки исходных данных от процессов их обработки. Рассмотренный в лабораторной работе программный инструментарий продемонстрировал возможность независимой разработки вычислительных программных модулей </w:t>
      </w:r>
      <w:r w:rsidR="005768B9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подготовки входных данных.</w:t>
      </w:r>
    </w:p>
    <w:p w:rsidR="00160ABA" w:rsidRPr="00D57C5A" w:rsidRDefault="00160ABA" w:rsidP="00160AB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0ABA" w:rsidRDefault="00160ABA" w:rsidP="00160AB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0ABA" w:rsidRDefault="00160ABA" w:rsidP="00160AB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0ABA" w:rsidRDefault="00160ABA" w:rsidP="00160ABA">
      <w:pPr>
        <w:pStyle w:val="1"/>
        <w:spacing w:before="0" w:line="360" w:lineRule="auto"/>
        <w:rPr>
          <w:rFonts w:cs="Times New Roman"/>
          <w:color w:val="auto"/>
          <w:sz w:val="28"/>
        </w:rPr>
      </w:pPr>
    </w:p>
    <w:p w:rsidR="00160ABA" w:rsidRPr="00D57C5A" w:rsidRDefault="00160ABA" w:rsidP="00160ABA">
      <w:pPr>
        <w:pStyle w:val="1"/>
        <w:spacing w:before="0" w:line="360" w:lineRule="auto"/>
        <w:ind w:left="993"/>
        <w:jc w:val="center"/>
        <w:rPr>
          <w:rFonts w:cs="Times New Roman"/>
          <w:color w:val="auto"/>
          <w:sz w:val="28"/>
        </w:rPr>
      </w:pPr>
      <w:bookmarkStart w:id="99" w:name="_Toc532458308"/>
      <w:r w:rsidRPr="00D57C5A">
        <w:rPr>
          <w:rFonts w:cs="Times New Roman"/>
          <w:color w:val="auto"/>
          <w:sz w:val="28"/>
        </w:rPr>
        <w:t>Список использованных источников</w:t>
      </w:r>
      <w:bookmarkEnd w:id="99"/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4B3E">
        <w:rPr>
          <w:rFonts w:ascii="Times New Roman" w:hAnsi="Times New Roman" w:cs="Times New Roman"/>
          <w:sz w:val="28"/>
          <w:szCs w:val="28"/>
        </w:rPr>
        <w:t>Соколов, А.П., Першин, А.Ю. Инструкция по выполнению лабора-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торной работы (общая). Москва: Соколов, А.П., Першин, А.Ю., 2018.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с. 4.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54B3E">
        <w:rPr>
          <w:rFonts w:ascii="Times New Roman" w:hAnsi="Times New Roman" w:cs="Times New Roman"/>
          <w:sz w:val="28"/>
          <w:szCs w:val="28"/>
        </w:rPr>
        <w:t>Соколов А.П., Першин А.Ю. Программный инструментарий для со-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здания подсистем ввода данных при разработке систем инженерного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анализа // Программная инженерия. 2017. Т. 8, No 12. С. 543–555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54B3E">
        <w:rPr>
          <w:rFonts w:ascii="Times New Roman" w:hAnsi="Times New Roman" w:cs="Times New Roman"/>
          <w:sz w:val="28"/>
          <w:szCs w:val="28"/>
        </w:rPr>
        <w:t>Соколов  А.П.  Распределенная  вычислительная  система  GCD: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B3E">
        <w:rPr>
          <w:rFonts w:ascii="Times New Roman" w:hAnsi="Times New Roman" w:cs="Times New Roman"/>
          <w:sz w:val="28"/>
          <w:szCs w:val="28"/>
        </w:rPr>
        <w:t>Формат</w:t>
      </w:r>
      <w:r w:rsidRPr="00F54B3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54B3E">
        <w:rPr>
          <w:rFonts w:ascii="Times New Roman" w:hAnsi="Times New Roman" w:cs="Times New Roman"/>
          <w:sz w:val="28"/>
          <w:szCs w:val="28"/>
        </w:rPr>
        <w:t>данных</w:t>
      </w:r>
      <w:r w:rsidRPr="00F54B3E">
        <w:rPr>
          <w:rFonts w:ascii="Times New Roman" w:hAnsi="Times New Roman" w:cs="Times New Roman"/>
          <w:sz w:val="28"/>
          <w:szCs w:val="28"/>
          <w:lang w:val="en-US"/>
        </w:rPr>
        <w:t xml:space="preserve">  Advanced  INI  (aINI).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B3E">
        <w:rPr>
          <w:rFonts w:ascii="Times New Roman" w:hAnsi="Times New Roman" w:cs="Times New Roman"/>
          <w:sz w:val="28"/>
          <w:szCs w:val="28"/>
          <w:lang w:val="en-US"/>
        </w:rPr>
        <w:t>2007-2017.  URL: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4B3E">
        <w:rPr>
          <w:rFonts w:ascii="Times New Roman" w:hAnsi="Times New Roman" w:cs="Times New Roman"/>
          <w:sz w:val="28"/>
          <w:szCs w:val="28"/>
          <w:lang w:val="en-US"/>
        </w:rPr>
        <w:t>https://archrk6.bmstu.ru/index.php/f/100757.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54B3E">
        <w:rPr>
          <w:rFonts w:ascii="Times New Roman" w:hAnsi="Times New Roman" w:cs="Times New Roman"/>
          <w:sz w:val="28"/>
          <w:szCs w:val="28"/>
        </w:rPr>
        <w:t>Соколов  А.П.  Программные  технологии  разработки  систем  ин-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женерного  анализа  /  Лекция  7.  Методика  графоориентирован-</w:t>
      </w:r>
    </w:p>
    <w:p w:rsidR="00160ABA" w:rsidRPr="00F54B3E" w:rsidRDefault="00160ABA" w:rsidP="005768B9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ной  разработки  ПО.  Технология  GBSE.</w:t>
      </w:r>
    </w:p>
    <w:p w:rsidR="00CF34F3" w:rsidRDefault="00160ABA" w:rsidP="00CF34F3">
      <w:pPr>
        <w:jc w:val="both"/>
        <w:rPr>
          <w:rFonts w:ascii="Times New Roman" w:hAnsi="Times New Roman" w:cs="Times New Roman"/>
          <w:sz w:val="28"/>
          <w:szCs w:val="28"/>
        </w:rPr>
      </w:pPr>
      <w:r w:rsidRPr="00F54B3E">
        <w:rPr>
          <w:rFonts w:ascii="Times New Roman" w:hAnsi="Times New Roman" w:cs="Times New Roman"/>
          <w:sz w:val="28"/>
          <w:szCs w:val="28"/>
        </w:rPr>
        <w:t>2016.  11.  URL:</w:t>
      </w:r>
      <w:ins w:id="100" w:author="Elena Oshkina" w:date="2018-12-18T06:56:00Z">
        <w:r w:rsidR="0073388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0305C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r w:rsidR="00E0305C" w:rsidRPr="00F54B3E">
        <w:rPr>
          <w:rFonts w:ascii="Times New Roman" w:hAnsi="Times New Roman" w:cs="Times New Roman"/>
          <w:sz w:val="28"/>
          <w:szCs w:val="28"/>
        </w:rPr>
        <w:instrText>https://archrk6.bmstu.ru/index.php/f/2821</w:instrText>
      </w:r>
      <w:ins w:id="101" w:author="Elena Oshkina" w:date="2018-12-18T06:56:00Z">
        <w:r w:rsidR="00E0305C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="0073388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r w:rsidR="00E0305C" w:rsidRPr="002525E9">
        <w:rPr>
          <w:rStyle w:val="a4"/>
          <w:rFonts w:ascii="Times New Roman" w:hAnsi="Times New Roman" w:cs="Times New Roman"/>
          <w:sz w:val="28"/>
          <w:szCs w:val="28"/>
        </w:rPr>
        <w:t>https://archrk6.bmstu.ru/index.php/f/2821</w:t>
      </w:r>
      <w:ins w:id="102" w:author="Elena Oshkina" w:date="2018-12-18T06:56:00Z">
        <w:r w:rsidR="0073388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  <w:r w:rsidRPr="00F54B3E">
        <w:rPr>
          <w:rFonts w:ascii="Times New Roman" w:hAnsi="Times New Roman" w:cs="Times New Roman"/>
          <w:sz w:val="28"/>
          <w:szCs w:val="28"/>
        </w:rPr>
        <w:t>.</w:t>
      </w:r>
    </w:p>
    <w:p w:rsidR="00733886" w:rsidRDefault="00E0305C" w:rsidP="00CF34F3">
      <w:pPr>
        <w:jc w:val="both"/>
        <w:rPr>
          <w:ins w:id="103" w:author="Elena Oshkina" w:date="2018-12-18T06:56:00Z"/>
          <w:rFonts w:ascii="Times New Roman" w:hAnsi="Times New Roman" w:cs="Times New Roman"/>
          <w:sz w:val="28"/>
          <w:szCs w:val="28"/>
        </w:rPr>
      </w:pPr>
      <w:ins w:id="104" w:author="Elena Oshkina" w:date="2018-12-18T06:56:00Z">
        <w:r>
          <w:rPr>
            <w:rFonts w:ascii="Times New Roman" w:hAnsi="Times New Roman" w:cs="Times New Roman"/>
            <w:sz w:val="28"/>
            <w:szCs w:val="28"/>
          </w:rPr>
          <w:t xml:space="preserve">5. </w:t>
        </w:r>
        <w:r w:rsidRPr="00E0305C">
          <w:rPr>
            <w:rFonts w:ascii="Times New Roman" w:hAnsi="Times New Roman" w:cs="Times New Roman"/>
            <w:sz w:val="28"/>
            <w:szCs w:val="28"/>
          </w:rPr>
          <w:t>Исаков В. Б. Элементы численных методов: Учебное пособие для студентов обущающихся по специалиности Математика. –М. Академия, 2003.- 192 с.</w:t>
        </w:r>
      </w:ins>
    </w:p>
    <w:p w:rsidR="00E0305C" w:rsidRPr="00F54B3E" w:rsidRDefault="00E0305C" w:rsidP="005768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0ABA" w:rsidRDefault="00160ABA" w:rsidP="00160ABA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ABA" w:rsidRPr="0081693D" w:rsidRDefault="00160ABA" w:rsidP="00160ABA"/>
    <w:p w:rsidR="00160ABA" w:rsidRPr="0081693D" w:rsidRDefault="00160ABA" w:rsidP="00160ABA"/>
    <w:p w:rsidR="00160ABA" w:rsidRPr="0081693D" w:rsidRDefault="00160ABA" w:rsidP="00160ABA"/>
    <w:p w:rsidR="00160ABA" w:rsidRDefault="00160ABA" w:rsidP="00160ABA"/>
    <w:p w:rsidR="00160ABA" w:rsidDel="007B5F6B" w:rsidRDefault="00160ABA" w:rsidP="00160ABA">
      <w:pPr>
        <w:tabs>
          <w:tab w:val="left" w:pos="6891"/>
        </w:tabs>
        <w:rPr>
          <w:del w:id="105" w:author="Александр Соколов" w:date="2018-12-17T12:05:00Z"/>
        </w:rPr>
      </w:pPr>
      <w:r>
        <w:tab/>
      </w:r>
    </w:p>
    <w:p w:rsidR="00160ABA" w:rsidRPr="0081693D" w:rsidDel="007B5F6B" w:rsidRDefault="00160ABA" w:rsidP="00160ABA">
      <w:pPr>
        <w:tabs>
          <w:tab w:val="left" w:pos="6891"/>
        </w:tabs>
        <w:rPr>
          <w:del w:id="106" w:author="Александр Соколов" w:date="2018-12-17T12:05:00Z"/>
        </w:rPr>
        <w:sectPr w:rsidR="00160ABA" w:rsidRPr="0081693D" w:rsidDel="007B5F6B" w:rsidSect="0081693D">
          <w:pgSz w:w="11906" w:h="16838"/>
          <w:pgMar w:top="1134" w:right="851" w:bottom="993" w:left="1418" w:header="709" w:footer="709" w:gutter="0"/>
          <w:cols w:space="708"/>
          <w:docGrid w:linePitch="360"/>
        </w:sectPr>
      </w:pPr>
    </w:p>
    <w:p w:rsidR="00160ABA" w:rsidRPr="0081693D" w:rsidDel="007B5F6B" w:rsidRDefault="00160ABA" w:rsidP="00160ABA">
      <w:pPr>
        <w:tabs>
          <w:tab w:val="left" w:pos="3771"/>
        </w:tabs>
        <w:rPr>
          <w:del w:id="107" w:author="Александр Соколов" w:date="2018-12-17T12:05:00Z"/>
        </w:rPr>
        <w:sectPr w:rsidR="00160ABA" w:rsidRPr="0081693D" w:rsidDel="007B5F6B" w:rsidSect="00A97FFB">
          <w:pgSz w:w="11906" w:h="16838"/>
          <w:pgMar w:top="1134" w:right="851" w:bottom="993" w:left="1418" w:header="709" w:footer="709" w:gutter="0"/>
          <w:cols w:space="708"/>
          <w:docGrid w:linePitch="360"/>
        </w:sectPr>
      </w:pPr>
    </w:p>
    <w:p w:rsidR="00160ABA" w:rsidRPr="00F54B3E" w:rsidDel="007B5F6B" w:rsidRDefault="00160ABA" w:rsidP="00160ABA">
      <w:pPr>
        <w:rPr>
          <w:del w:id="108" w:author="Александр Соколов" w:date="2018-12-17T12:05:00Z"/>
          <w:rFonts w:ascii="Times New Roman" w:hAnsi="Times New Roman" w:cs="Times New Roman"/>
          <w:sz w:val="28"/>
          <w:szCs w:val="28"/>
        </w:rPr>
        <w:sectPr w:rsidR="00160ABA" w:rsidRPr="00F54B3E" w:rsidDel="007B5F6B" w:rsidSect="00A97FFB">
          <w:pgSz w:w="11906" w:h="16838"/>
          <w:pgMar w:top="1134" w:right="851" w:bottom="993" w:left="1418" w:header="709" w:footer="709" w:gutter="0"/>
          <w:cols w:space="708"/>
          <w:docGrid w:linePitch="360"/>
        </w:sectPr>
      </w:pPr>
    </w:p>
    <w:p w:rsidR="00160ABA" w:rsidRPr="00F54B3E" w:rsidDel="007B5F6B" w:rsidRDefault="00160ABA" w:rsidP="00160ABA">
      <w:pPr>
        <w:rPr>
          <w:del w:id="109" w:author="Александр Соколов" w:date="2018-12-17T12:05:00Z"/>
          <w:rFonts w:ascii="Times New Roman" w:hAnsi="Times New Roman" w:cs="Times New Roman"/>
          <w:b/>
          <w:sz w:val="28"/>
          <w:szCs w:val="28"/>
        </w:rPr>
      </w:pPr>
    </w:p>
    <w:p w:rsidR="000F4B49" w:rsidDel="007B5F6B" w:rsidRDefault="000F4B49" w:rsidP="000F4B49">
      <w:pPr>
        <w:pStyle w:val="a5"/>
        <w:jc w:val="center"/>
        <w:rPr>
          <w:del w:id="110" w:author="Александр Соколов" w:date="2018-12-17T12:05:00Z"/>
          <w:rFonts w:ascii="Times New Roman" w:hAnsi="Times New Roman" w:cs="Times New Roman"/>
          <w:b/>
          <w:sz w:val="28"/>
          <w:szCs w:val="28"/>
        </w:rPr>
      </w:pPr>
    </w:p>
    <w:p w:rsidR="00E1596A" w:rsidDel="007B5F6B" w:rsidRDefault="00E1596A" w:rsidP="000F4B49">
      <w:pPr>
        <w:pStyle w:val="a5"/>
        <w:jc w:val="center"/>
        <w:rPr>
          <w:del w:id="111" w:author="Александр Соколов" w:date="2018-12-17T12:05:00Z"/>
          <w:rFonts w:ascii="Times New Roman" w:hAnsi="Times New Roman" w:cs="Times New Roman"/>
          <w:b/>
          <w:sz w:val="28"/>
          <w:szCs w:val="28"/>
        </w:rPr>
        <w:sectPr w:rsidR="00E1596A" w:rsidDel="007B5F6B" w:rsidSect="00A97FFB">
          <w:pgSz w:w="11906" w:h="16838"/>
          <w:pgMar w:top="1134" w:right="851" w:bottom="993" w:left="1418" w:header="709" w:footer="709" w:gutter="0"/>
          <w:cols w:space="708"/>
          <w:docGrid w:linePitch="360"/>
        </w:sectPr>
      </w:pPr>
    </w:p>
    <w:p w:rsidR="000F4B49" w:rsidRPr="00F54B3E" w:rsidRDefault="000F4B49" w:rsidP="007B5F6B">
      <w:pPr>
        <w:pStyle w:val="1"/>
        <w:rPr>
          <w:rFonts w:cs="Times New Roman"/>
          <w:b w:val="0"/>
          <w:sz w:val="28"/>
        </w:rPr>
      </w:pPr>
    </w:p>
    <w:sectPr w:rsidR="000F4B49" w:rsidRPr="00F54B3E" w:rsidSect="00A97FFB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2" w:author="Александр Соколов" w:date="2018-12-17T12:08:00Z" w:initials="АС">
    <w:p w:rsidR="007B5F6B" w:rsidRDefault="007B5F6B">
      <w:pPr>
        <w:pStyle w:val="ac"/>
      </w:pPr>
      <w:r>
        <w:rPr>
          <w:rStyle w:val="ab"/>
        </w:rPr>
        <w:annotationRef/>
      </w:r>
      <w:r>
        <w:t>Неверная ссылка.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FCC57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,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EB3"/>
    <w:multiLevelType w:val="hybridMultilevel"/>
    <w:tmpl w:val="8F18F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1C10C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4A59"/>
    <w:multiLevelType w:val="hybridMultilevel"/>
    <w:tmpl w:val="CF34A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50828"/>
    <w:multiLevelType w:val="hybridMultilevel"/>
    <w:tmpl w:val="324AB6DE"/>
    <w:lvl w:ilvl="0" w:tplc="7FF8C35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2D044A"/>
    <w:multiLevelType w:val="hybridMultilevel"/>
    <w:tmpl w:val="808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7E3792"/>
    <w:multiLevelType w:val="hybridMultilevel"/>
    <w:tmpl w:val="03A41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D7BF0"/>
    <w:multiLevelType w:val="hybridMultilevel"/>
    <w:tmpl w:val="2214A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11CB5"/>
    <w:multiLevelType w:val="multilevel"/>
    <w:tmpl w:val="44340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6651071D"/>
    <w:multiLevelType w:val="hybridMultilevel"/>
    <w:tmpl w:val="BB8C9F42"/>
    <w:lvl w:ilvl="0" w:tplc="C53AD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7196CA2"/>
    <w:multiLevelType w:val="hybridMultilevel"/>
    <w:tmpl w:val="8A3486D6"/>
    <w:lvl w:ilvl="0" w:tplc="5E2E6AA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0719A"/>
    <w:multiLevelType w:val="hybridMultilevel"/>
    <w:tmpl w:val="6B76FB92"/>
    <w:lvl w:ilvl="0" w:tplc="D8082D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B9E2D74"/>
    <w:multiLevelType w:val="hybridMultilevel"/>
    <w:tmpl w:val="0618F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ena Oshkina">
    <w15:presenceInfo w15:providerId="Windows Live" w15:userId="7d6d8b8433cf0b78"/>
  </w15:person>
  <w15:person w15:author="Александр Соколов">
    <w15:presenceInfo w15:providerId="Windows Live" w15:userId="8874f918b52946c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/>
  <w:rsids>
    <w:rsidRoot w:val="00222103"/>
    <w:rsid w:val="000310D6"/>
    <w:rsid w:val="0004579D"/>
    <w:rsid w:val="00053692"/>
    <w:rsid w:val="00055AE5"/>
    <w:rsid w:val="00073316"/>
    <w:rsid w:val="00082690"/>
    <w:rsid w:val="000A3ECB"/>
    <w:rsid w:val="000B0A16"/>
    <w:rsid w:val="000B5842"/>
    <w:rsid w:val="000F4B49"/>
    <w:rsid w:val="001128B1"/>
    <w:rsid w:val="00114263"/>
    <w:rsid w:val="00160ABA"/>
    <w:rsid w:val="001807C1"/>
    <w:rsid w:val="00186AEE"/>
    <w:rsid w:val="001A7815"/>
    <w:rsid w:val="001C1425"/>
    <w:rsid w:val="001D6973"/>
    <w:rsid w:val="00210A77"/>
    <w:rsid w:val="0021528B"/>
    <w:rsid w:val="00222103"/>
    <w:rsid w:val="0024126D"/>
    <w:rsid w:val="0025108B"/>
    <w:rsid w:val="00281C7A"/>
    <w:rsid w:val="002E0B23"/>
    <w:rsid w:val="00304A89"/>
    <w:rsid w:val="00311263"/>
    <w:rsid w:val="00350A70"/>
    <w:rsid w:val="00362DA5"/>
    <w:rsid w:val="003711AB"/>
    <w:rsid w:val="003F7661"/>
    <w:rsid w:val="0042507D"/>
    <w:rsid w:val="00434883"/>
    <w:rsid w:val="00474760"/>
    <w:rsid w:val="0048145A"/>
    <w:rsid w:val="004A74E9"/>
    <w:rsid w:val="004C3515"/>
    <w:rsid w:val="004C4CA8"/>
    <w:rsid w:val="004D565C"/>
    <w:rsid w:val="004D702F"/>
    <w:rsid w:val="0050087F"/>
    <w:rsid w:val="00514641"/>
    <w:rsid w:val="00555D10"/>
    <w:rsid w:val="005768B9"/>
    <w:rsid w:val="0057755F"/>
    <w:rsid w:val="005A38C6"/>
    <w:rsid w:val="005C2EA2"/>
    <w:rsid w:val="005E3B72"/>
    <w:rsid w:val="00604AF6"/>
    <w:rsid w:val="0064302C"/>
    <w:rsid w:val="006455EC"/>
    <w:rsid w:val="006739C7"/>
    <w:rsid w:val="00681DBE"/>
    <w:rsid w:val="006C701E"/>
    <w:rsid w:val="00717A03"/>
    <w:rsid w:val="00733886"/>
    <w:rsid w:val="00733978"/>
    <w:rsid w:val="00745C9F"/>
    <w:rsid w:val="00770DDF"/>
    <w:rsid w:val="00784278"/>
    <w:rsid w:val="007B1606"/>
    <w:rsid w:val="007B3651"/>
    <w:rsid w:val="007B5F6B"/>
    <w:rsid w:val="007D4324"/>
    <w:rsid w:val="0081693D"/>
    <w:rsid w:val="00825A85"/>
    <w:rsid w:val="00831F2C"/>
    <w:rsid w:val="00840623"/>
    <w:rsid w:val="00864348"/>
    <w:rsid w:val="008C274C"/>
    <w:rsid w:val="00942A3F"/>
    <w:rsid w:val="009F39FC"/>
    <w:rsid w:val="00A0015D"/>
    <w:rsid w:val="00A20129"/>
    <w:rsid w:val="00A21A29"/>
    <w:rsid w:val="00A71B6D"/>
    <w:rsid w:val="00A95D32"/>
    <w:rsid w:val="00A97FFB"/>
    <w:rsid w:val="00AA273D"/>
    <w:rsid w:val="00AB5DB8"/>
    <w:rsid w:val="00AC7EF4"/>
    <w:rsid w:val="00AF3088"/>
    <w:rsid w:val="00B10388"/>
    <w:rsid w:val="00B146C3"/>
    <w:rsid w:val="00BD0062"/>
    <w:rsid w:val="00BF6723"/>
    <w:rsid w:val="00C17280"/>
    <w:rsid w:val="00C43774"/>
    <w:rsid w:val="00C559AD"/>
    <w:rsid w:val="00C55C7B"/>
    <w:rsid w:val="00CB698E"/>
    <w:rsid w:val="00CF34F3"/>
    <w:rsid w:val="00D15031"/>
    <w:rsid w:val="00D524DF"/>
    <w:rsid w:val="00D57C5A"/>
    <w:rsid w:val="00D742B5"/>
    <w:rsid w:val="00DA1420"/>
    <w:rsid w:val="00DD2A42"/>
    <w:rsid w:val="00E0305C"/>
    <w:rsid w:val="00E1459A"/>
    <w:rsid w:val="00E1596A"/>
    <w:rsid w:val="00E2306F"/>
    <w:rsid w:val="00E62201"/>
    <w:rsid w:val="00E64550"/>
    <w:rsid w:val="00E77598"/>
    <w:rsid w:val="00E83AC8"/>
    <w:rsid w:val="00EA7579"/>
    <w:rsid w:val="00EB59C4"/>
    <w:rsid w:val="00F32396"/>
    <w:rsid w:val="00F54B3E"/>
    <w:rsid w:val="00F90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B2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672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672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E0B2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E0B23"/>
    <w:pPr>
      <w:spacing w:after="100"/>
    </w:pPr>
  </w:style>
  <w:style w:type="character" w:styleId="a4">
    <w:name w:val="Hyperlink"/>
    <w:basedOn w:val="a0"/>
    <w:uiPriority w:val="99"/>
    <w:unhideWhenUsed/>
    <w:rsid w:val="002E0B2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E0B23"/>
    <w:pPr>
      <w:ind w:left="720"/>
      <w:contextualSpacing/>
    </w:pPr>
  </w:style>
  <w:style w:type="paragraph" w:customStyle="1" w:styleId="PreformattedText">
    <w:name w:val="Preformatted Text"/>
    <w:basedOn w:val="a"/>
    <w:rsid w:val="002E0B23"/>
    <w:pPr>
      <w:suppressAutoHyphens/>
    </w:pPr>
    <w:rPr>
      <w:rFonts w:ascii="Calibri" w:eastAsia="Droid Sans Fallback" w:hAnsi="Calibri" w:cs="Times New Roman"/>
    </w:rPr>
  </w:style>
  <w:style w:type="character" w:customStyle="1" w:styleId="SourceText">
    <w:name w:val="Source Text"/>
    <w:rsid w:val="002E0B23"/>
    <w:rPr>
      <w:rFonts w:ascii="Liberation Mono" w:eastAsia="Liberation Mono" w:hAnsi="Liberation Mono" w:cs="Liberation Mono" w:hint="default"/>
    </w:rPr>
  </w:style>
  <w:style w:type="table" w:styleId="a6">
    <w:name w:val="Table Grid"/>
    <w:basedOn w:val="a1"/>
    <w:uiPriority w:val="59"/>
    <w:rsid w:val="002E0B23"/>
    <w:pPr>
      <w:spacing w:after="0" w:line="240" w:lineRule="auto"/>
    </w:pPr>
    <w:rPr>
      <w:rFonts w:ascii="Calibri" w:eastAsia="Droid Sans Fallback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4AF6"/>
    <w:rPr>
      <w:color w:val="808080"/>
    </w:rPr>
  </w:style>
  <w:style w:type="paragraph" w:styleId="a8">
    <w:name w:val="Normal (Web)"/>
    <w:basedOn w:val="a"/>
    <w:uiPriority w:val="99"/>
    <w:semiHidden/>
    <w:unhideWhenUsed/>
    <w:rsid w:val="0011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7B5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B5F6B"/>
    <w:rPr>
      <w:rFonts w:ascii="Segoe UI" w:eastAsiaTheme="minorEastAsia" w:hAnsi="Segoe UI" w:cs="Segoe UI"/>
      <w:sz w:val="18"/>
      <w:szCs w:val="18"/>
      <w:lang w:eastAsia="ru-RU"/>
    </w:rPr>
  </w:style>
  <w:style w:type="character" w:styleId="ab">
    <w:name w:val="annotation reference"/>
    <w:basedOn w:val="a0"/>
    <w:uiPriority w:val="99"/>
    <w:semiHidden/>
    <w:unhideWhenUsed/>
    <w:rsid w:val="007B5F6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B5F6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B5F6B"/>
    <w:rPr>
      <w:rFonts w:eastAsiaTheme="minorEastAsia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5F6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5F6B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29716-6156-4E62-A213-5DFCE5A3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Oshkina</dc:creator>
  <cp:keywords/>
  <dc:description/>
  <cp:lastModifiedBy>mag</cp:lastModifiedBy>
  <cp:revision>19</cp:revision>
  <dcterms:created xsi:type="dcterms:W3CDTF">2018-12-13T07:56:00Z</dcterms:created>
  <dcterms:modified xsi:type="dcterms:W3CDTF">2018-12-18T07:02:00Z</dcterms:modified>
</cp:coreProperties>
</file>